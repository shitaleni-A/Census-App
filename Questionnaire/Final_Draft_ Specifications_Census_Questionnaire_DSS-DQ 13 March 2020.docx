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ABB33" w14:textId="77777777" w:rsidR="0087442B" w:rsidRDefault="0087442B" w:rsidP="0087442B"/>
    <w:p w14:paraId="42CC7708" w14:textId="77777777" w:rsidR="0087442B" w:rsidRDefault="0087442B" w:rsidP="0087442B"/>
    <w:p w14:paraId="38FF5023" w14:textId="77777777" w:rsidR="0087442B" w:rsidRDefault="0087442B" w:rsidP="0087442B">
      <w:pPr>
        <w:pStyle w:val="Heading1"/>
        <w:rPr>
          <w:b/>
        </w:rPr>
      </w:pPr>
      <w:r w:rsidRPr="00E43012">
        <w:rPr>
          <w:b/>
        </w:rPr>
        <w:t>Section B: Demographics</w:t>
      </w:r>
    </w:p>
    <w:p w14:paraId="35B22D93" w14:textId="77777777" w:rsidR="0087442B" w:rsidRDefault="0087442B" w:rsidP="0087442B">
      <w:pPr>
        <w:pStyle w:val="Heading2"/>
      </w:pPr>
      <w:r>
        <w:t>Field: B0</w:t>
      </w:r>
    </w:p>
    <w:p w14:paraId="0F8B3899" w14:textId="77777777" w:rsidR="0087442B" w:rsidRDefault="0087442B" w:rsidP="0087442B"/>
    <w:tbl>
      <w:tblPr>
        <w:tblStyle w:val="TableGrid"/>
        <w:tblW w:w="0" w:type="auto"/>
        <w:tblInd w:w="445" w:type="dxa"/>
        <w:tblLook w:val="04A0" w:firstRow="1" w:lastRow="0" w:firstColumn="1" w:lastColumn="0" w:noHBand="0" w:noVBand="1"/>
      </w:tblPr>
      <w:tblGrid>
        <w:gridCol w:w="2070"/>
        <w:gridCol w:w="6835"/>
      </w:tblGrid>
      <w:tr w:rsidR="0087442B" w14:paraId="09F0EA6E" w14:textId="77777777" w:rsidTr="0087442B">
        <w:tc>
          <w:tcPr>
            <w:tcW w:w="2070" w:type="dxa"/>
          </w:tcPr>
          <w:p w14:paraId="6B06F10A" w14:textId="77777777" w:rsidR="0087442B" w:rsidRPr="00830C7D" w:rsidRDefault="0087442B" w:rsidP="0087442B">
            <w:pPr>
              <w:jc w:val="right"/>
              <w:rPr>
                <w:b/>
              </w:rPr>
            </w:pPr>
            <w:r w:rsidRPr="00830C7D">
              <w:rPr>
                <w:b/>
              </w:rPr>
              <w:t>Description</w:t>
            </w:r>
          </w:p>
        </w:tc>
        <w:tc>
          <w:tcPr>
            <w:tcW w:w="6835" w:type="dxa"/>
          </w:tcPr>
          <w:p w14:paraId="0459F3F7" w14:textId="77777777" w:rsidR="0087442B" w:rsidRDefault="0087442B" w:rsidP="0087442B">
            <w:r>
              <w:t>Total number of people</w:t>
            </w:r>
          </w:p>
        </w:tc>
      </w:tr>
      <w:tr w:rsidR="0087442B" w14:paraId="6977E52D" w14:textId="77777777" w:rsidTr="0087442B">
        <w:tc>
          <w:tcPr>
            <w:tcW w:w="2070" w:type="dxa"/>
          </w:tcPr>
          <w:p w14:paraId="7A5E2B11" w14:textId="77777777" w:rsidR="0087442B" w:rsidRPr="00830C7D" w:rsidRDefault="0087442B" w:rsidP="0087442B">
            <w:pPr>
              <w:jc w:val="right"/>
              <w:rPr>
                <w:b/>
              </w:rPr>
            </w:pPr>
            <w:r w:rsidRPr="00830C7D">
              <w:rPr>
                <w:b/>
              </w:rPr>
              <w:t>Name</w:t>
            </w:r>
          </w:p>
        </w:tc>
        <w:tc>
          <w:tcPr>
            <w:tcW w:w="6835" w:type="dxa"/>
          </w:tcPr>
          <w:p w14:paraId="09A7125B" w14:textId="77777777" w:rsidR="0087442B" w:rsidRDefault="0087442B" w:rsidP="0087442B">
            <w:r>
              <w:t>TOTAL_COUNT</w:t>
            </w:r>
          </w:p>
        </w:tc>
      </w:tr>
      <w:tr w:rsidR="0087442B" w14:paraId="565612D9" w14:textId="77777777" w:rsidTr="0087442B">
        <w:tc>
          <w:tcPr>
            <w:tcW w:w="2070" w:type="dxa"/>
          </w:tcPr>
          <w:p w14:paraId="379FF16D" w14:textId="77777777" w:rsidR="0087442B" w:rsidRPr="00830C7D" w:rsidRDefault="0087442B" w:rsidP="0087442B">
            <w:pPr>
              <w:jc w:val="right"/>
              <w:rPr>
                <w:b/>
              </w:rPr>
            </w:pPr>
            <w:r>
              <w:rPr>
                <w:b/>
              </w:rPr>
              <w:t>Type</w:t>
            </w:r>
          </w:p>
        </w:tc>
        <w:tc>
          <w:tcPr>
            <w:tcW w:w="6835" w:type="dxa"/>
          </w:tcPr>
          <w:p w14:paraId="0DFDA2AA" w14:textId="77777777" w:rsidR="0087442B" w:rsidRDefault="0087442B" w:rsidP="0087442B">
            <w:r>
              <w:t>Numeric</w:t>
            </w:r>
          </w:p>
        </w:tc>
      </w:tr>
      <w:tr w:rsidR="0087442B" w14:paraId="012ACF34" w14:textId="77777777" w:rsidTr="0087442B">
        <w:tc>
          <w:tcPr>
            <w:tcW w:w="2070" w:type="dxa"/>
          </w:tcPr>
          <w:p w14:paraId="3F1DE66C" w14:textId="77777777" w:rsidR="0087442B" w:rsidRPr="00830C7D" w:rsidRDefault="0087442B" w:rsidP="0087442B">
            <w:pPr>
              <w:jc w:val="right"/>
              <w:rPr>
                <w:b/>
              </w:rPr>
            </w:pPr>
            <w:r w:rsidRPr="00830C7D">
              <w:rPr>
                <w:b/>
              </w:rPr>
              <w:t>Universe</w:t>
            </w:r>
          </w:p>
        </w:tc>
        <w:tc>
          <w:tcPr>
            <w:tcW w:w="6835" w:type="dxa"/>
          </w:tcPr>
          <w:p w14:paraId="791DA408" w14:textId="77777777" w:rsidR="0087442B" w:rsidRDefault="0087442B" w:rsidP="0087442B"/>
        </w:tc>
      </w:tr>
      <w:tr w:rsidR="0087442B" w14:paraId="061D4A68" w14:textId="77777777" w:rsidTr="0087442B">
        <w:tc>
          <w:tcPr>
            <w:tcW w:w="2070" w:type="dxa"/>
          </w:tcPr>
          <w:p w14:paraId="625BC0F3" w14:textId="77777777" w:rsidR="0087442B" w:rsidRPr="00830C7D" w:rsidRDefault="0087442B" w:rsidP="0087442B">
            <w:pPr>
              <w:jc w:val="right"/>
              <w:rPr>
                <w:b/>
              </w:rPr>
            </w:pPr>
            <w:r w:rsidRPr="00830C7D">
              <w:rPr>
                <w:b/>
              </w:rPr>
              <w:t>Question text</w:t>
            </w:r>
          </w:p>
        </w:tc>
        <w:tc>
          <w:tcPr>
            <w:tcW w:w="6835" w:type="dxa"/>
          </w:tcPr>
          <w:p w14:paraId="750619EB" w14:textId="77777777" w:rsidR="0087442B" w:rsidRDefault="0087442B" w:rsidP="0087442B">
            <w:r>
              <w:t>What is the total number of people who spent the reference night in this Household?</w:t>
            </w:r>
          </w:p>
        </w:tc>
      </w:tr>
      <w:tr w:rsidR="0087442B" w14:paraId="56A3505F" w14:textId="77777777" w:rsidTr="0087442B">
        <w:tc>
          <w:tcPr>
            <w:tcW w:w="2070" w:type="dxa"/>
          </w:tcPr>
          <w:p w14:paraId="2CBC18FA" w14:textId="77777777" w:rsidR="0087442B" w:rsidRPr="00830C7D" w:rsidRDefault="0087442B" w:rsidP="0087442B">
            <w:pPr>
              <w:jc w:val="right"/>
              <w:rPr>
                <w:b/>
              </w:rPr>
            </w:pPr>
            <w:r w:rsidRPr="00830C7D">
              <w:rPr>
                <w:b/>
              </w:rPr>
              <w:t>Help text</w:t>
            </w:r>
          </w:p>
        </w:tc>
        <w:tc>
          <w:tcPr>
            <w:tcW w:w="6835" w:type="dxa"/>
          </w:tcPr>
          <w:p w14:paraId="4716F434" w14:textId="77777777" w:rsidR="0087442B" w:rsidRDefault="0087442B" w:rsidP="0087442B">
            <w:r>
              <w:t>None</w:t>
            </w:r>
          </w:p>
        </w:tc>
      </w:tr>
      <w:tr w:rsidR="0087442B" w:rsidRPr="00FF6282" w14:paraId="1EB8B3F0" w14:textId="77777777" w:rsidTr="0087442B">
        <w:tc>
          <w:tcPr>
            <w:tcW w:w="2070" w:type="dxa"/>
          </w:tcPr>
          <w:p w14:paraId="524F326A" w14:textId="77777777" w:rsidR="0087442B" w:rsidRPr="00830C7D" w:rsidRDefault="0087442B" w:rsidP="0087442B">
            <w:pPr>
              <w:jc w:val="right"/>
              <w:rPr>
                <w:b/>
              </w:rPr>
            </w:pPr>
            <w:r w:rsidRPr="00830C7D">
              <w:rPr>
                <w:b/>
              </w:rPr>
              <w:t>Valid range</w:t>
            </w:r>
          </w:p>
        </w:tc>
        <w:tc>
          <w:tcPr>
            <w:tcW w:w="6835" w:type="dxa"/>
          </w:tcPr>
          <w:p w14:paraId="434DE78C" w14:textId="77777777" w:rsidR="0087442B" w:rsidRPr="00FF6282" w:rsidRDefault="0087442B" w:rsidP="0087442B">
            <w:r>
              <w:t>000</w:t>
            </w:r>
            <w:r w:rsidRPr="00FF6282">
              <w:t>-999</w:t>
            </w:r>
          </w:p>
        </w:tc>
      </w:tr>
      <w:tr w:rsidR="0087442B" w14:paraId="2448A244" w14:textId="77777777" w:rsidTr="0087442B">
        <w:tc>
          <w:tcPr>
            <w:tcW w:w="2070" w:type="dxa"/>
          </w:tcPr>
          <w:p w14:paraId="2EDBBC01" w14:textId="77777777" w:rsidR="0087442B" w:rsidRPr="00830C7D" w:rsidRDefault="0087442B" w:rsidP="0087442B">
            <w:pPr>
              <w:jc w:val="right"/>
              <w:rPr>
                <w:b/>
              </w:rPr>
            </w:pPr>
            <w:r w:rsidRPr="00830C7D">
              <w:rPr>
                <w:b/>
              </w:rPr>
              <w:t>Responses</w:t>
            </w:r>
          </w:p>
        </w:tc>
        <w:tc>
          <w:tcPr>
            <w:tcW w:w="6835" w:type="dxa"/>
          </w:tcPr>
          <w:p w14:paraId="3EC84695" w14:textId="77777777" w:rsidR="0087442B" w:rsidRDefault="0087442B" w:rsidP="0087442B">
            <w:r>
              <w:t>None</w:t>
            </w:r>
          </w:p>
        </w:tc>
      </w:tr>
      <w:tr w:rsidR="0087442B" w14:paraId="07E4587B" w14:textId="77777777" w:rsidTr="0087442B">
        <w:trPr>
          <w:trHeight w:val="404"/>
        </w:trPr>
        <w:tc>
          <w:tcPr>
            <w:tcW w:w="2070" w:type="dxa"/>
          </w:tcPr>
          <w:p w14:paraId="1185BFE8" w14:textId="77777777" w:rsidR="0087442B" w:rsidRPr="00830C7D" w:rsidRDefault="0087442B" w:rsidP="0087442B">
            <w:pPr>
              <w:jc w:val="right"/>
              <w:rPr>
                <w:b/>
              </w:rPr>
            </w:pPr>
            <w:r>
              <w:rPr>
                <w:b/>
              </w:rPr>
              <w:t>Prefill</w:t>
            </w:r>
          </w:p>
        </w:tc>
        <w:tc>
          <w:tcPr>
            <w:tcW w:w="6835" w:type="dxa"/>
          </w:tcPr>
          <w:p w14:paraId="531FD968" w14:textId="77777777" w:rsidR="0087442B" w:rsidRDefault="0087442B" w:rsidP="0087442B">
            <w:r>
              <w:t>None</w:t>
            </w:r>
          </w:p>
        </w:tc>
      </w:tr>
      <w:tr w:rsidR="0087442B" w14:paraId="404AD070" w14:textId="77777777" w:rsidTr="0087442B">
        <w:tc>
          <w:tcPr>
            <w:tcW w:w="2070" w:type="dxa"/>
          </w:tcPr>
          <w:p w14:paraId="5E231729" w14:textId="77777777" w:rsidR="0087442B" w:rsidRPr="00830C7D" w:rsidRDefault="0087442B" w:rsidP="0087442B">
            <w:pPr>
              <w:jc w:val="right"/>
              <w:rPr>
                <w:b/>
              </w:rPr>
            </w:pPr>
            <w:r w:rsidRPr="00830C7D">
              <w:rPr>
                <w:b/>
              </w:rPr>
              <w:t>Consistency checks</w:t>
            </w:r>
          </w:p>
        </w:tc>
        <w:tc>
          <w:tcPr>
            <w:tcW w:w="6835" w:type="dxa"/>
          </w:tcPr>
          <w:p w14:paraId="033C6DBE" w14:textId="77777777" w:rsidR="0087442B" w:rsidRDefault="0087442B" w:rsidP="0087442B">
            <w:r>
              <w:t>None</w:t>
            </w:r>
          </w:p>
        </w:tc>
      </w:tr>
      <w:tr w:rsidR="0087442B" w14:paraId="2901DC82" w14:textId="77777777" w:rsidTr="0087442B">
        <w:tc>
          <w:tcPr>
            <w:tcW w:w="2070" w:type="dxa"/>
          </w:tcPr>
          <w:p w14:paraId="112B3E4C" w14:textId="77777777" w:rsidR="0087442B" w:rsidRPr="006F5F13" w:rsidRDefault="0087442B" w:rsidP="0087442B">
            <w:pPr>
              <w:jc w:val="right"/>
              <w:rPr>
                <w:b/>
                <w:color w:val="000000" w:themeColor="text1"/>
              </w:rPr>
            </w:pPr>
            <w:r w:rsidRPr="006F5F13">
              <w:rPr>
                <w:b/>
                <w:color w:val="000000" w:themeColor="text1"/>
              </w:rPr>
              <w:t>Routing</w:t>
            </w:r>
          </w:p>
        </w:tc>
        <w:tc>
          <w:tcPr>
            <w:tcW w:w="6835" w:type="dxa"/>
          </w:tcPr>
          <w:p w14:paraId="4301996A" w14:textId="77777777" w:rsidR="0087442B" w:rsidRDefault="0087442B" w:rsidP="0087442B">
            <w:r>
              <w:t>B01</w:t>
            </w:r>
          </w:p>
          <w:p w14:paraId="2F674D01" w14:textId="77777777" w:rsidR="0087442B" w:rsidRDefault="0087442B" w:rsidP="0087442B">
            <w:r w:rsidRPr="0087442B">
              <w:t>If B0 = 000 then complete (result</w:t>
            </w:r>
            <w:r>
              <w:t>s codes) summary section</w:t>
            </w:r>
          </w:p>
        </w:tc>
      </w:tr>
      <w:tr w:rsidR="0087442B" w14:paraId="1497BBF6" w14:textId="77777777" w:rsidTr="0087442B">
        <w:tc>
          <w:tcPr>
            <w:tcW w:w="2070" w:type="dxa"/>
          </w:tcPr>
          <w:p w14:paraId="47752318" w14:textId="77777777" w:rsidR="0087442B" w:rsidRPr="006F5F13" w:rsidRDefault="0087442B" w:rsidP="0087442B">
            <w:pPr>
              <w:jc w:val="right"/>
              <w:rPr>
                <w:b/>
                <w:color w:val="000000" w:themeColor="text1"/>
              </w:rPr>
            </w:pPr>
            <w:r w:rsidRPr="006F5F13">
              <w:rPr>
                <w:b/>
                <w:color w:val="000000" w:themeColor="text1"/>
              </w:rPr>
              <w:t>Error Message</w:t>
            </w:r>
          </w:p>
        </w:tc>
        <w:tc>
          <w:tcPr>
            <w:tcW w:w="6835" w:type="dxa"/>
          </w:tcPr>
          <w:p w14:paraId="73D02E93" w14:textId="77777777" w:rsidR="0087442B" w:rsidRDefault="0087442B" w:rsidP="0087442B">
            <w:r>
              <w:t xml:space="preserve">None </w:t>
            </w:r>
          </w:p>
        </w:tc>
      </w:tr>
      <w:tr w:rsidR="0087442B" w14:paraId="79BD8D0E" w14:textId="77777777" w:rsidTr="0087442B">
        <w:tc>
          <w:tcPr>
            <w:tcW w:w="2070" w:type="dxa"/>
          </w:tcPr>
          <w:p w14:paraId="1C1277E7" w14:textId="77777777" w:rsidR="0087442B" w:rsidRPr="006F5F13" w:rsidRDefault="0087442B" w:rsidP="0087442B">
            <w:pPr>
              <w:jc w:val="right"/>
              <w:rPr>
                <w:b/>
                <w:color w:val="000000" w:themeColor="text1"/>
              </w:rPr>
            </w:pPr>
            <w:r w:rsidRPr="006F5F13">
              <w:rPr>
                <w:b/>
                <w:color w:val="000000" w:themeColor="text1"/>
              </w:rPr>
              <w:t>Programmer Instructions</w:t>
            </w:r>
          </w:p>
        </w:tc>
        <w:tc>
          <w:tcPr>
            <w:tcW w:w="6835" w:type="dxa"/>
          </w:tcPr>
          <w:p w14:paraId="0B8EA0DA" w14:textId="77777777" w:rsidR="0087442B" w:rsidRDefault="0087442B" w:rsidP="0087442B">
            <w:r>
              <w:t>None</w:t>
            </w:r>
          </w:p>
        </w:tc>
      </w:tr>
      <w:tr w:rsidR="0087442B" w14:paraId="32DCFBB5" w14:textId="77777777" w:rsidTr="0087442B">
        <w:tc>
          <w:tcPr>
            <w:tcW w:w="2070" w:type="dxa"/>
          </w:tcPr>
          <w:p w14:paraId="77D94553" w14:textId="77777777" w:rsidR="0087442B" w:rsidRPr="006F5F13" w:rsidRDefault="0087442B" w:rsidP="0087442B">
            <w:pPr>
              <w:jc w:val="right"/>
              <w:rPr>
                <w:b/>
                <w:color w:val="000000" w:themeColor="text1"/>
              </w:rPr>
            </w:pPr>
            <w:r w:rsidRPr="006F5F13">
              <w:rPr>
                <w:b/>
                <w:color w:val="000000" w:themeColor="text1"/>
              </w:rPr>
              <w:t>Change Log</w:t>
            </w:r>
          </w:p>
        </w:tc>
        <w:tc>
          <w:tcPr>
            <w:tcW w:w="6835" w:type="dxa"/>
          </w:tcPr>
          <w:p w14:paraId="65456913" w14:textId="77777777" w:rsidR="0087442B" w:rsidRDefault="0087442B" w:rsidP="0087442B">
            <w:r>
              <w:t>None</w:t>
            </w:r>
          </w:p>
        </w:tc>
      </w:tr>
    </w:tbl>
    <w:p w14:paraId="62B1279E" w14:textId="77777777" w:rsidR="0087442B" w:rsidRDefault="0087442B" w:rsidP="0087442B"/>
    <w:p w14:paraId="4149C292" w14:textId="77777777" w:rsidR="0087442B" w:rsidRPr="008D1D0F" w:rsidRDefault="0087442B" w:rsidP="0087442B"/>
    <w:p w14:paraId="45BA43A4" w14:textId="77777777" w:rsidR="0087442B" w:rsidRDefault="0087442B" w:rsidP="0087442B">
      <w:pPr>
        <w:pStyle w:val="Heading2"/>
      </w:pPr>
      <w:r>
        <w:t>Field: B1 Person Number</w:t>
      </w:r>
    </w:p>
    <w:tbl>
      <w:tblPr>
        <w:tblStyle w:val="TableGrid"/>
        <w:tblW w:w="0" w:type="auto"/>
        <w:tblInd w:w="445" w:type="dxa"/>
        <w:tblLook w:val="04A0" w:firstRow="1" w:lastRow="0" w:firstColumn="1" w:lastColumn="0" w:noHBand="0" w:noVBand="1"/>
      </w:tblPr>
      <w:tblGrid>
        <w:gridCol w:w="2070"/>
        <w:gridCol w:w="6835"/>
      </w:tblGrid>
      <w:tr w:rsidR="0087442B" w14:paraId="574CC3F0" w14:textId="77777777" w:rsidTr="0087442B">
        <w:tc>
          <w:tcPr>
            <w:tcW w:w="2070" w:type="dxa"/>
          </w:tcPr>
          <w:p w14:paraId="15C1B3F0" w14:textId="77777777" w:rsidR="0087442B" w:rsidRPr="00830C7D" w:rsidRDefault="0087442B" w:rsidP="0087442B">
            <w:pPr>
              <w:jc w:val="right"/>
              <w:rPr>
                <w:b/>
              </w:rPr>
            </w:pPr>
            <w:r w:rsidRPr="00830C7D">
              <w:rPr>
                <w:b/>
              </w:rPr>
              <w:t>Description</w:t>
            </w:r>
          </w:p>
        </w:tc>
        <w:tc>
          <w:tcPr>
            <w:tcW w:w="6835" w:type="dxa"/>
          </w:tcPr>
          <w:p w14:paraId="4320AAFF" w14:textId="77777777" w:rsidR="0087442B" w:rsidRDefault="0087442B" w:rsidP="0087442B">
            <w:r>
              <w:t>Line number of household member</w:t>
            </w:r>
          </w:p>
        </w:tc>
      </w:tr>
      <w:tr w:rsidR="0087442B" w14:paraId="41D5E0A6" w14:textId="77777777" w:rsidTr="0087442B">
        <w:tc>
          <w:tcPr>
            <w:tcW w:w="2070" w:type="dxa"/>
          </w:tcPr>
          <w:p w14:paraId="3705BD15" w14:textId="77777777" w:rsidR="0087442B" w:rsidRPr="00830C7D" w:rsidRDefault="0087442B" w:rsidP="0087442B">
            <w:pPr>
              <w:jc w:val="right"/>
              <w:rPr>
                <w:b/>
              </w:rPr>
            </w:pPr>
            <w:r w:rsidRPr="00830C7D">
              <w:rPr>
                <w:b/>
              </w:rPr>
              <w:t>Name</w:t>
            </w:r>
          </w:p>
        </w:tc>
        <w:tc>
          <w:tcPr>
            <w:tcW w:w="6835" w:type="dxa"/>
          </w:tcPr>
          <w:p w14:paraId="7233A1DF" w14:textId="77777777" w:rsidR="0087442B" w:rsidRDefault="0087442B" w:rsidP="0087442B">
            <w:r>
              <w:t>PERSON_NUMBER</w:t>
            </w:r>
          </w:p>
        </w:tc>
      </w:tr>
      <w:tr w:rsidR="0087442B" w14:paraId="458BEBFA" w14:textId="77777777" w:rsidTr="0087442B">
        <w:tc>
          <w:tcPr>
            <w:tcW w:w="2070" w:type="dxa"/>
          </w:tcPr>
          <w:p w14:paraId="451804DD" w14:textId="77777777" w:rsidR="0087442B" w:rsidRPr="00830C7D" w:rsidRDefault="0087442B" w:rsidP="0087442B">
            <w:pPr>
              <w:jc w:val="right"/>
              <w:rPr>
                <w:b/>
              </w:rPr>
            </w:pPr>
            <w:r>
              <w:rPr>
                <w:b/>
              </w:rPr>
              <w:t>Type</w:t>
            </w:r>
          </w:p>
        </w:tc>
        <w:tc>
          <w:tcPr>
            <w:tcW w:w="6835" w:type="dxa"/>
          </w:tcPr>
          <w:p w14:paraId="457F73D7" w14:textId="77777777" w:rsidR="0087442B" w:rsidRDefault="0087442B" w:rsidP="0087442B">
            <w:r>
              <w:t>Numeric</w:t>
            </w:r>
          </w:p>
        </w:tc>
      </w:tr>
      <w:tr w:rsidR="0087442B" w14:paraId="60931BD4" w14:textId="77777777" w:rsidTr="0087442B">
        <w:tc>
          <w:tcPr>
            <w:tcW w:w="2070" w:type="dxa"/>
          </w:tcPr>
          <w:p w14:paraId="23E8ACBD" w14:textId="77777777" w:rsidR="0087442B" w:rsidRPr="00830C7D" w:rsidRDefault="0087442B" w:rsidP="0087442B">
            <w:pPr>
              <w:jc w:val="right"/>
              <w:rPr>
                <w:b/>
              </w:rPr>
            </w:pPr>
            <w:r w:rsidRPr="00830C7D">
              <w:rPr>
                <w:b/>
              </w:rPr>
              <w:t>Universe</w:t>
            </w:r>
          </w:p>
        </w:tc>
        <w:tc>
          <w:tcPr>
            <w:tcW w:w="6835" w:type="dxa"/>
          </w:tcPr>
          <w:p w14:paraId="30379D1D" w14:textId="77777777" w:rsidR="0087442B" w:rsidRDefault="0087442B" w:rsidP="0087442B">
            <w:r>
              <w:t>All</w:t>
            </w:r>
          </w:p>
        </w:tc>
      </w:tr>
      <w:tr w:rsidR="0087442B" w14:paraId="43107F1C" w14:textId="77777777" w:rsidTr="0087442B">
        <w:tc>
          <w:tcPr>
            <w:tcW w:w="2070" w:type="dxa"/>
          </w:tcPr>
          <w:p w14:paraId="069F79FF" w14:textId="77777777" w:rsidR="0087442B" w:rsidRPr="00830C7D" w:rsidRDefault="0087442B" w:rsidP="0087442B">
            <w:pPr>
              <w:jc w:val="right"/>
              <w:rPr>
                <w:b/>
              </w:rPr>
            </w:pPr>
            <w:r w:rsidRPr="00830C7D">
              <w:rPr>
                <w:b/>
              </w:rPr>
              <w:t>Question text</w:t>
            </w:r>
          </w:p>
        </w:tc>
        <w:tc>
          <w:tcPr>
            <w:tcW w:w="6835" w:type="dxa"/>
          </w:tcPr>
          <w:p w14:paraId="2F17E748" w14:textId="77777777" w:rsidR="0087442B" w:rsidRDefault="0087442B" w:rsidP="0087442B">
            <w:r>
              <w:t>None</w:t>
            </w:r>
          </w:p>
        </w:tc>
      </w:tr>
      <w:tr w:rsidR="0087442B" w14:paraId="2A31D3AC" w14:textId="77777777" w:rsidTr="0087442B">
        <w:tc>
          <w:tcPr>
            <w:tcW w:w="2070" w:type="dxa"/>
          </w:tcPr>
          <w:p w14:paraId="6AE939B9" w14:textId="77777777" w:rsidR="0087442B" w:rsidRPr="00830C7D" w:rsidRDefault="0087442B" w:rsidP="0087442B">
            <w:pPr>
              <w:jc w:val="right"/>
              <w:rPr>
                <w:b/>
              </w:rPr>
            </w:pPr>
            <w:r w:rsidRPr="00830C7D">
              <w:rPr>
                <w:b/>
              </w:rPr>
              <w:t>Help text</w:t>
            </w:r>
          </w:p>
        </w:tc>
        <w:tc>
          <w:tcPr>
            <w:tcW w:w="6835" w:type="dxa"/>
          </w:tcPr>
          <w:p w14:paraId="10586545" w14:textId="77777777" w:rsidR="0087442B" w:rsidRDefault="0087442B" w:rsidP="0087442B">
            <w:r>
              <w:t>None</w:t>
            </w:r>
          </w:p>
        </w:tc>
      </w:tr>
      <w:tr w:rsidR="0087442B" w14:paraId="41385E9B" w14:textId="77777777" w:rsidTr="0087442B">
        <w:tc>
          <w:tcPr>
            <w:tcW w:w="2070" w:type="dxa"/>
          </w:tcPr>
          <w:p w14:paraId="54922B86" w14:textId="77777777" w:rsidR="0087442B" w:rsidRPr="00830C7D" w:rsidRDefault="0087442B" w:rsidP="0087442B">
            <w:pPr>
              <w:jc w:val="right"/>
              <w:rPr>
                <w:b/>
              </w:rPr>
            </w:pPr>
            <w:r w:rsidRPr="00830C7D">
              <w:rPr>
                <w:b/>
              </w:rPr>
              <w:t>Valid range</w:t>
            </w:r>
          </w:p>
        </w:tc>
        <w:tc>
          <w:tcPr>
            <w:tcW w:w="6835" w:type="dxa"/>
          </w:tcPr>
          <w:p w14:paraId="069C9CCF" w14:textId="77777777" w:rsidR="0087442B" w:rsidRPr="00FF6282" w:rsidRDefault="0087442B" w:rsidP="0087442B">
            <w:r>
              <w:t>001-999</w:t>
            </w:r>
          </w:p>
        </w:tc>
      </w:tr>
      <w:tr w:rsidR="0087442B" w14:paraId="365FFA8E" w14:textId="77777777" w:rsidTr="0087442B">
        <w:tc>
          <w:tcPr>
            <w:tcW w:w="2070" w:type="dxa"/>
          </w:tcPr>
          <w:p w14:paraId="2A923CFF" w14:textId="77777777" w:rsidR="0087442B" w:rsidRPr="00830C7D" w:rsidRDefault="0087442B" w:rsidP="0087442B">
            <w:pPr>
              <w:jc w:val="right"/>
              <w:rPr>
                <w:b/>
              </w:rPr>
            </w:pPr>
            <w:r w:rsidRPr="00830C7D">
              <w:rPr>
                <w:b/>
              </w:rPr>
              <w:t>Responses</w:t>
            </w:r>
          </w:p>
        </w:tc>
        <w:tc>
          <w:tcPr>
            <w:tcW w:w="6835" w:type="dxa"/>
          </w:tcPr>
          <w:p w14:paraId="473AD090" w14:textId="77777777" w:rsidR="0087442B" w:rsidRDefault="0087442B" w:rsidP="0087442B">
            <w:r>
              <w:t>None</w:t>
            </w:r>
          </w:p>
        </w:tc>
      </w:tr>
      <w:tr w:rsidR="0087442B" w14:paraId="1471A0A2" w14:textId="77777777" w:rsidTr="0087442B">
        <w:tc>
          <w:tcPr>
            <w:tcW w:w="2070" w:type="dxa"/>
          </w:tcPr>
          <w:p w14:paraId="1B1BF60D" w14:textId="77777777" w:rsidR="0087442B" w:rsidRPr="00830C7D" w:rsidRDefault="0087442B" w:rsidP="0087442B">
            <w:pPr>
              <w:jc w:val="right"/>
              <w:rPr>
                <w:b/>
              </w:rPr>
            </w:pPr>
            <w:r>
              <w:rPr>
                <w:b/>
              </w:rPr>
              <w:t>Prefill</w:t>
            </w:r>
          </w:p>
        </w:tc>
        <w:tc>
          <w:tcPr>
            <w:tcW w:w="6835" w:type="dxa"/>
          </w:tcPr>
          <w:p w14:paraId="1ABB09BF" w14:textId="77777777" w:rsidR="0087442B" w:rsidRDefault="0087442B" w:rsidP="0087442B">
            <w:r>
              <w:t>None</w:t>
            </w:r>
          </w:p>
        </w:tc>
      </w:tr>
      <w:tr w:rsidR="0087442B" w14:paraId="42F60E5E" w14:textId="77777777" w:rsidTr="0087442B">
        <w:tc>
          <w:tcPr>
            <w:tcW w:w="2070" w:type="dxa"/>
          </w:tcPr>
          <w:p w14:paraId="662C1BD3" w14:textId="77777777" w:rsidR="0087442B" w:rsidRPr="00830C7D" w:rsidRDefault="0087442B" w:rsidP="0087442B">
            <w:pPr>
              <w:jc w:val="right"/>
              <w:rPr>
                <w:b/>
              </w:rPr>
            </w:pPr>
            <w:r w:rsidRPr="00830C7D">
              <w:rPr>
                <w:b/>
              </w:rPr>
              <w:t>Consistency checks</w:t>
            </w:r>
          </w:p>
        </w:tc>
        <w:tc>
          <w:tcPr>
            <w:tcW w:w="6835" w:type="dxa"/>
          </w:tcPr>
          <w:p w14:paraId="4534579A" w14:textId="77777777" w:rsidR="0087442B" w:rsidRDefault="0087442B" w:rsidP="0087442B">
            <w:r>
              <w:t xml:space="preserve">If the total number of people listed in B1 is less than the total count of B0 </w:t>
            </w:r>
          </w:p>
          <w:p w14:paraId="041182A5" w14:textId="77777777" w:rsidR="0087442B" w:rsidRDefault="0087442B" w:rsidP="0087442B"/>
          <w:p w14:paraId="2ECDA34C" w14:textId="77777777" w:rsidR="0087442B" w:rsidRDefault="0087442B" w:rsidP="0087442B"/>
          <w:p w14:paraId="21FE6CA8" w14:textId="77777777" w:rsidR="0087442B" w:rsidRDefault="0087442B" w:rsidP="0087442B"/>
          <w:p w14:paraId="389B3EE6" w14:textId="77777777" w:rsidR="0087442B" w:rsidRDefault="0087442B" w:rsidP="0087442B">
            <w:r>
              <w:t>Options:</w:t>
            </w:r>
          </w:p>
          <w:p w14:paraId="36C8DD8A" w14:textId="77777777" w:rsidR="0087442B" w:rsidRDefault="0087442B" w:rsidP="0087442B"/>
          <w:p w14:paraId="52E7C4C2" w14:textId="77777777" w:rsidR="0087442B" w:rsidRDefault="0087442B" w:rsidP="0087442B">
            <w:r>
              <w:lastRenderedPageBreak/>
              <w:t>Verify with respondent if the total number of persons in the household is correct and rectify</w:t>
            </w:r>
          </w:p>
          <w:p w14:paraId="20742736" w14:textId="77777777" w:rsidR="0087442B" w:rsidRDefault="0087442B" w:rsidP="0087442B"/>
          <w:p w14:paraId="23110934" w14:textId="77777777" w:rsidR="0087442B" w:rsidRDefault="0087442B" w:rsidP="0087442B"/>
          <w:p w14:paraId="5F9AC769" w14:textId="77777777" w:rsidR="0087442B" w:rsidRDefault="0087442B" w:rsidP="0087442B"/>
          <w:p w14:paraId="4FE0F7D6" w14:textId="77777777" w:rsidR="0087442B" w:rsidRDefault="0087442B" w:rsidP="0087442B"/>
          <w:p w14:paraId="0490ADC7" w14:textId="77777777" w:rsidR="0087442B" w:rsidRDefault="0087442B" w:rsidP="0087442B"/>
          <w:p w14:paraId="3D676763" w14:textId="77777777" w:rsidR="0087442B" w:rsidRDefault="0087442B" w:rsidP="0087442B"/>
        </w:tc>
      </w:tr>
      <w:tr w:rsidR="0087442B" w14:paraId="063AB00B" w14:textId="77777777" w:rsidTr="0087442B">
        <w:tc>
          <w:tcPr>
            <w:tcW w:w="2070" w:type="dxa"/>
          </w:tcPr>
          <w:p w14:paraId="7491F7F9" w14:textId="77777777" w:rsidR="0087442B" w:rsidRPr="00830C7D" w:rsidRDefault="0087442B" w:rsidP="0087442B">
            <w:pPr>
              <w:jc w:val="right"/>
              <w:rPr>
                <w:b/>
              </w:rPr>
            </w:pPr>
            <w:r>
              <w:rPr>
                <w:b/>
              </w:rPr>
              <w:lastRenderedPageBreak/>
              <w:t>Routing</w:t>
            </w:r>
          </w:p>
        </w:tc>
        <w:tc>
          <w:tcPr>
            <w:tcW w:w="6835" w:type="dxa"/>
          </w:tcPr>
          <w:p w14:paraId="1EE304C5" w14:textId="77777777" w:rsidR="0087442B" w:rsidDel="00F2094A" w:rsidRDefault="0087442B" w:rsidP="0087442B">
            <w:r>
              <w:t>B2</w:t>
            </w:r>
          </w:p>
        </w:tc>
      </w:tr>
      <w:tr w:rsidR="0087442B" w14:paraId="7480BCEC" w14:textId="77777777" w:rsidTr="0087442B">
        <w:tc>
          <w:tcPr>
            <w:tcW w:w="2070" w:type="dxa"/>
          </w:tcPr>
          <w:p w14:paraId="14804B7F" w14:textId="77777777" w:rsidR="0087442B" w:rsidRPr="00830C7D" w:rsidRDefault="0087442B" w:rsidP="0087442B">
            <w:pPr>
              <w:jc w:val="right"/>
              <w:rPr>
                <w:b/>
              </w:rPr>
            </w:pPr>
            <w:r>
              <w:rPr>
                <w:b/>
              </w:rPr>
              <w:t>Programmer instructions</w:t>
            </w:r>
          </w:p>
        </w:tc>
        <w:tc>
          <w:tcPr>
            <w:tcW w:w="6835" w:type="dxa"/>
          </w:tcPr>
          <w:p w14:paraId="18DD1524" w14:textId="77777777" w:rsidR="0087442B" w:rsidDel="00F2094A" w:rsidRDefault="0087442B" w:rsidP="0087442B">
            <w:r>
              <w:t>Check after completion of roaster (after sex). Compare the maximum after B4. Compare with B0, should not be less.</w:t>
            </w:r>
          </w:p>
        </w:tc>
      </w:tr>
      <w:tr w:rsidR="0087442B" w14:paraId="5A1EC45E" w14:textId="77777777" w:rsidTr="0087442B">
        <w:tc>
          <w:tcPr>
            <w:tcW w:w="2070" w:type="dxa"/>
          </w:tcPr>
          <w:p w14:paraId="09DCA871" w14:textId="77777777" w:rsidR="0087442B" w:rsidRPr="00830C7D" w:rsidRDefault="0087442B" w:rsidP="0087442B">
            <w:pPr>
              <w:jc w:val="right"/>
              <w:rPr>
                <w:b/>
              </w:rPr>
            </w:pPr>
            <w:r>
              <w:rPr>
                <w:b/>
              </w:rPr>
              <w:t>Error message</w:t>
            </w:r>
          </w:p>
        </w:tc>
        <w:tc>
          <w:tcPr>
            <w:tcW w:w="6835" w:type="dxa"/>
          </w:tcPr>
          <w:p w14:paraId="7136B085" w14:textId="77777777" w:rsidR="0087442B" w:rsidDel="00F2094A" w:rsidRDefault="0087442B" w:rsidP="0087442B">
            <w:r w:rsidRPr="00DA4C56">
              <w:t>Total Number of listed persons in the household cannot be more or less than the total count (B0)</w:t>
            </w:r>
          </w:p>
        </w:tc>
      </w:tr>
      <w:tr w:rsidR="0087442B" w14:paraId="37C1F937" w14:textId="77777777" w:rsidTr="0087442B">
        <w:tc>
          <w:tcPr>
            <w:tcW w:w="2070" w:type="dxa"/>
          </w:tcPr>
          <w:p w14:paraId="69603345" w14:textId="77777777" w:rsidR="0087442B" w:rsidRPr="00830C7D" w:rsidRDefault="0087442B" w:rsidP="0087442B">
            <w:pPr>
              <w:jc w:val="right"/>
              <w:rPr>
                <w:b/>
              </w:rPr>
            </w:pPr>
            <w:r>
              <w:rPr>
                <w:b/>
              </w:rPr>
              <w:t>Change logs</w:t>
            </w:r>
          </w:p>
        </w:tc>
        <w:tc>
          <w:tcPr>
            <w:tcW w:w="6835" w:type="dxa"/>
          </w:tcPr>
          <w:p w14:paraId="2A9BD833" w14:textId="77777777" w:rsidR="0087442B" w:rsidDel="00F2094A" w:rsidRDefault="0087442B" w:rsidP="0087442B"/>
        </w:tc>
      </w:tr>
    </w:tbl>
    <w:p w14:paraId="278280E8" w14:textId="77777777" w:rsidR="0087442B" w:rsidRDefault="0087442B" w:rsidP="0087442B">
      <w:pPr>
        <w:pStyle w:val="Heading2"/>
      </w:pPr>
    </w:p>
    <w:p w14:paraId="54981A86" w14:textId="77777777" w:rsidR="0087442B" w:rsidRDefault="0087442B" w:rsidP="0087442B">
      <w:pPr>
        <w:pStyle w:val="Heading2"/>
      </w:pPr>
      <w:r>
        <w:t xml:space="preserve">Field: B2 Name </w:t>
      </w:r>
    </w:p>
    <w:tbl>
      <w:tblPr>
        <w:tblStyle w:val="TableGrid"/>
        <w:tblW w:w="0" w:type="auto"/>
        <w:tblInd w:w="445" w:type="dxa"/>
        <w:tblLook w:val="04A0" w:firstRow="1" w:lastRow="0" w:firstColumn="1" w:lastColumn="0" w:noHBand="0" w:noVBand="1"/>
      </w:tblPr>
      <w:tblGrid>
        <w:gridCol w:w="2070"/>
        <w:gridCol w:w="6835"/>
      </w:tblGrid>
      <w:tr w:rsidR="0087442B" w14:paraId="7DEC0078" w14:textId="77777777" w:rsidTr="0087442B">
        <w:tc>
          <w:tcPr>
            <w:tcW w:w="2070" w:type="dxa"/>
          </w:tcPr>
          <w:p w14:paraId="6A3E6324" w14:textId="77777777" w:rsidR="0087442B" w:rsidRPr="00830C7D" w:rsidRDefault="0087442B" w:rsidP="0087442B">
            <w:pPr>
              <w:jc w:val="right"/>
              <w:rPr>
                <w:b/>
              </w:rPr>
            </w:pPr>
            <w:r w:rsidRPr="00830C7D">
              <w:rPr>
                <w:b/>
              </w:rPr>
              <w:t>Description</w:t>
            </w:r>
          </w:p>
        </w:tc>
        <w:tc>
          <w:tcPr>
            <w:tcW w:w="6835" w:type="dxa"/>
          </w:tcPr>
          <w:p w14:paraId="766E3B75" w14:textId="77777777" w:rsidR="0087442B" w:rsidRDefault="0087442B" w:rsidP="0087442B">
            <w:r>
              <w:t>First Name and Surname of Household Member</w:t>
            </w:r>
          </w:p>
        </w:tc>
      </w:tr>
      <w:tr w:rsidR="0087442B" w14:paraId="4D6101BB" w14:textId="77777777" w:rsidTr="0087442B">
        <w:tc>
          <w:tcPr>
            <w:tcW w:w="2070" w:type="dxa"/>
          </w:tcPr>
          <w:p w14:paraId="61DAFD4B" w14:textId="77777777" w:rsidR="0087442B" w:rsidRPr="00830C7D" w:rsidRDefault="0087442B" w:rsidP="0087442B">
            <w:pPr>
              <w:jc w:val="right"/>
              <w:rPr>
                <w:b/>
              </w:rPr>
            </w:pPr>
            <w:r w:rsidRPr="00830C7D">
              <w:rPr>
                <w:b/>
              </w:rPr>
              <w:t>Name</w:t>
            </w:r>
          </w:p>
        </w:tc>
        <w:tc>
          <w:tcPr>
            <w:tcW w:w="6835" w:type="dxa"/>
          </w:tcPr>
          <w:p w14:paraId="29341045" w14:textId="77777777" w:rsidR="0087442B" w:rsidRDefault="0087442B" w:rsidP="0087442B">
            <w:r>
              <w:t>NAME</w:t>
            </w:r>
          </w:p>
        </w:tc>
      </w:tr>
      <w:tr w:rsidR="0087442B" w14:paraId="6546F25C" w14:textId="77777777" w:rsidTr="0087442B">
        <w:tc>
          <w:tcPr>
            <w:tcW w:w="2070" w:type="dxa"/>
          </w:tcPr>
          <w:p w14:paraId="1D8C3488" w14:textId="77777777" w:rsidR="0087442B" w:rsidRPr="00FF6282" w:rsidRDefault="0087442B" w:rsidP="0087442B">
            <w:pPr>
              <w:jc w:val="right"/>
              <w:rPr>
                <w:b/>
              </w:rPr>
            </w:pPr>
            <w:r w:rsidRPr="00FF6282">
              <w:rPr>
                <w:b/>
              </w:rPr>
              <w:t>Type</w:t>
            </w:r>
          </w:p>
        </w:tc>
        <w:tc>
          <w:tcPr>
            <w:tcW w:w="6835" w:type="dxa"/>
          </w:tcPr>
          <w:p w14:paraId="26C817D4" w14:textId="77777777" w:rsidR="0087442B" w:rsidRPr="00FF6282" w:rsidRDefault="0087442B" w:rsidP="0087442B">
            <w:r>
              <w:t>String, 50</w:t>
            </w:r>
            <w:r w:rsidRPr="00FF6282">
              <w:t>-character maximum</w:t>
            </w:r>
          </w:p>
        </w:tc>
      </w:tr>
      <w:tr w:rsidR="0087442B" w14:paraId="2D74E0AD" w14:textId="77777777" w:rsidTr="0087442B">
        <w:tc>
          <w:tcPr>
            <w:tcW w:w="2070" w:type="dxa"/>
          </w:tcPr>
          <w:p w14:paraId="6DCCA529" w14:textId="77777777" w:rsidR="0087442B" w:rsidRPr="00FF6282" w:rsidRDefault="0087442B" w:rsidP="0087442B">
            <w:pPr>
              <w:jc w:val="right"/>
              <w:rPr>
                <w:b/>
              </w:rPr>
            </w:pPr>
            <w:r w:rsidRPr="00FF6282">
              <w:rPr>
                <w:b/>
              </w:rPr>
              <w:t>Universe</w:t>
            </w:r>
          </w:p>
        </w:tc>
        <w:tc>
          <w:tcPr>
            <w:tcW w:w="6835" w:type="dxa"/>
          </w:tcPr>
          <w:p w14:paraId="5EE90BC1" w14:textId="77777777" w:rsidR="0087442B" w:rsidRPr="00FF6282" w:rsidRDefault="0087442B" w:rsidP="0087442B">
            <w:r w:rsidRPr="00FF6282">
              <w:t>All</w:t>
            </w:r>
          </w:p>
        </w:tc>
      </w:tr>
      <w:tr w:rsidR="0087442B" w14:paraId="17049852" w14:textId="77777777" w:rsidTr="0087442B">
        <w:tc>
          <w:tcPr>
            <w:tcW w:w="2070" w:type="dxa"/>
          </w:tcPr>
          <w:p w14:paraId="77DC2675" w14:textId="77777777" w:rsidR="0087442B" w:rsidRPr="00FF6282" w:rsidRDefault="0087442B" w:rsidP="0087442B">
            <w:pPr>
              <w:jc w:val="right"/>
              <w:rPr>
                <w:b/>
              </w:rPr>
            </w:pPr>
            <w:r w:rsidRPr="00FF6282">
              <w:rPr>
                <w:b/>
              </w:rPr>
              <w:t>Question text</w:t>
            </w:r>
          </w:p>
        </w:tc>
        <w:tc>
          <w:tcPr>
            <w:tcW w:w="6835" w:type="dxa"/>
          </w:tcPr>
          <w:p w14:paraId="53BC5FFF" w14:textId="77777777" w:rsidR="0087442B" w:rsidRPr="006F5F13" w:rsidRDefault="0087442B" w:rsidP="0087442B">
            <w:r w:rsidRPr="006F5F13">
              <w:t>Please list the names of all the persons who spent the night of 29 August 2021 in this household, starting with the head of household.</w:t>
            </w:r>
          </w:p>
          <w:p w14:paraId="7CBB9F76" w14:textId="77777777" w:rsidR="0087442B" w:rsidRPr="006F5F13" w:rsidRDefault="0087442B" w:rsidP="0087442B">
            <w:r w:rsidRPr="006F5F13">
              <w:t>For person 1, what is the name the head of household?</w:t>
            </w:r>
          </w:p>
          <w:p w14:paraId="44E16C4D" w14:textId="77777777" w:rsidR="0087442B" w:rsidRPr="00B97DBB" w:rsidRDefault="0087442B" w:rsidP="0087442B">
            <w:pPr>
              <w:rPr>
                <w:highlight w:val="yellow"/>
              </w:rPr>
            </w:pPr>
            <w:r w:rsidRPr="006F5F13">
              <w:t>What is the name of the next person in the household?</w:t>
            </w:r>
          </w:p>
        </w:tc>
      </w:tr>
      <w:tr w:rsidR="0087442B" w14:paraId="14BF8664" w14:textId="77777777" w:rsidTr="0087442B">
        <w:tc>
          <w:tcPr>
            <w:tcW w:w="2070" w:type="dxa"/>
          </w:tcPr>
          <w:p w14:paraId="26544D2B" w14:textId="77777777" w:rsidR="0087442B" w:rsidRPr="00830C7D" w:rsidRDefault="0087442B" w:rsidP="0087442B">
            <w:pPr>
              <w:jc w:val="right"/>
              <w:rPr>
                <w:b/>
              </w:rPr>
            </w:pPr>
            <w:r w:rsidRPr="00830C7D">
              <w:rPr>
                <w:b/>
              </w:rPr>
              <w:t>Help text</w:t>
            </w:r>
          </w:p>
        </w:tc>
        <w:tc>
          <w:tcPr>
            <w:tcW w:w="6835" w:type="dxa"/>
          </w:tcPr>
          <w:p w14:paraId="0B213A20" w14:textId="77777777" w:rsidR="0087442B" w:rsidRDefault="0087442B" w:rsidP="0087442B">
            <w:r w:rsidRPr="00E43012">
              <w:t xml:space="preserve">Start with the head of household.  List the </w:t>
            </w:r>
            <w:r>
              <w:t>name and surnames</w:t>
            </w:r>
            <w:r w:rsidRPr="00E43012">
              <w:t xml:space="preserve"> of all persons including those who were on night shift on the reference night.</w:t>
            </w:r>
          </w:p>
        </w:tc>
      </w:tr>
      <w:tr w:rsidR="0087442B" w14:paraId="6014941C" w14:textId="77777777" w:rsidTr="0087442B">
        <w:tc>
          <w:tcPr>
            <w:tcW w:w="2070" w:type="dxa"/>
          </w:tcPr>
          <w:p w14:paraId="1293569D" w14:textId="77777777" w:rsidR="0087442B" w:rsidRPr="00830C7D" w:rsidRDefault="0087442B" w:rsidP="0087442B">
            <w:pPr>
              <w:jc w:val="right"/>
              <w:rPr>
                <w:b/>
              </w:rPr>
            </w:pPr>
            <w:r w:rsidRPr="00830C7D">
              <w:rPr>
                <w:b/>
              </w:rPr>
              <w:t>Valid range</w:t>
            </w:r>
          </w:p>
        </w:tc>
        <w:tc>
          <w:tcPr>
            <w:tcW w:w="6835" w:type="dxa"/>
          </w:tcPr>
          <w:p w14:paraId="396E85EC" w14:textId="77777777" w:rsidR="0087442B" w:rsidRDefault="0087442B" w:rsidP="0087442B">
            <w:r>
              <w:t>Must not be blank (programmer instruction)</w:t>
            </w:r>
          </w:p>
        </w:tc>
      </w:tr>
      <w:tr w:rsidR="0087442B" w14:paraId="3257FDB3" w14:textId="77777777" w:rsidTr="0087442B">
        <w:tc>
          <w:tcPr>
            <w:tcW w:w="2070" w:type="dxa"/>
          </w:tcPr>
          <w:p w14:paraId="1082ED29" w14:textId="77777777" w:rsidR="0087442B" w:rsidRPr="00830C7D" w:rsidRDefault="0087442B" w:rsidP="0087442B">
            <w:pPr>
              <w:jc w:val="right"/>
              <w:rPr>
                <w:b/>
              </w:rPr>
            </w:pPr>
            <w:r w:rsidRPr="00830C7D">
              <w:rPr>
                <w:b/>
              </w:rPr>
              <w:t>Responses</w:t>
            </w:r>
          </w:p>
        </w:tc>
        <w:tc>
          <w:tcPr>
            <w:tcW w:w="6835" w:type="dxa"/>
          </w:tcPr>
          <w:p w14:paraId="09D10275" w14:textId="77777777" w:rsidR="0087442B" w:rsidRDefault="0087442B" w:rsidP="0087442B">
            <w:r>
              <w:t>Text box</w:t>
            </w:r>
          </w:p>
        </w:tc>
      </w:tr>
      <w:tr w:rsidR="0087442B" w14:paraId="5FA66663" w14:textId="77777777" w:rsidTr="0087442B">
        <w:tc>
          <w:tcPr>
            <w:tcW w:w="2070" w:type="dxa"/>
          </w:tcPr>
          <w:p w14:paraId="74AC8288" w14:textId="77777777" w:rsidR="0087442B" w:rsidRPr="00830C7D" w:rsidRDefault="0087442B" w:rsidP="0087442B">
            <w:pPr>
              <w:jc w:val="right"/>
              <w:rPr>
                <w:b/>
              </w:rPr>
            </w:pPr>
            <w:r>
              <w:rPr>
                <w:b/>
              </w:rPr>
              <w:t>Prefill</w:t>
            </w:r>
          </w:p>
        </w:tc>
        <w:tc>
          <w:tcPr>
            <w:tcW w:w="6835" w:type="dxa"/>
          </w:tcPr>
          <w:p w14:paraId="191898B0" w14:textId="77777777" w:rsidR="0087442B" w:rsidRPr="00B97DBB" w:rsidRDefault="0087442B" w:rsidP="0087442B">
            <w:pPr>
              <w:rPr>
                <w:highlight w:val="yellow"/>
              </w:rPr>
            </w:pPr>
          </w:p>
        </w:tc>
      </w:tr>
      <w:tr w:rsidR="0087442B" w14:paraId="63064DAA" w14:textId="77777777" w:rsidTr="0087442B">
        <w:trPr>
          <w:trHeight w:val="2162"/>
        </w:trPr>
        <w:tc>
          <w:tcPr>
            <w:tcW w:w="2070" w:type="dxa"/>
          </w:tcPr>
          <w:p w14:paraId="0DB2C4A0" w14:textId="77777777" w:rsidR="0087442B" w:rsidRPr="00830C7D" w:rsidRDefault="0087442B" w:rsidP="0087442B">
            <w:pPr>
              <w:jc w:val="right"/>
              <w:rPr>
                <w:b/>
              </w:rPr>
            </w:pPr>
            <w:r w:rsidRPr="00830C7D">
              <w:rPr>
                <w:b/>
              </w:rPr>
              <w:t>Consistency checks</w:t>
            </w:r>
          </w:p>
        </w:tc>
        <w:tc>
          <w:tcPr>
            <w:tcW w:w="6835" w:type="dxa"/>
          </w:tcPr>
          <w:p w14:paraId="1E2DEDBE" w14:textId="77777777" w:rsidR="0087442B" w:rsidRDefault="0087442B" w:rsidP="0087442B"/>
        </w:tc>
      </w:tr>
    </w:tbl>
    <w:p w14:paraId="03DE6314" w14:textId="77777777" w:rsidR="0087442B" w:rsidRDefault="0087442B" w:rsidP="0087442B">
      <w:pPr>
        <w:pStyle w:val="Heading2"/>
      </w:pPr>
    </w:p>
    <w:p w14:paraId="058BB476" w14:textId="77777777" w:rsidR="0087442B" w:rsidRDefault="0087442B" w:rsidP="0087442B"/>
    <w:p w14:paraId="5B96BD33" w14:textId="77777777" w:rsidR="0087442B" w:rsidRDefault="0087442B" w:rsidP="0087442B">
      <w:pPr>
        <w:pStyle w:val="Heading2"/>
      </w:pPr>
      <w:r>
        <w:t>Field: B3 Relationship</w:t>
      </w:r>
    </w:p>
    <w:p w14:paraId="40E53F6B" w14:textId="77777777" w:rsidR="0087442B" w:rsidRDefault="0087442B" w:rsidP="0087442B"/>
    <w:p w14:paraId="35BEC94F" w14:textId="77777777" w:rsidR="0087442B" w:rsidRPr="00E43012" w:rsidRDefault="0087442B" w:rsidP="0087442B"/>
    <w:tbl>
      <w:tblPr>
        <w:tblStyle w:val="TableGrid"/>
        <w:tblW w:w="0" w:type="auto"/>
        <w:tblInd w:w="445" w:type="dxa"/>
        <w:tblLook w:val="04A0" w:firstRow="1" w:lastRow="0" w:firstColumn="1" w:lastColumn="0" w:noHBand="0" w:noVBand="1"/>
      </w:tblPr>
      <w:tblGrid>
        <w:gridCol w:w="2070"/>
        <w:gridCol w:w="6835"/>
      </w:tblGrid>
      <w:tr w:rsidR="0087442B" w14:paraId="08AE51F7" w14:textId="77777777" w:rsidTr="0087442B">
        <w:tc>
          <w:tcPr>
            <w:tcW w:w="2070" w:type="dxa"/>
          </w:tcPr>
          <w:p w14:paraId="733DA294" w14:textId="77777777" w:rsidR="0087442B" w:rsidRPr="00830C7D" w:rsidRDefault="0087442B" w:rsidP="0087442B">
            <w:pPr>
              <w:jc w:val="right"/>
              <w:rPr>
                <w:b/>
              </w:rPr>
            </w:pPr>
            <w:r w:rsidRPr="00830C7D">
              <w:rPr>
                <w:b/>
              </w:rPr>
              <w:t>Description</w:t>
            </w:r>
          </w:p>
        </w:tc>
        <w:tc>
          <w:tcPr>
            <w:tcW w:w="6835" w:type="dxa"/>
          </w:tcPr>
          <w:p w14:paraId="1E930187" w14:textId="77777777" w:rsidR="0087442B" w:rsidRDefault="0087442B" w:rsidP="0087442B">
            <w:r w:rsidRPr="00EF1B2C">
              <w:t xml:space="preserve">Relationship to </w:t>
            </w:r>
            <w:r>
              <w:t>H</w:t>
            </w:r>
            <w:r w:rsidRPr="00EF1B2C">
              <w:t xml:space="preserve">ead of </w:t>
            </w:r>
            <w:r>
              <w:t>H</w:t>
            </w:r>
            <w:r w:rsidRPr="00EF1B2C">
              <w:t>ousehold</w:t>
            </w:r>
          </w:p>
        </w:tc>
      </w:tr>
      <w:tr w:rsidR="0087442B" w14:paraId="42D68EA3" w14:textId="77777777" w:rsidTr="0087442B">
        <w:tc>
          <w:tcPr>
            <w:tcW w:w="2070" w:type="dxa"/>
          </w:tcPr>
          <w:p w14:paraId="228B33DE" w14:textId="77777777" w:rsidR="0087442B" w:rsidRPr="00830C7D" w:rsidRDefault="0087442B" w:rsidP="0087442B">
            <w:pPr>
              <w:jc w:val="right"/>
              <w:rPr>
                <w:b/>
              </w:rPr>
            </w:pPr>
            <w:r w:rsidRPr="00830C7D">
              <w:rPr>
                <w:b/>
              </w:rPr>
              <w:lastRenderedPageBreak/>
              <w:t>Name</w:t>
            </w:r>
          </w:p>
        </w:tc>
        <w:tc>
          <w:tcPr>
            <w:tcW w:w="6835" w:type="dxa"/>
          </w:tcPr>
          <w:p w14:paraId="51519BE5" w14:textId="77777777" w:rsidR="0087442B" w:rsidRDefault="0087442B" w:rsidP="0087442B">
            <w:r w:rsidRPr="00EF1B2C">
              <w:t>RELATIONSHIP</w:t>
            </w:r>
          </w:p>
        </w:tc>
      </w:tr>
      <w:tr w:rsidR="0087442B" w14:paraId="33460585" w14:textId="77777777" w:rsidTr="0087442B">
        <w:tc>
          <w:tcPr>
            <w:tcW w:w="2070" w:type="dxa"/>
          </w:tcPr>
          <w:p w14:paraId="3C2AD304" w14:textId="77777777" w:rsidR="0087442B" w:rsidRPr="00830C7D" w:rsidRDefault="0087442B" w:rsidP="0087442B">
            <w:pPr>
              <w:jc w:val="right"/>
              <w:rPr>
                <w:b/>
              </w:rPr>
            </w:pPr>
            <w:r>
              <w:rPr>
                <w:b/>
              </w:rPr>
              <w:t>Type</w:t>
            </w:r>
          </w:p>
        </w:tc>
        <w:tc>
          <w:tcPr>
            <w:tcW w:w="6835" w:type="dxa"/>
          </w:tcPr>
          <w:p w14:paraId="51EE0516" w14:textId="77777777" w:rsidR="0087442B" w:rsidRDefault="0087442B" w:rsidP="0087442B">
            <w:r>
              <w:t>Numeric</w:t>
            </w:r>
          </w:p>
        </w:tc>
      </w:tr>
      <w:tr w:rsidR="0087442B" w14:paraId="735DDD80" w14:textId="77777777" w:rsidTr="0087442B">
        <w:tc>
          <w:tcPr>
            <w:tcW w:w="2070" w:type="dxa"/>
          </w:tcPr>
          <w:p w14:paraId="204E81B5" w14:textId="77777777" w:rsidR="0087442B" w:rsidRPr="00830C7D" w:rsidRDefault="0087442B" w:rsidP="0087442B">
            <w:pPr>
              <w:jc w:val="right"/>
              <w:rPr>
                <w:b/>
              </w:rPr>
            </w:pPr>
            <w:r w:rsidRPr="00830C7D">
              <w:rPr>
                <w:b/>
              </w:rPr>
              <w:t>Universe</w:t>
            </w:r>
          </w:p>
        </w:tc>
        <w:tc>
          <w:tcPr>
            <w:tcW w:w="6835" w:type="dxa"/>
          </w:tcPr>
          <w:p w14:paraId="7ED2ADAE" w14:textId="77777777" w:rsidR="0087442B" w:rsidRDefault="0087442B" w:rsidP="0087442B">
            <w:r>
              <w:t>All</w:t>
            </w:r>
          </w:p>
        </w:tc>
      </w:tr>
      <w:tr w:rsidR="0087442B" w14:paraId="3AC43144" w14:textId="77777777" w:rsidTr="0087442B">
        <w:tc>
          <w:tcPr>
            <w:tcW w:w="2070" w:type="dxa"/>
          </w:tcPr>
          <w:p w14:paraId="730769EA" w14:textId="77777777" w:rsidR="0087442B" w:rsidRPr="00830C7D" w:rsidRDefault="0087442B" w:rsidP="0087442B">
            <w:pPr>
              <w:jc w:val="right"/>
              <w:rPr>
                <w:b/>
              </w:rPr>
            </w:pPr>
            <w:r w:rsidRPr="00830C7D">
              <w:rPr>
                <w:b/>
              </w:rPr>
              <w:t>Question text</w:t>
            </w:r>
          </w:p>
        </w:tc>
        <w:tc>
          <w:tcPr>
            <w:tcW w:w="6835" w:type="dxa"/>
          </w:tcPr>
          <w:p w14:paraId="7E771DEE" w14:textId="77777777" w:rsidR="0087442B" w:rsidRDefault="0087442B" w:rsidP="0087442B">
            <w:r w:rsidRPr="00EF1B2C">
              <w:t xml:space="preserve">What is [name]’s relationship to </w:t>
            </w:r>
            <w:r>
              <w:t>[Name</w:t>
            </w:r>
            <w:r w:rsidRPr="00EF1B2C">
              <w:t xml:space="preserve"> head of the household</w:t>
            </w:r>
            <w:r>
              <w:t>]</w:t>
            </w:r>
            <w:r w:rsidRPr="00EF1B2C">
              <w:t>?</w:t>
            </w:r>
          </w:p>
        </w:tc>
      </w:tr>
      <w:tr w:rsidR="0087442B" w14:paraId="56397152" w14:textId="77777777" w:rsidTr="0087442B">
        <w:tc>
          <w:tcPr>
            <w:tcW w:w="2070" w:type="dxa"/>
          </w:tcPr>
          <w:p w14:paraId="13A2D6A5" w14:textId="77777777" w:rsidR="0087442B" w:rsidRPr="00830C7D" w:rsidRDefault="0087442B" w:rsidP="0087442B">
            <w:pPr>
              <w:jc w:val="right"/>
              <w:rPr>
                <w:b/>
              </w:rPr>
            </w:pPr>
            <w:r w:rsidRPr="00830C7D">
              <w:rPr>
                <w:b/>
              </w:rPr>
              <w:t>Help text</w:t>
            </w:r>
          </w:p>
        </w:tc>
        <w:tc>
          <w:tcPr>
            <w:tcW w:w="6835" w:type="dxa"/>
          </w:tcPr>
          <w:p w14:paraId="691142B8" w14:textId="77777777" w:rsidR="0087442B" w:rsidRDefault="0087442B" w:rsidP="0087442B"/>
        </w:tc>
      </w:tr>
      <w:tr w:rsidR="0087442B" w14:paraId="081671E4" w14:textId="77777777" w:rsidTr="0087442B">
        <w:tc>
          <w:tcPr>
            <w:tcW w:w="2070" w:type="dxa"/>
          </w:tcPr>
          <w:p w14:paraId="74BD46E1" w14:textId="77777777" w:rsidR="0087442B" w:rsidRPr="00830C7D" w:rsidRDefault="0087442B" w:rsidP="0087442B">
            <w:pPr>
              <w:jc w:val="right"/>
              <w:rPr>
                <w:b/>
              </w:rPr>
            </w:pPr>
            <w:r w:rsidRPr="00830C7D">
              <w:rPr>
                <w:b/>
              </w:rPr>
              <w:t>Valid range</w:t>
            </w:r>
          </w:p>
        </w:tc>
        <w:tc>
          <w:tcPr>
            <w:tcW w:w="6835" w:type="dxa"/>
          </w:tcPr>
          <w:p w14:paraId="1C551BC1" w14:textId="77777777" w:rsidR="0087442B" w:rsidRDefault="0087442B" w:rsidP="0087442B">
            <w:r>
              <w:t>01-12</w:t>
            </w:r>
          </w:p>
        </w:tc>
      </w:tr>
      <w:tr w:rsidR="0087442B" w14:paraId="0B307DBA" w14:textId="77777777" w:rsidTr="0087442B">
        <w:tc>
          <w:tcPr>
            <w:tcW w:w="2070" w:type="dxa"/>
          </w:tcPr>
          <w:p w14:paraId="601BE2D6" w14:textId="77777777" w:rsidR="0087442B" w:rsidRPr="00830C7D" w:rsidRDefault="0087442B" w:rsidP="0087442B">
            <w:pPr>
              <w:jc w:val="right"/>
              <w:rPr>
                <w:b/>
              </w:rPr>
            </w:pPr>
            <w:r w:rsidRPr="00830C7D">
              <w:rPr>
                <w:b/>
              </w:rPr>
              <w:t>Responses</w:t>
            </w:r>
          </w:p>
        </w:tc>
        <w:tc>
          <w:tcPr>
            <w:tcW w:w="6835" w:type="dxa"/>
          </w:tcPr>
          <w:tbl>
            <w:tblPr>
              <w:tblStyle w:val="TableGrid"/>
              <w:tblpPr w:leftFromText="180" w:rightFromText="180" w:vertAnchor="text" w:tblpX="445" w:tblpY="1"/>
              <w:tblOverlap w:val="never"/>
              <w:tblW w:w="0" w:type="auto"/>
              <w:tblLook w:val="04A0" w:firstRow="1" w:lastRow="0" w:firstColumn="1" w:lastColumn="0" w:noHBand="0" w:noVBand="1"/>
            </w:tblPr>
            <w:tblGrid>
              <w:gridCol w:w="6609"/>
            </w:tblGrid>
            <w:tr w:rsidR="0087442B" w14:paraId="0D86C732" w14:textId="77777777" w:rsidTr="0087442B">
              <w:tc>
                <w:tcPr>
                  <w:tcW w:w="6835" w:type="dxa"/>
                </w:tcPr>
                <w:p w14:paraId="28DA0FA0" w14:textId="77777777" w:rsidR="0087442B" w:rsidRDefault="0087442B" w:rsidP="0087442B">
                  <w:r>
                    <w:t>Radio button</w:t>
                  </w:r>
                </w:p>
                <w:tbl>
                  <w:tblPr>
                    <w:tblStyle w:val="PlainTable3"/>
                    <w:tblW w:w="0" w:type="auto"/>
                    <w:tblLook w:val="0400" w:firstRow="0" w:lastRow="0" w:firstColumn="0" w:lastColumn="0" w:noHBand="0" w:noVBand="1"/>
                  </w:tblPr>
                  <w:tblGrid>
                    <w:gridCol w:w="3220"/>
                    <w:gridCol w:w="3173"/>
                  </w:tblGrid>
                  <w:tr w:rsidR="0087442B" w14:paraId="468CBAAE"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50962578" w14:textId="77777777" w:rsidR="0087442B" w:rsidRDefault="0087442B" w:rsidP="0087442B">
                        <w:r>
                          <w:t>Head</w:t>
                        </w:r>
                      </w:p>
                    </w:tc>
                    <w:tc>
                      <w:tcPr>
                        <w:tcW w:w="3305" w:type="dxa"/>
                      </w:tcPr>
                      <w:p w14:paraId="2B285D36" w14:textId="77777777" w:rsidR="0087442B" w:rsidRDefault="0087442B" w:rsidP="0087442B">
                        <w:r>
                          <w:t>01</w:t>
                        </w:r>
                      </w:p>
                    </w:tc>
                  </w:tr>
                  <w:tr w:rsidR="0087442B" w14:paraId="5CEC387E" w14:textId="77777777" w:rsidTr="0087442B">
                    <w:tc>
                      <w:tcPr>
                        <w:tcW w:w="3304" w:type="dxa"/>
                      </w:tcPr>
                      <w:p w14:paraId="1FE28BCA" w14:textId="77777777" w:rsidR="0087442B" w:rsidRDefault="0087442B" w:rsidP="0087442B">
                        <w:r>
                          <w:t>Spouse/ Partner</w:t>
                        </w:r>
                      </w:p>
                    </w:tc>
                    <w:tc>
                      <w:tcPr>
                        <w:tcW w:w="3305" w:type="dxa"/>
                      </w:tcPr>
                      <w:p w14:paraId="51199169" w14:textId="77777777" w:rsidR="0087442B" w:rsidRDefault="0087442B" w:rsidP="0087442B">
                        <w:r>
                          <w:t>02</w:t>
                        </w:r>
                      </w:p>
                    </w:tc>
                  </w:tr>
                  <w:tr w:rsidR="0087442B" w14:paraId="73178E35"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6D402152" w14:textId="77777777" w:rsidR="0087442B" w:rsidRDefault="0087442B" w:rsidP="0087442B">
                        <w:r>
                          <w:t>Daughter/Son</w:t>
                        </w:r>
                      </w:p>
                    </w:tc>
                    <w:tc>
                      <w:tcPr>
                        <w:tcW w:w="3305" w:type="dxa"/>
                      </w:tcPr>
                      <w:p w14:paraId="504B480A" w14:textId="77777777" w:rsidR="0087442B" w:rsidRDefault="0087442B" w:rsidP="0087442B">
                        <w:r>
                          <w:t>03</w:t>
                        </w:r>
                      </w:p>
                    </w:tc>
                  </w:tr>
                  <w:tr w:rsidR="0087442B" w14:paraId="06318D70" w14:textId="77777777" w:rsidTr="0087442B">
                    <w:tc>
                      <w:tcPr>
                        <w:tcW w:w="3304" w:type="dxa"/>
                      </w:tcPr>
                      <w:p w14:paraId="69B77AA4" w14:textId="77777777" w:rsidR="0087442B" w:rsidRDefault="0087442B" w:rsidP="0087442B">
                        <w:r>
                          <w:t>Daughter/ Son-In-Law</w:t>
                        </w:r>
                      </w:p>
                    </w:tc>
                    <w:tc>
                      <w:tcPr>
                        <w:tcW w:w="3305" w:type="dxa"/>
                      </w:tcPr>
                      <w:p w14:paraId="3EE8DB4A" w14:textId="77777777" w:rsidR="0087442B" w:rsidRDefault="0087442B" w:rsidP="0087442B">
                        <w:r>
                          <w:t>04</w:t>
                        </w:r>
                      </w:p>
                    </w:tc>
                  </w:tr>
                  <w:tr w:rsidR="0087442B" w14:paraId="6DF59751"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360BB637" w14:textId="77777777" w:rsidR="0087442B" w:rsidRDefault="0087442B" w:rsidP="0087442B">
                        <w:r>
                          <w:t>Grandchild</w:t>
                        </w:r>
                      </w:p>
                    </w:tc>
                    <w:tc>
                      <w:tcPr>
                        <w:tcW w:w="3305" w:type="dxa"/>
                      </w:tcPr>
                      <w:p w14:paraId="7A5A1C1E" w14:textId="77777777" w:rsidR="0087442B" w:rsidRDefault="0087442B" w:rsidP="0087442B">
                        <w:r>
                          <w:t>05</w:t>
                        </w:r>
                      </w:p>
                    </w:tc>
                  </w:tr>
                  <w:tr w:rsidR="0087442B" w14:paraId="2FAA7758" w14:textId="77777777" w:rsidTr="0087442B">
                    <w:tc>
                      <w:tcPr>
                        <w:tcW w:w="3304" w:type="dxa"/>
                      </w:tcPr>
                      <w:p w14:paraId="01BAF857" w14:textId="77777777" w:rsidR="0087442B" w:rsidRDefault="0087442B" w:rsidP="0087442B">
                        <w:r>
                          <w:t>Parent</w:t>
                        </w:r>
                      </w:p>
                    </w:tc>
                    <w:tc>
                      <w:tcPr>
                        <w:tcW w:w="3305" w:type="dxa"/>
                      </w:tcPr>
                      <w:p w14:paraId="7CD5C318" w14:textId="77777777" w:rsidR="0087442B" w:rsidRDefault="0087442B" w:rsidP="0087442B">
                        <w:r>
                          <w:t>06</w:t>
                        </w:r>
                      </w:p>
                    </w:tc>
                  </w:tr>
                  <w:tr w:rsidR="0087442B" w14:paraId="2EB0359C"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39B12CAE" w14:textId="77777777" w:rsidR="0087442B" w:rsidRDefault="0087442B" w:rsidP="0087442B">
                        <w:r>
                          <w:t>Parent-In-Law</w:t>
                        </w:r>
                      </w:p>
                    </w:tc>
                    <w:tc>
                      <w:tcPr>
                        <w:tcW w:w="3305" w:type="dxa"/>
                      </w:tcPr>
                      <w:p w14:paraId="5D0BF483" w14:textId="77777777" w:rsidR="0087442B" w:rsidRDefault="0087442B" w:rsidP="0087442B">
                        <w:r>
                          <w:t>07</w:t>
                        </w:r>
                      </w:p>
                    </w:tc>
                  </w:tr>
                  <w:tr w:rsidR="0087442B" w14:paraId="381284C5" w14:textId="77777777" w:rsidTr="0087442B">
                    <w:tc>
                      <w:tcPr>
                        <w:tcW w:w="3304" w:type="dxa"/>
                      </w:tcPr>
                      <w:p w14:paraId="39056A5A" w14:textId="77777777" w:rsidR="0087442B" w:rsidRDefault="0087442B" w:rsidP="0087442B">
                        <w:r>
                          <w:t>Sister/ Brother</w:t>
                        </w:r>
                      </w:p>
                    </w:tc>
                    <w:tc>
                      <w:tcPr>
                        <w:tcW w:w="3305" w:type="dxa"/>
                      </w:tcPr>
                      <w:p w14:paraId="1FCDDFE1" w14:textId="77777777" w:rsidR="0087442B" w:rsidRDefault="0087442B" w:rsidP="0087442B">
                        <w:r>
                          <w:t>08</w:t>
                        </w:r>
                      </w:p>
                    </w:tc>
                  </w:tr>
                  <w:tr w:rsidR="0087442B" w14:paraId="20B3A7B6"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397C3EBA" w14:textId="77777777" w:rsidR="0087442B" w:rsidRDefault="0087442B" w:rsidP="0087442B">
                        <w:r>
                          <w:t>Sister/ Brother-In-Law</w:t>
                        </w:r>
                      </w:p>
                    </w:tc>
                    <w:tc>
                      <w:tcPr>
                        <w:tcW w:w="3305" w:type="dxa"/>
                      </w:tcPr>
                      <w:p w14:paraId="6E7F3225" w14:textId="77777777" w:rsidR="0087442B" w:rsidRDefault="0087442B" w:rsidP="0087442B">
                        <w:r>
                          <w:t>09</w:t>
                        </w:r>
                      </w:p>
                    </w:tc>
                  </w:tr>
                  <w:tr w:rsidR="0087442B" w14:paraId="5B6BD3FF" w14:textId="77777777" w:rsidTr="0087442B">
                    <w:tc>
                      <w:tcPr>
                        <w:tcW w:w="3304" w:type="dxa"/>
                      </w:tcPr>
                      <w:p w14:paraId="2735A4BF" w14:textId="77777777" w:rsidR="0087442B" w:rsidRDefault="0087442B" w:rsidP="0087442B">
                        <w:r w:rsidRPr="003B4571">
                          <w:t>Other Relative</w:t>
                        </w:r>
                      </w:p>
                    </w:tc>
                    <w:tc>
                      <w:tcPr>
                        <w:tcW w:w="3305" w:type="dxa"/>
                      </w:tcPr>
                      <w:p w14:paraId="4FFDECA2" w14:textId="77777777" w:rsidR="0087442B" w:rsidRDefault="0087442B" w:rsidP="0087442B">
                        <w:r>
                          <w:t>10</w:t>
                        </w:r>
                      </w:p>
                    </w:tc>
                  </w:tr>
                  <w:tr w:rsidR="0087442B" w14:paraId="17017B8A"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52B0D2F9" w14:textId="77777777" w:rsidR="0087442B" w:rsidRDefault="0087442B" w:rsidP="0087442B">
                        <w:r w:rsidRPr="003B4571">
                          <w:t>Domestic Worker</w:t>
                        </w:r>
                      </w:p>
                    </w:tc>
                    <w:tc>
                      <w:tcPr>
                        <w:tcW w:w="3305" w:type="dxa"/>
                      </w:tcPr>
                      <w:p w14:paraId="649A8587" w14:textId="77777777" w:rsidR="0087442B" w:rsidRDefault="0087442B" w:rsidP="0087442B">
                        <w:r>
                          <w:t>11</w:t>
                        </w:r>
                      </w:p>
                    </w:tc>
                  </w:tr>
                  <w:tr w:rsidR="0087442B" w14:paraId="2B39539E" w14:textId="77777777" w:rsidTr="0087442B">
                    <w:tc>
                      <w:tcPr>
                        <w:tcW w:w="3304" w:type="dxa"/>
                      </w:tcPr>
                      <w:p w14:paraId="2EED1B66" w14:textId="77777777" w:rsidR="0087442B" w:rsidRDefault="0087442B" w:rsidP="0087442B">
                        <w:r w:rsidRPr="003B4571">
                          <w:t>Other Non-Relative</w:t>
                        </w:r>
                      </w:p>
                    </w:tc>
                    <w:tc>
                      <w:tcPr>
                        <w:tcW w:w="3305" w:type="dxa"/>
                      </w:tcPr>
                      <w:p w14:paraId="5940EFB8" w14:textId="77777777" w:rsidR="0087442B" w:rsidRDefault="0087442B" w:rsidP="0087442B">
                        <w:r>
                          <w:t>12</w:t>
                        </w:r>
                      </w:p>
                    </w:tc>
                  </w:tr>
                </w:tbl>
                <w:p w14:paraId="51498BD8" w14:textId="77777777" w:rsidR="0087442B" w:rsidRDefault="0087442B" w:rsidP="0087442B"/>
              </w:tc>
            </w:tr>
          </w:tbl>
          <w:p w14:paraId="069487F5" w14:textId="77777777" w:rsidR="0087442B" w:rsidRDefault="0087442B" w:rsidP="0087442B"/>
        </w:tc>
      </w:tr>
      <w:tr w:rsidR="0087442B" w14:paraId="6D13154E" w14:textId="77777777" w:rsidTr="0087442B">
        <w:tc>
          <w:tcPr>
            <w:tcW w:w="2070" w:type="dxa"/>
          </w:tcPr>
          <w:p w14:paraId="5E53F321" w14:textId="77777777" w:rsidR="0087442B" w:rsidRPr="00830C7D" w:rsidRDefault="0087442B" w:rsidP="0087442B">
            <w:pPr>
              <w:jc w:val="right"/>
              <w:rPr>
                <w:b/>
              </w:rPr>
            </w:pPr>
            <w:r>
              <w:rPr>
                <w:b/>
              </w:rPr>
              <w:t>Prefill</w:t>
            </w:r>
          </w:p>
        </w:tc>
        <w:tc>
          <w:tcPr>
            <w:tcW w:w="6835" w:type="dxa"/>
          </w:tcPr>
          <w:p w14:paraId="55A3196C" w14:textId="77777777" w:rsidR="0087442B" w:rsidRDefault="0087442B" w:rsidP="0087442B">
            <w:r>
              <w:t>Name, Name of Head of Household</w:t>
            </w:r>
          </w:p>
        </w:tc>
      </w:tr>
      <w:tr w:rsidR="0087442B" w14:paraId="67304DCF" w14:textId="77777777" w:rsidTr="0087442B">
        <w:trPr>
          <w:trHeight w:val="744"/>
        </w:trPr>
        <w:tc>
          <w:tcPr>
            <w:tcW w:w="2070" w:type="dxa"/>
          </w:tcPr>
          <w:p w14:paraId="10253FB5" w14:textId="77777777" w:rsidR="0087442B" w:rsidRPr="00830C7D" w:rsidRDefault="0087442B" w:rsidP="0087442B">
            <w:pPr>
              <w:jc w:val="right"/>
              <w:rPr>
                <w:b/>
              </w:rPr>
            </w:pPr>
            <w:r w:rsidRPr="00830C7D">
              <w:rPr>
                <w:b/>
              </w:rPr>
              <w:t>Consistency checks</w:t>
            </w:r>
          </w:p>
        </w:tc>
        <w:tc>
          <w:tcPr>
            <w:tcW w:w="6835" w:type="dxa"/>
          </w:tcPr>
          <w:p w14:paraId="0009CBAA" w14:textId="77777777" w:rsidR="0087442B" w:rsidRDefault="0087442B" w:rsidP="0087442B">
            <w:r>
              <w:t>HH should have one head</w:t>
            </w:r>
          </w:p>
          <w:p w14:paraId="12D6E21F" w14:textId="77777777" w:rsidR="0087442B" w:rsidRDefault="0087442B" w:rsidP="0087442B"/>
          <w:p w14:paraId="58AD7CEE" w14:textId="77777777" w:rsidR="0087442B" w:rsidRDefault="0087442B" w:rsidP="0087442B"/>
          <w:p w14:paraId="129E8A67" w14:textId="77777777" w:rsidR="0087442B" w:rsidRDefault="0087442B" w:rsidP="0087442B"/>
        </w:tc>
      </w:tr>
      <w:tr w:rsidR="0087442B" w14:paraId="1D29C434" w14:textId="77777777" w:rsidTr="0087442B">
        <w:tc>
          <w:tcPr>
            <w:tcW w:w="2070" w:type="dxa"/>
          </w:tcPr>
          <w:p w14:paraId="4325E779" w14:textId="77777777" w:rsidR="0087442B" w:rsidRPr="00830C7D" w:rsidRDefault="0087442B" w:rsidP="0087442B">
            <w:pPr>
              <w:jc w:val="right"/>
              <w:rPr>
                <w:b/>
              </w:rPr>
            </w:pPr>
            <w:r>
              <w:rPr>
                <w:b/>
              </w:rPr>
              <w:t>Routing</w:t>
            </w:r>
          </w:p>
        </w:tc>
        <w:tc>
          <w:tcPr>
            <w:tcW w:w="6835" w:type="dxa"/>
          </w:tcPr>
          <w:p w14:paraId="202DEEAA" w14:textId="77777777" w:rsidR="0087442B" w:rsidRDefault="0087442B" w:rsidP="0087442B">
            <w:r>
              <w:t>B4</w:t>
            </w:r>
          </w:p>
        </w:tc>
      </w:tr>
      <w:tr w:rsidR="0087442B" w14:paraId="39F1E10A" w14:textId="77777777" w:rsidTr="0087442B">
        <w:tc>
          <w:tcPr>
            <w:tcW w:w="2070" w:type="dxa"/>
          </w:tcPr>
          <w:p w14:paraId="6658CD90" w14:textId="77777777" w:rsidR="0087442B" w:rsidRPr="00830C7D" w:rsidRDefault="0087442B" w:rsidP="0087442B">
            <w:pPr>
              <w:jc w:val="right"/>
              <w:rPr>
                <w:b/>
              </w:rPr>
            </w:pPr>
            <w:r>
              <w:rPr>
                <w:b/>
              </w:rPr>
              <w:t>Error message</w:t>
            </w:r>
          </w:p>
        </w:tc>
        <w:tc>
          <w:tcPr>
            <w:tcW w:w="6835" w:type="dxa"/>
          </w:tcPr>
          <w:p w14:paraId="77D302DF" w14:textId="77777777" w:rsidR="0087442B" w:rsidRDefault="0087442B" w:rsidP="0087442B">
            <w:r>
              <w:t>Relationship to Head of Household cannot be blank</w:t>
            </w:r>
            <w:r w:rsidR="00620E1A">
              <w:t xml:space="preserve"> (Programmer instruction)</w:t>
            </w:r>
          </w:p>
          <w:p w14:paraId="752224FC" w14:textId="77777777" w:rsidR="0087442B" w:rsidRDefault="0087442B" w:rsidP="0087442B">
            <w:r>
              <w:t>There cannot be more than one head of household</w:t>
            </w:r>
          </w:p>
        </w:tc>
      </w:tr>
      <w:tr w:rsidR="0087442B" w14:paraId="195AF186" w14:textId="77777777" w:rsidTr="0087442B">
        <w:tc>
          <w:tcPr>
            <w:tcW w:w="2070" w:type="dxa"/>
          </w:tcPr>
          <w:p w14:paraId="0F532277" w14:textId="77777777" w:rsidR="0087442B" w:rsidRDefault="0087442B" w:rsidP="0087442B">
            <w:pPr>
              <w:jc w:val="right"/>
              <w:rPr>
                <w:b/>
              </w:rPr>
            </w:pPr>
            <w:r>
              <w:rPr>
                <w:b/>
              </w:rPr>
              <w:t>Programmer instruction</w:t>
            </w:r>
          </w:p>
        </w:tc>
        <w:tc>
          <w:tcPr>
            <w:tcW w:w="6835" w:type="dxa"/>
          </w:tcPr>
          <w:p w14:paraId="035DDCF1" w14:textId="77777777" w:rsidR="0087442B" w:rsidRDefault="00620E1A" w:rsidP="0087442B">
            <w:r>
              <w:t>If B1=001 and B3 != 1 then</w:t>
            </w:r>
            <w:r w:rsidR="0087442B">
              <w:t xml:space="preserve"> go back to B2 and correct Head of household name</w:t>
            </w:r>
          </w:p>
          <w:p w14:paraId="42F1B562" w14:textId="77777777" w:rsidR="0087442B" w:rsidRDefault="0087442B" w:rsidP="0087442B">
            <w:r>
              <w:t>For person 2 plus, ask question text above.</w:t>
            </w:r>
          </w:p>
          <w:p w14:paraId="4DC85468" w14:textId="77777777" w:rsidR="0087442B" w:rsidRDefault="0087442B" w:rsidP="0087442B">
            <w:r>
              <w:t>All others cannot be coded as head</w:t>
            </w:r>
          </w:p>
        </w:tc>
      </w:tr>
      <w:tr w:rsidR="0087442B" w14:paraId="46FC7007" w14:textId="77777777" w:rsidTr="0087442B">
        <w:tc>
          <w:tcPr>
            <w:tcW w:w="2070" w:type="dxa"/>
          </w:tcPr>
          <w:p w14:paraId="50F0700E" w14:textId="77777777" w:rsidR="0087442B" w:rsidRDefault="0087442B" w:rsidP="0087442B">
            <w:pPr>
              <w:jc w:val="right"/>
              <w:rPr>
                <w:b/>
              </w:rPr>
            </w:pPr>
            <w:r>
              <w:rPr>
                <w:b/>
              </w:rPr>
              <w:t>Change logs</w:t>
            </w:r>
          </w:p>
        </w:tc>
        <w:tc>
          <w:tcPr>
            <w:tcW w:w="6835" w:type="dxa"/>
          </w:tcPr>
          <w:p w14:paraId="3307A2C7" w14:textId="77777777" w:rsidR="0087442B" w:rsidRDefault="0087442B" w:rsidP="0087442B"/>
        </w:tc>
      </w:tr>
    </w:tbl>
    <w:p w14:paraId="5D629E2C" w14:textId="77777777" w:rsidR="0087442B" w:rsidRDefault="0087442B" w:rsidP="0087442B"/>
    <w:p w14:paraId="2B5AF1D3" w14:textId="77777777" w:rsidR="0087442B" w:rsidRDefault="0087442B" w:rsidP="0087442B"/>
    <w:p w14:paraId="5AFBFE72" w14:textId="77777777" w:rsidR="0087442B" w:rsidRPr="00E43012" w:rsidRDefault="0087442B" w:rsidP="0087442B"/>
    <w:p w14:paraId="105D509B" w14:textId="77777777" w:rsidR="0087442B" w:rsidRDefault="0087442B" w:rsidP="0087442B">
      <w:pPr>
        <w:pStyle w:val="Heading2"/>
      </w:pPr>
      <w:bookmarkStart w:id="0" w:name="_Hlk33537689"/>
      <w:r>
        <w:t>Field: B4 Sex</w:t>
      </w:r>
    </w:p>
    <w:tbl>
      <w:tblPr>
        <w:tblStyle w:val="TableGrid"/>
        <w:tblW w:w="0" w:type="auto"/>
        <w:tblInd w:w="445" w:type="dxa"/>
        <w:tblLook w:val="04A0" w:firstRow="1" w:lastRow="0" w:firstColumn="1" w:lastColumn="0" w:noHBand="0" w:noVBand="1"/>
      </w:tblPr>
      <w:tblGrid>
        <w:gridCol w:w="2070"/>
        <w:gridCol w:w="6835"/>
      </w:tblGrid>
      <w:tr w:rsidR="0087442B" w14:paraId="1DFB67E2" w14:textId="77777777" w:rsidTr="0087442B">
        <w:tc>
          <w:tcPr>
            <w:tcW w:w="2070" w:type="dxa"/>
          </w:tcPr>
          <w:p w14:paraId="66EA0114" w14:textId="77777777" w:rsidR="0087442B" w:rsidRPr="00830C7D" w:rsidRDefault="0087442B" w:rsidP="0087442B">
            <w:pPr>
              <w:jc w:val="right"/>
              <w:rPr>
                <w:b/>
              </w:rPr>
            </w:pPr>
            <w:r w:rsidRPr="00830C7D">
              <w:rPr>
                <w:b/>
              </w:rPr>
              <w:t>Description</w:t>
            </w:r>
          </w:p>
        </w:tc>
        <w:tc>
          <w:tcPr>
            <w:tcW w:w="6835" w:type="dxa"/>
          </w:tcPr>
          <w:p w14:paraId="3A385400" w14:textId="77777777" w:rsidR="0087442B" w:rsidRDefault="0087442B" w:rsidP="0087442B">
            <w:r>
              <w:t>Sex of Household Member</w:t>
            </w:r>
          </w:p>
        </w:tc>
      </w:tr>
      <w:tr w:rsidR="0087442B" w14:paraId="738D03F8" w14:textId="77777777" w:rsidTr="0087442B">
        <w:tc>
          <w:tcPr>
            <w:tcW w:w="2070" w:type="dxa"/>
          </w:tcPr>
          <w:p w14:paraId="50CD0172" w14:textId="77777777" w:rsidR="0087442B" w:rsidRPr="00830C7D" w:rsidRDefault="0087442B" w:rsidP="0087442B">
            <w:pPr>
              <w:jc w:val="right"/>
              <w:rPr>
                <w:b/>
              </w:rPr>
            </w:pPr>
            <w:r w:rsidRPr="00830C7D">
              <w:rPr>
                <w:b/>
              </w:rPr>
              <w:t>Name</w:t>
            </w:r>
          </w:p>
        </w:tc>
        <w:tc>
          <w:tcPr>
            <w:tcW w:w="6835" w:type="dxa"/>
          </w:tcPr>
          <w:p w14:paraId="63BD6308" w14:textId="77777777" w:rsidR="0087442B" w:rsidRDefault="0087442B" w:rsidP="0087442B">
            <w:r>
              <w:t>SEX</w:t>
            </w:r>
          </w:p>
        </w:tc>
      </w:tr>
      <w:tr w:rsidR="0087442B" w14:paraId="573056CF" w14:textId="77777777" w:rsidTr="0087442B">
        <w:tc>
          <w:tcPr>
            <w:tcW w:w="2070" w:type="dxa"/>
          </w:tcPr>
          <w:p w14:paraId="03DE27AD" w14:textId="77777777" w:rsidR="0087442B" w:rsidRPr="00830C7D" w:rsidRDefault="0087442B" w:rsidP="0087442B">
            <w:pPr>
              <w:jc w:val="right"/>
              <w:rPr>
                <w:b/>
              </w:rPr>
            </w:pPr>
            <w:r>
              <w:rPr>
                <w:b/>
              </w:rPr>
              <w:t>Type</w:t>
            </w:r>
          </w:p>
        </w:tc>
        <w:tc>
          <w:tcPr>
            <w:tcW w:w="6835" w:type="dxa"/>
          </w:tcPr>
          <w:p w14:paraId="7CA4BE95" w14:textId="77777777" w:rsidR="0087442B" w:rsidRDefault="0087442B" w:rsidP="0087442B">
            <w:r>
              <w:t>Numeric</w:t>
            </w:r>
          </w:p>
        </w:tc>
      </w:tr>
      <w:tr w:rsidR="0087442B" w14:paraId="25BDADE2" w14:textId="77777777" w:rsidTr="0087442B">
        <w:tc>
          <w:tcPr>
            <w:tcW w:w="2070" w:type="dxa"/>
          </w:tcPr>
          <w:p w14:paraId="747F26A0" w14:textId="77777777" w:rsidR="0087442B" w:rsidRPr="00830C7D" w:rsidRDefault="0087442B" w:rsidP="0087442B">
            <w:pPr>
              <w:jc w:val="right"/>
              <w:rPr>
                <w:b/>
              </w:rPr>
            </w:pPr>
            <w:r w:rsidRPr="00830C7D">
              <w:rPr>
                <w:b/>
              </w:rPr>
              <w:t>Universe</w:t>
            </w:r>
          </w:p>
        </w:tc>
        <w:tc>
          <w:tcPr>
            <w:tcW w:w="6835" w:type="dxa"/>
          </w:tcPr>
          <w:p w14:paraId="4CF9C9C0" w14:textId="77777777" w:rsidR="0087442B" w:rsidRDefault="0087442B" w:rsidP="0087442B">
            <w:r>
              <w:t>All</w:t>
            </w:r>
          </w:p>
        </w:tc>
      </w:tr>
      <w:tr w:rsidR="0087442B" w14:paraId="10E343C5" w14:textId="77777777" w:rsidTr="0087442B">
        <w:tc>
          <w:tcPr>
            <w:tcW w:w="2070" w:type="dxa"/>
          </w:tcPr>
          <w:p w14:paraId="78C4767D" w14:textId="77777777" w:rsidR="0087442B" w:rsidRPr="00830C7D" w:rsidRDefault="0087442B" w:rsidP="0087442B">
            <w:pPr>
              <w:jc w:val="right"/>
              <w:rPr>
                <w:b/>
              </w:rPr>
            </w:pPr>
            <w:r w:rsidRPr="00830C7D">
              <w:rPr>
                <w:b/>
              </w:rPr>
              <w:t>Question text</w:t>
            </w:r>
          </w:p>
        </w:tc>
        <w:tc>
          <w:tcPr>
            <w:tcW w:w="6835" w:type="dxa"/>
          </w:tcPr>
          <w:p w14:paraId="24028CE0" w14:textId="77777777" w:rsidR="0087442B" w:rsidRDefault="0087442B" w:rsidP="0087442B">
            <w:r w:rsidRPr="00E43012">
              <w:t xml:space="preserve">Is [NAME] </w:t>
            </w:r>
            <w:r>
              <w:t>Male</w:t>
            </w:r>
            <w:r w:rsidRPr="00E43012">
              <w:t xml:space="preserve"> or </w:t>
            </w:r>
            <w:r>
              <w:t>Fe</w:t>
            </w:r>
            <w:r w:rsidRPr="00E43012">
              <w:t>male?</w:t>
            </w:r>
          </w:p>
        </w:tc>
      </w:tr>
      <w:tr w:rsidR="0087442B" w14:paraId="68DF2E6B" w14:textId="77777777" w:rsidTr="0087442B">
        <w:tc>
          <w:tcPr>
            <w:tcW w:w="2070" w:type="dxa"/>
          </w:tcPr>
          <w:p w14:paraId="79ABA099" w14:textId="77777777" w:rsidR="0087442B" w:rsidRPr="00830C7D" w:rsidRDefault="0087442B" w:rsidP="0087442B">
            <w:pPr>
              <w:jc w:val="right"/>
              <w:rPr>
                <w:b/>
              </w:rPr>
            </w:pPr>
            <w:r w:rsidRPr="00830C7D">
              <w:rPr>
                <w:b/>
              </w:rPr>
              <w:t>Help text</w:t>
            </w:r>
          </w:p>
        </w:tc>
        <w:tc>
          <w:tcPr>
            <w:tcW w:w="6835" w:type="dxa"/>
          </w:tcPr>
          <w:p w14:paraId="483D0B16" w14:textId="77777777" w:rsidR="0087442B" w:rsidRDefault="0087442B" w:rsidP="0087442B"/>
        </w:tc>
      </w:tr>
      <w:tr w:rsidR="0087442B" w14:paraId="350675B7" w14:textId="77777777" w:rsidTr="0087442B">
        <w:tc>
          <w:tcPr>
            <w:tcW w:w="2070" w:type="dxa"/>
          </w:tcPr>
          <w:p w14:paraId="5504C07F" w14:textId="77777777" w:rsidR="0087442B" w:rsidRPr="00830C7D" w:rsidRDefault="0087442B" w:rsidP="0087442B">
            <w:pPr>
              <w:jc w:val="right"/>
              <w:rPr>
                <w:b/>
              </w:rPr>
            </w:pPr>
            <w:r w:rsidRPr="00830C7D">
              <w:rPr>
                <w:b/>
              </w:rPr>
              <w:t>Valid range</w:t>
            </w:r>
          </w:p>
        </w:tc>
        <w:tc>
          <w:tcPr>
            <w:tcW w:w="6835" w:type="dxa"/>
          </w:tcPr>
          <w:p w14:paraId="3259AB1E" w14:textId="77777777" w:rsidR="0087442B" w:rsidRDefault="0087442B" w:rsidP="0087442B">
            <w:r>
              <w:t>1-2</w:t>
            </w:r>
          </w:p>
        </w:tc>
      </w:tr>
      <w:tr w:rsidR="0087442B" w14:paraId="45A2555B" w14:textId="77777777" w:rsidTr="0087442B">
        <w:tc>
          <w:tcPr>
            <w:tcW w:w="2070" w:type="dxa"/>
          </w:tcPr>
          <w:p w14:paraId="53DEC2D3" w14:textId="77777777" w:rsidR="0087442B" w:rsidRPr="00830C7D" w:rsidRDefault="0087442B" w:rsidP="0087442B">
            <w:pPr>
              <w:jc w:val="right"/>
              <w:rPr>
                <w:b/>
              </w:rPr>
            </w:pPr>
            <w:r w:rsidRPr="00830C7D">
              <w:rPr>
                <w:b/>
              </w:rPr>
              <w:t>Responses</w:t>
            </w:r>
          </w:p>
        </w:tc>
        <w:tc>
          <w:tcPr>
            <w:tcW w:w="6835" w:type="dxa"/>
          </w:tcPr>
          <w:p w14:paraId="23E4EE39" w14:textId="77777777" w:rsidR="0087442B" w:rsidRDefault="0087442B" w:rsidP="0087442B">
            <w:r>
              <w:t>Radio button</w:t>
            </w:r>
          </w:p>
          <w:tbl>
            <w:tblPr>
              <w:tblStyle w:val="PlainTable3"/>
              <w:tblW w:w="0" w:type="auto"/>
              <w:tblLook w:val="0400" w:firstRow="0" w:lastRow="0" w:firstColumn="0" w:lastColumn="0" w:noHBand="0" w:noVBand="1"/>
            </w:tblPr>
            <w:tblGrid>
              <w:gridCol w:w="3304"/>
              <w:gridCol w:w="3305"/>
            </w:tblGrid>
            <w:tr w:rsidR="0087442B" w14:paraId="70F48C80"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2093C4D2" w14:textId="77777777" w:rsidR="0087442B" w:rsidRPr="00864F77" w:rsidRDefault="0087442B" w:rsidP="0087442B">
                  <w:r w:rsidRPr="00864F77">
                    <w:lastRenderedPageBreak/>
                    <w:t>Male</w:t>
                  </w:r>
                </w:p>
              </w:tc>
              <w:tc>
                <w:tcPr>
                  <w:tcW w:w="3305" w:type="dxa"/>
                </w:tcPr>
                <w:p w14:paraId="5FF26409" w14:textId="77777777" w:rsidR="0087442B" w:rsidRPr="00864F77" w:rsidRDefault="0087442B" w:rsidP="0087442B">
                  <w:r w:rsidRPr="00864F77">
                    <w:t>1</w:t>
                  </w:r>
                </w:p>
              </w:tc>
            </w:tr>
            <w:tr w:rsidR="0087442B" w14:paraId="2E120D90" w14:textId="77777777" w:rsidTr="0087442B">
              <w:tc>
                <w:tcPr>
                  <w:tcW w:w="3304" w:type="dxa"/>
                </w:tcPr>
                <w:p w14:paraId="70BF0588" w14:textId="77777777" w:rsidR="0087442B" w:rsidRPr="00864F77" w:rsidRDefault="0087442B" w:rsidP="0087442B">
                  <w:r w:rsidRPr="00864F77">
                    <w:t>Female</w:t>
                  </w:r>
                </w:p>
              </w:tc>
              <w:tc>
                <w:tcPr>
                  <w:tcW w:w="3305" w:type="dxa"/>
                </w:tcPr>
                <w:p w14:paraId="6B441622" w14:textId="77777777" w:rsidR="0087442B" w:rsidRPr="00864F77" w:rsidRDefault="0087442B" w:rsidP="0087442B">
                  <w:r w:rsidRPr="00864F77">
                    <w:t>2</w:t>
                  </w:r>
                </w:p>
              </w:tc>
            </w:tr>
          </w:tbl>
          <w:p w14:paraId="059F26DB" w14:textId="77777777" w:rsidR="0087442B" w:rsidRDefault="0087442B" w:rsidP="0087442B"/>
        </w:tc>
      </w:tr>
      <w:tr w:rsidR="0087442B" w14:paraId="45E09910" w14:textId="77777777" w:rsidTr="0087442B">
        <w:tc>
          <w:tcPr>
            <w:tcW w:w="2070" w:type="dxa"/>
          </w:tcPr>
          <w:p w14:paraId="7FB16DEE" w14:textId="77777777" w:rsidR="0087442B" w:rsidRPr="00830C7D" w:rsidRDefault="0087442B" w:rsidP="0087442B">
            <w:pPr>
              <w:jc w:val="right"/>
              <w:rPr>
                <w:b/>
              </w:rPr>
            </w:pPr>
            <w:r>
              <w:rPr>
                <w:b/>
              </w:rPr>
              <w:lastRenderedPageBreak/>
              <w:t>Prefill</w:t>
            </w:r>
          </w:p>
        </w:tc>
        <w:tc>
          <w:tcPr>
            <w:tcW w:w="6835" w:type="dxa"/>
          </w:tcPr>
          <w:p w14:paraId="54D3368D" w14:textId="77777777" w:rsidR="0087442B" w:rsidRDefault="0087442B" w:rsidP="0087442B">
            <w:r>
              <w:t>Name</w:t>
            </w:r>
          </w:p>
        </w:tc>
      </w:tr>
      <w:tr w:rsidR="0087442B" w14:paraId="175A9191" w14:textId="77777777" w:rsidTr="0087442B">
        <w:tc>
          <w:tcPr>
            <w:tcW w:w="2070" w:type="dxa"/>
          </w:tcPr>
          <w:p w14:paraId="545CCC7C" w14:textId="77777777" w:rsidR="0087442B" w:rsidRPr="00830C7D" w:rsidRDefault="0087442B" w:rsidP="0087442B">
            <w:pPr>
              <w:jc w:val="right"/>
              <w:rPr>
                <w:b/>
              </w:rPr>
            </w:pPr>
            <w:r w:rsidRPr="00830C7D">
              <w:rPr>
                <w:b/>
              </w:rPr>
              <w:t>Consistency checks</w:t>
            </w:r>
          </w:p>
        </w:tc>
        <w:tc>
          <w:tcPr>
            <w:tcW w:w="6835" w:type="dxa"/>
          </w:tcPr>
          <w:p w14:paraId="071D8A71" w14:textId="77777777" w:rsidR="0087442B" w:rsidRDefault="0087442B" w:rsidP="0087442B">
            <w:r>
              <w:t xml:space="preserve">  </w:t>
            </w:r>
          </w:p>
          <w:p w14:paraId="1354B8EA" w14:textId="77777777" w:rsidR="0087442B" w:rsidRDefault="0087442B" w:rsidP="0087442B">
            <w:r>
              <w:t>B4 should not be blank</w:t>
            </w:r>
          </w:p>
          <w:p w14:paraId="3446B4C3" w14:textId="77777777" w:rsidR="0087442B" w:rsidRDefault="0087442B" w:rsidP="0087442B"/>
          <w:p w14:paraId="179168D2" w14:textId="77777777" w:rsidR="0087442B" w:rsidRDefault="0087442B" w:rsidP="0087442B">
            <w:r w:rsidRPr="00BF32B9">
              <w:t>Head and spouse</w:t>
            </w:r>
            <w:r>
              <w:t xml:space="preserve"> should</w:t>
            </w:r>
            <w:r w:rsidRPr="00BF32B9">
              <w:t xml:space="preserve"> have opposite </w:t>
            </w:r>
            <w:r>
              <w:t>sex, soft check</w:t>
            </w:r>
          </w:p>
          <w:p w14:paraId="406EFACF" w14:textId="77777777" w:rsidR="0087442B" w:rsidRDefault="0087442B" w:rsidP="0087442B"/>
          <w:p w14:paraId="7C98ABB7" w14:textId="77777777" w:rsidR="0087442B" w:rsidRDefault="0087442B" w:rsidP="0087442B"/>
          <w:p w14:paraId="0800877E" w14:textId="77777777" w:rsidR="0087442B" w:rsidRDefault="0087442B" w:rsidP="0087442B"/>
        </w:tc>
      </w:tr>
      <w:tr w:rsidR="0087442B" w14:paraId="2676F51C" w14:textId="77777777" w:rsidTr="0087442B">
        <w:tc>
          <w:tcPr>
            <w:tcW w:w="2070" w:type="dxa"/>
          </w:tcPr>
          <w:p w14:paraId="088F2246" w14:textId="77777777" w:rsidR="0087442B" w:rsidRPr="00830C7D" w:rsidRDefault="0087442B" w:rsidP="0087442B">
            <w:pPr>
              <w:jc w:val="right"/>
              <w:rPr>
                <w:b/>
              </w:rPr>
            </w:pPr>
            <w:r>
              <w:rPr>
                <w:b/>
              </w:rPr>
              <w:t>Routing</w:t>
            </w:r>
          </w:p>
        </w:tc>
        <w:tc>
          <w:tcPr>
            <w:tcW w:w="6835" w:type="dxa"/>
          </w:tcPr>
          <w:p w14:paraId="76228C8D" w14:textId="77777777" w:rsidR="0087442B" w:rsidDel="00814B2C" w:rsidRDefault="0087442B" w:rsidP="0087442B">
            <w:r>
              <w:t>B4b</w:t>
            </w:r>
          </w:p>
        </w:tc>
      </w:tr>
      <w:tr w:rsidR="0087442B" w14:paraId="42517A6B" w14:textId="77777777" w:rsidTr="0087442B">
        <w:tc>
          <w:tcPr>
            <w:tcW w:w="2070" w:type="dxa"/>
          </w:tcPr>
          <w:p w14:paraId="3CA5FEA0" w14:textId="77777777" w:rsidR="0087442B" w:rsidRPr="00830C7D" w:rsidRDefault="0087442B" w:rsidP="0087442B">
            <w:pPr>
              <w:jc w:val="right"/>
              <w:rPr>
                <w:b/>
              </w:rPr>
            </w:pPr>
            <w:r>
              <w:rPr>
                <w:b/>
              </w:rPr>
              <w:t>Error message</w:t>
            </w:r>
          </w:p>
        </w:tc>
        <w:tc>
          <w:tcPr>
            <w:tcW w:w="6835" w:type="dxa"/>
          </w:tcPr>
          <w:p w14:paraId="47261698" w14:textId="77777777" w:rsidR="0087442B" w:rsidRDefault="0087442B" w:rsidP="0087442B">
            <w:r>
              <w:t>Sex of Household member should not be left blank</w:t>
            </w:r>
          </w:p>
          <w:p w14:paraId="1B3D9039" w14:textId="77777777" w:rsidR="0087442B" w:rsidRDefault="0087442B" w:rsidP="0087442B"/>
          <w:p w14:paraId="23D2ADBB" w14:textId="77777777" w:rsidR="0087442B" w:rsidRDefault="0087442B" w:rsidP="0087442B">
            <w:r>
              <w:t>Error message: Head of household (name) and spouse (name) cannot have the same sex.</w:t>
            </w:r>
          </w:p>
          <w:p w14:paraId="645F9C4C" w14:textId="77777777" w:rsidR="0087442B" w:rsidRDefault="0087442B" w:rsidP="0087442B">
            <w:r w:rsidRPr="00AF0A52">
              <w:t>Options: Correct head sex, correct spouse sex or correct spouse relationship</w:t>
            </w:r>
          </w:p>
          <w:p w14:paraId="42FC06BF" w14:textId="77777777" w:rsidR="0087442B" w:rsidRDefault="0087442B" w:rsidP="0087442B"/>
          <w:p w14:paraId="599B9FE2" w14:textId="77777777" w:rsidR="0087442B" w:rsidDel="00814B2C" w:rsidRDefault="0087442B" w:rsidP="0087442B"/>
        </w:tc>
      </w:tr>
      <w:tr w:rsidR="0087442B" w14:paraId="535DB8E3" w14:textId="77777777" w:rsidTr="0087442B">
        <w:tc>
          <w:tcPr>
            <w:tcW w:w="2070" w:type="dxa"/>
          </w:tcPr>
          <w:p w14:paraId="4AD22221" w14:textId="77777777" w:rsidR="0087442B" w:rsidRPr="00830C7D" w:rsidRDefault="0087442B" w:rsidP="0087442B">
            <w:pPr>
              <w:jc w:val="right"/>
              <w:rPr>
                <w:b/>
              </w:rPr>
            </w:pPr>
            <w:r>
              <w:rPr>
                <w:b/>
              </w:rPr>
              <w:t>Programmer instructions</w:t>
            </w:r>
          </w:p>
        </w:tc>
        <w:tc>
          <w:tcPr>
            <w:tcW w:w="6835" w:type="dxa"/>
          </w:tcPr>
          <w:p w14:paraId="7A741BDC" w14:textId="77777777" w:rsidR="0087442B" w:rsidDel="00814B2C" w:rsidRDefault="0087442B" w:rsidP="0087442B"/>
        </w:tc>
      </w:tr>
      <w:tr w:rsidR="0087442B" w14:paraId="55960297" w14:textId="77777777" w:rsidTr="0087442B">
        <w:tc>
          <w:tcPr>
            <w:tcW w:w="2070" w:type="dxa"/>
          </w:tcPr>
          <w:p w14:paraId="4D8AC0F1" w14:textId="77777777" w:rsidR="0087442B" w:rsidRPr="00830C7D" w:rsidRDefault="0087442B" w:rsidP="0087442B">
            <w:pPr>
              <w:jc w:val="right"/>
              <w:rPr>
                <w:b/>
              </w:rPr>
            </w:pPr>
            <w:r>
              <w:rPr>
                <w:b/>
              </w:rPr>
              <w:t>Change Logs</w:t>
            </w:r>
          </w:p>
        </w:tc>
        <w:tc>
          <w:tcPr>
            <w:tcW w:w="6835" w:type="dxa"/>
          </w:tcPr>
          <w:p w14:paraId="5F18CDA4" w14:textId="77777777" w:rsidR="0087442B" w:rsidDel="00814B2C" w:rsidRDefault="0087442B" w:rsidP="0087442B"/>
        </w:tc>
      </w:tr>
      <w:bookmarkEnd w:id="0"/>
    </w:tbl>
    <w:p w14:paraId="76EE37EA" w14:textId="77777777" w:rsidR="0087442B" w:rsidRDefault="0087442B" w:rsidP="0087442B">
      <w:pPr>
        <w:rPr>
          <w:rFonts w:asciiTheme="majorHAnsi" w:eastAsiaTheme="majorEastAsia" w:hAnsiTheme="majorHAnsi" w:cstheme="majorBidi"/>
          <w:color w:val="2E74B5" w:themeColor="accent1" w:themeShade="BF"/>
          <w:sz w:val="26"/>
          <w:szCs w:val="26"/>
        </w:rPr>
      </w:pPr>
    </w:p>
    <w:p w14:paraId="2BE3FCC7" w14:textId="77777777" w:rsidR="0087442B" w:rsidRDefault="0087442B" w:rsidP="0087442B">
      <w:pPr>
        <w:rPr>
          <w:rFonts w:asciiTheme="majorHAnsi" w:eastAsiaTheme="majorEastAsia" w:hAnsiTheme="majorHAnsi" w:cstheme="majorBidi"/>
          <w:color w:val="2E74B5" w:themeColor="accent1" w:themeShade="BF"/>
          <w:sz w:val="26"/>
          <w:szCs w:val="26"/>
        </w:rPr>
      </w:pPr>
    </w:p>
    <w:p w14:paraId="64652001" w14:textId="77777777" w:rsidR="0087442B" w:rsidRDefault="0087442B" w:rsidP="0087442B">
      <w:pPr>
        <w:rPr>
          <w:rFonts w:asciiTheme="majorHAnsi" w:eastAsiaTheme="majorEastAsia" w:hAnsiTheme="majorHAnsi" w:cstheme="majorBidi"/>
          <w:color w:val="2E74B5" w:themeColor="accent1" w:themeShade="BF"/>
          <w:sz w:val="26"/>
          <w:szCs w:val="26"/>
        </w:rPr>
      </w:pPr>
    </w:p>
    <w:p w14:paraId="1689ABAB" w14:textId="77777777" w:rsidR="0087442B" w:rsidRDefault="0087442B" w:rsidP="0087442B">
      <w:pPr>
        <w:pStyle w:val="Heading2"/>
        <w:rPr>
          <w:rFonts w:eastAsiaTheme="minorHAnsi"/>
        </w:rPr>
      </w:pPr>
      <w:r w:rsidRPr="006F5F13">
        <w:rPr>
          <w:rFonts w:eastAsiaTheme="minorHAnsi"/>
        </w:rPr>
        <w:t>Field: B4b Verification</w:t>
      </w:r>
      <w:r>
        <w:rPr>
          <w:rFonts w:eastAsiaTheme="minorHAnsi"/>
        </w:rPr>
        <w:t xml:space="preserve"> Question</w:t>
      </w:r>
    </w:p>
    <w:p w14:paraId="3A8B88C7" w14:textId="77777777" w:rsidR="0087442B" w:rsidRPr="006F5F13" w:rsidRDefault="0087442B" w:rsidP="0087442B"/>
    <w:tbl>
      <w:tblPr>
        <w:tblStyle w:val="TableGrid"/>
        <w:tblW w:w="0" w:type="auto"/>
        <w:tblInd w:w="445" w:type="dxa"/>
        <w:tblLook w:val="04A0" w:firstRow="1" w:lastRow="0" w:firstColumn="1" w:lastColumn="0" w:noHBand="0" w:noVBand="1"/>
      </w:tblPr>
      <w:tblGrid>
        <w:gridCol w:w="2070"/>
        <w:gridCol w:w="6835"/>
      </w:tblGrid>
      <w:tr w:rsidR="0087442B" w:rsidRPr="00EF5BA9" w14:paraId="5CC5BC9B" w14:textId="77777777" w:rsidTr="0087442B">
        <w:tc>
          <w:tcPr>
            <w:tcW w:w="2070" w:type="dxa"/>
          </w:tcPr>
          <w:p w14:paraId="160B02FA" w14:textId="77777777" w:rsidR="0087442B" w:rsidRPr="006F5F13" w:rsidRDefault="0087442B" w:rsidP="0087442B">
            <w:pPr>
              <w:jc w:val="right"/>
              <w:rPr>
                <w:b/>
              </w:rPr>
            </w:pPr>
            <w:r w:rsidRPr="006F5F13">
              <w:rPr>
                <w:b/>
              </w:rPr>
              <w:t>Description</w:t>
            </w:r>
          </w:p>
        </w:tc>
        <w:tc>
          <w:tcPr>
            <w:tcW w:w="6835" w:type="dxa"/>
          </w:tcPr>
          <w:p w14:paraId="3F7DEBA4" w14:textId="77777777" w:rsidR="0087442B" w:rsidRPr="006F5F13" w:rsidRDefault="0087442B" w:rsidP="0087442B">
            <w:r w:rsidRPr="006F5F13">
              <w:t xml:space="preserve">Verification of </w:t>
            </w:r>
            <w:r>
              <w:t>M</w:t>
            </w:r>
            <w:r w:rsidRPr="006F5F13">
              <w:t xml:space="preserve">ember of the </w:t>
            </w:r>
            <w:r>
              <w:t>R</w:t>
            </w:r>
            <w:r w:rsidRPr="006F5F13">
              <w:t>oster</w:t>
            </w:r>
          </w:p>
        </w:tc>
      </w:tr>
      <w:tr w:rsidR="0087442B" w:rsidRPr="00EF5BA9" w14:paraId="7608B6E7" w14:textId="77777777" w:rsidTr="0087442B">
        <w:tc>
          <w:tcPr>
            <w:tcW w:w="2070" w:type="dxa"/>
          </w:tcPr>
          <w:p w14:paraId="28E171D5" w14:textId="77777777" w:rsidR="0087442B" w:rsidRPr="006F5F13" w:rsidRDefault="0087442B" w:rsidP="0087442B">
            <w:pPr>
              <w:jc w:val="right"/>
              <w:rPr>
                <w:b/>
              </w:rPr>
            </w:pPr>
            <w:r w:rsidRPr="006F5F13">
              <w:rPr>
                <w:b/>
              </w:rPr>
              <w:t>Name</w:t>
            </w:r>
          </w:p>
        </w:tc>
        <w:tc>
          <w:tcPr>
            <w:tcW w:w="6835" w:type="dxa"/>
          </w:tcPr>
          <w:p w14:paraId="6BD8C4F4" w14:textId="77777777" w:rsidR="0087442B" w:rsidRPr="006F5F13" w:rsidRDefault="0087442B" w:rsidP="0087442B">
            <w:r w:rsidRPr="000337CC">
              <w:t>VERIFICATION</w:t>
            </w:r>
          </w:p>
        </w:tc>
      </w:tr>
      <w:tr w:rsidR="0087442B" w:rsidRPr="00EF5BA9" w14:paraId="6500D7DD" w14:textId="77777777" w:rsidTr="0087442B">
        <w:tc>
          <w:tcPr>
            <w:tcW w:w="2070" w:type="dxa"/>
          </w:tcPr>
          <w:p w14:paraId="475DBC45" w14:textId="77777777" w:rsidR="0087442B" w:rsidRPr="006F5F13" w:rsidRDefault="0087442B" w:rsidP="0087442B">
            <w:pPr>
              <w:jc w:val="right"/>
              <w:rPr>
                <w:b/>
              </w:rPr>
            </w:pPr>
            <w:r w:rsidRPr="006F5F13">
              <w:rPr>
                <w:b/>
              </w:rPr>
              <w:t>Type</w:t>
            </w:r>
          </w:p>
        </w:tc>
        <w:tc>
          <w:tcPr>
            <w:tcW w:w="6835" w:type="dxa"/>
          </w:tcPr>
          <w:p w14:paraId="720C82BF" w14:textId="77777777" w:rsidR="0087442B" w:rsidRPr="006F5F13" w:rsidRDefault="0087442B" w:rsidP="0087442B">
            <w:r w:rsidRPr="006F5F13">
              <w:t>Numeric</w:t>
            </w:r>
          </w:p>
        </w:tc>
      </w:tr>
      <w:tr w:rsidR="0087442B" w:rsidRPr="00EF5BA9" w14:paraId="18C93F0A" w14:textId="77777777" w:rsidTr="0087442B">
        <w:tc>
          <w:tcPr>
            <w:tcW w:w="2070" w:type="dxa"/>
          </w:tcPr>
          <w:p w14:paraId="6C662A80" w14:textId="77777777" w:rsidR="0087442B" w:rsidRPr="006F5F13" w:rsidRDefault="0087442B" w:rsidP="0087442B">
            <w:pPr>
              <w:jc w:val="right"/>
              <w:rPr>
                <w:b/>
              </w:rPr>
            </w:pPr>
            <w:r w:rsidRPr="006F5F13">
              <w:rPr>
                <w:b/>
              </w:rPr>
              <w:t>Universe</w:t>
            </w:r>
          </w:p>
        </w:tc>
        <w:tc>
          <w:tcPr>
            <w:tcW w:w="6835" w:type="dxa"/>
          </w:tcPr>
          <w:p w14:paraId="26795BF3" w14:textId="77777777" w:rsidR="0087442B" w:rsidRPr="006F5F13" w:rsidRDefault="0087442B" w:rsidP="0087442B">
            <w:r w:rsidRPr="006F5F13">
              <w:t>All</w:t>
            </w:r>
          </w:p>
        </w:tc>
      </w:tr>
      <w:tr w:rsidR="0087442B" w:rsidRPr="00EF5BA9" w14:paraId="10E154EC" w14:textId="77777777" w:rsidTr="0087442B">
        <w:tc>
          <w:tcPr>
            <w:tcW w:w="2070" w:type="dxa"/>
          </w:tcPr>
          <w:p w14:paraId="7B841A3A" w14:textId="77777777" w:rsidR="0087442B" w:rsidRPr="006F5F13" w:rsidRDefault="0087442B" w:rsidP="0087442B">
            <w:pPr>
              <w:jc w:val="right"/>
              <w:rPr>
                <w:b/>
              </w:rPr>
            </w:pPr>
            <w:r w:rsidRPr="006F5F13">
              <w:rPr>
                <w:b/>
              </w:rPr>
              <w:t>Question text</w:t>
            </w:r>
          </w:p>
        </w:tc>
        <w:tc>
          <w:tcPr>
            <w:tcW w:w="6835" w:type="dxa"/>
          </w:tcPr>
          <w:p w14:paraId="15EF1ABC" w14:textId="77777777" w:rsidR="0087442B" w:rsidRPr="006F5F13" w:rsidRDefault="0087442B" w:rsidP="0087442B">
            <w:r w:rsidRPr="006F5F13">
              <w:t>Apart from the listed names, are there any babies, small children, persons with disability, visitors or elderly persons or any other non-relatives who spent the night of 29 August 2021 in this household?</w:t>
            </w:r>
          </w:p>
        </w:tc>
      </w:tr>
      <w:tr w:rsidR="0087442B" w:rsidRPr="00EF5BA9" w14:paraId="6B2DACFB" w14:textId="77777777" w:rsidTr="0087442B">
        <w:tc>
          <w:tcPr>
            <w:tcW w:w="2070" w:type="dxa"/>
          </w:tcPr>
          <w:p w14:paraId="2F83A52C" w14:textId="77777777" w:rsidR="0087442B" w:rsidRPr="006F5F13" w:rsidRDefault="0087442B" w:rsidP="0087442B">
            <w:pPr>
              <w:jc w:val="right"/>
              <w:rPr>
                <w:b/>
              </w:rPr>
            </w:pPr>
            <w:r w:rsidRPr="006F5F13">
              <w:rPr>
                <w:b/>
              </w:rPr>
              <w:t>Help text</w:t>
            </w:r>
          </w:p>
        </w:tc>
        <w:tc>
          <w:tcPr>
            <w:tcW w:w="6835" w:type="dxa"/>
          </w:tcPr>
          <w:p w14:paraId="68644EBE" w14:textId="77777777" w:rsidR="0087442B" w:rsidRPr="006F5F13" w:rsidRDefault="0087442B" w:rsidP="0087442B">
            <w:r w:rsidRPr="006F5F13">
              <w:t>None</w:t>
            </w:r>
          </w:p>
        </w:tc>
      </w:tr>
      <w:tr w:rsidR="0087442B" w:rsidRPr="00EF5BA9" w14:paraId="598D4AF0" w14:textId="77777777" w:rsidTr="0087442B">
        <w:tc>
          <w:tcPr>
            <w:tcW w:w="2070" w:type="dxa"/>
          </w:tcPr>
          <w:p w14:paraId="525210D8" w14:textId="77777777" w:rsidR="0087442B" w:rsidRPr="006F5F13" w:rsidRDefault="0087442B" w:rsidP="0087442B">
            <w:pPr>
              <w:jc w:val="right"/>
              <w:rPr>
                <w:b/>
              </w:rPr>
            </w:pPr>
            <w:r w:rsidRPr="006F5F13">
              <w:rPr>
                <w:b/>
              </w:rPr>
              <w:t>Valid range</w:t>
            </w:r>
          </w:p>
        </w:tc>
        <w:tc>
          <w:tcPr>
            <w:tcW w:w="6835" w:type="dxa"/>
          </w:tcPr>
          <w:p w14:paraId="315D0B75" w14:textId="77777777" w:rsidR="0087442B" w:rsidRPr="006F5F13" w:rsidRDefault="0087442B" w:rsidP="0087442B">
            <w:r w:rsidRPr="006F5F13">
              <w:t>1-2</w:t>
            </w:r>
          </w:p>
        </w:tc>
      </w:tr>
      <w:tr w:rsidR="0087442B" w:rsidRPr="00EF5BA9" w14:paraId="1821E002" w14:textId="77777777" w:rsidTr="0087442B">
        <w:tc>
          <w:tcPr>
            <w:tcW w:w="2070" w:type="dxa"/>
          </w:tcPr>
          <w:p w14:paraId="1C80C550" w14:textId="77777777" w:rsidR="0087442B" w:rsidRPr="006F5F13" w:rsidRDefault="0087442B" w:rsidP="0087442B">
            <w:pPr>
              <w:jc w:val="right"/>
              <w:rPr>
                <w:b/>
              </w:rPr>
            </w:pPr>
            <w:r w:rsidRPr="006F5F13">
              <w:rPr>
                <w:b/>
              </w:rPr>
              <w:t>Responses</w:t>
            </w:r>
          </w:p>
        </w:tc>
        <w:tc>
          <w:tcPr>
            <w:tcW w:w="6835" w:type="dxa"/>
          </w:tcPr>
          <w:p w14:paraId="131E45AA" w14:textId="77777777" w:rsidR="0087442B" w:rsidRPr="006F5F13" w:rsidRDefault="0087442B" w:rsidP="0087442B">
            <w:r w:rsidRPr="006F5F13">
              <w:t>Radio box</w:t>
            </w:r>
          </w:p>
          <w:tbl>
            <w:tblPr>
              <w:tblStyle w:val="PlainTable3"/>
              <w:tblW w:w="0" w:type="auto"/>
              <w:tblLook w:val="0400" w:firstRow="0" w:lastRow="0" w:firstColumn="0" w:lastColumn="0" w:noHBand="0" w:noVBand="1"/>
            </w:tblPr>
            <w:tblGrid>
              <w:gridCol w:w="3304"/>
              <w:gridCol w:w="3305"/>
            </w:tblGrid>
            <w:tr w:rsidR="0087442B" w:rsidRPr="000337CC" w14:paraId="3B349BBB"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0B6335B2" w14:textId="77777777" w:rsidR="0087442B" w:rsidRDefault="0087442B" w:rsidP="0087442B">
                  <w:r>
                    <w:t xml:space="preserve"> </w:t>
                  </w:r>
                  <w:r w:rsidRPr="006F5F13">
                    <w:t xml:space="preserve">Yes   </w:t>
                  </w:r>
                  <w:r>
                    <w:t xml:space="preserve">                                    1</w:t>
                  </w:r>
                </w:p>
                <w:p w14:paraId="780FA435" w14:textId="77777777" w:rsidR="0087442B" w:rsidRPr="006F5F13" w:rsidRDefault="0087442B" w:rsidP="0087442B">
                  <w:r w:rsidRPr="006F5F13">
                    <w:t xml:space="preserve">  No    </w:t>
                  </w:r>
                  <w:r>
                    <w:t xml:space="preserve">                                   2</w:t>
                  </w:r>
                </w:p>
              </w:tc>
              <w:tc>
                <w:tcPr>
                  <w:tcW w:w="3305" w:type="dxa"/>
                </w:tcPr>
                <w:p w14:paraId="0B1B8E73" w14:textId="77777777" w:rsidR="0087442B" w:rsidRPr="006F5F13" w:rsidRDefault="0087442B" w:rsidP="0087442B">
                  <w:pPr>
                    <w:jc w:val="both"/>
                  </w:pPr>
                </w:p>
              </w:tc>
            </w:tr>
            <w:tr w:rsidR="0087442B" w:rsidRPr="000337CC" w14:paraId="444F9AC6" w14:textId="77777777" w:rsidTr="0087442B">
              <w:tc>
                <w:tcPr>
                  <w:tcW w:w="3304" w:type="dxa"/>
                </w:tcPr>
                <w:p w14:paraId="6C47397C" w14:textId="77777777" w:rsidR="0087442B" w:rsidRPr="006F5F13" w:rsidRDefault="0087442B" w:rsidP="0087442B"/>
              </w:tc>
              <w:tc>
                <w:tcPr>
                  <w:tcW w:w="3305" w:type="dxa"/>
                </w:tcPr>
                <w:p w14:paraId="0375411D" w14:textId="77777777" w:rsidR="0087442B" w:rsidRPr="006F5F13" w:rsidRDefault="0087442B" w:rsidP="0087442B">
                  <w:pPr>
                    <w:jc w:val="both"/>
                  </w:pPr>
                </w:p>
              </w:tc>
            </w:tr>
          </w:tbl>
          <w:p w14:paraId="3CF18256" w14:textId="77777777" w:rsidR="0087442B" w:rsidRPr="006F5F13" w:rsidRDefault="0087442B" w:rsidP="0087442B"/>
        </w:tc>
      </w:tr>
      <w:tr w:rsidR="0087442B" w:rsidRPr="00EF5BA9" w14:paraId="025DF890" w14:textId="77777777" w:rsidTr="0087442B">
        <w:tc>
          <w:tcPr>
            <w:tcW w:w="2070" w:type="dxa"/>
          </w:tcPr>
          <w:p w14:paraId="669B5A22" w14:textId="77777777" w:rsidR="0087442B" w:rsidRPr="006F5F13" w:rsidRDefault="0087442B" w:rsidP="0087442B">
            <w:pPr>
              <w:jc w:val="right"/>
              <w:rPr>
                <w:b/>
              </w:rPr>
            </w:pPr>
            <w:r w:rsidRPr="006F5F13">
              <w:rPr>
                <w:b/>
              </w:rPr>
              <w:t>Prefill</w:t>
            </w:r>
          </w:p>
        </w:tc>
        <w:tc>
          <w:tcPr>
            <w:tcW w:w="6835" w:type="dxa"/>
          </w:tcPr>
          <w:p w14:paraId="70DDA709" w14:textId="77777777" w:rsidR="0087442B" w:rsidRPr="006F5F13" w:rsidRDefault="0087442B" w:rsidP="0087442B">
            <w:r w:rsidRPr="006F5F13">
              <w:t>None</w:t>
            </w:r>
          </w:p>
        </w:tc>
      </w:tr>
      <w:tr w:rsidR="0087442B" w:rsidRPr="00EF5BA9" w14:paraId="24D720BB" w14:textId="77777777" w:rsidTr="0087442B">
        <w:tc>
          <w:tcPr>
            <w:tcW w:w="2070" w:type="dxa"/>
          </w:tcPr>
          <w:p w14:paraId="6A155C30" w14:textId="77777777" w:rsidR="0087442B" w:rsidRPr="006F5F13" w:rsidRDefault="0087442B" w:rsidP="0087442B">
            <w:pPr>
              <w:jc w:val="right"/>
              <w:rPr>
                <w:b/>
              </w:rPr>
            </w:pPr>
          </w:p>
        </w:tc>
        <w:tc>
          <w:tcPr>
            <w:tcW w:w="6835" w:type="dxa"/>
          </w:tcPr>
          <w:p w14:paraId="507EA044" w14:textId="77777777" w:rsidR="0087442B" w:rsidRPr="006F5F13" w:rsidRDefault="0087442B" w:rsidP="0087442B"/>
        </w:tc>
      </w:tr>
      <w:tr w:rsidR="0087442B" w:rsidRPr="00EF5BA9" w14:paraId="00B38196" w14:textId="77777777" w:rsidTr="0087442B">
        <w:tc>
          <w:tcPr>
            <w:tcW w:w="2070" w:type="dxa"/>
          </w:tcPr>
          <w:p w14:paraId="6C0F591B" w14:textId="77777777" w:rsidR="0087442B" w:rsidRPr="006F5F13" w:rsidRDefault="0087442B" w:rsidP="0087442B">
            <w:pPr>
              <w:jc w:val="right"/>
              <w:rPr>
                <w:b/>
              </w:rPr>
            </w:pPr>
            <w:r w:rsidRPr="006F5F13">
              <w:rPr>
                <w:b/>
              </w:rPr>
              <w:t>Consistency checks</w:t>
            </w:r>
          </w:p>
        </w:tc>
        <w:tc>
          <w:tcPr>
            <w:tcW w:w="6835" w:type="dxa"/>
          </w:tcPr>
          <w:p w14:paraId="23DA6356" w14:textId="77777777" w:rsidR="0087442B" w:rsidRPr="006F5F13" w:rsidRDefault="0087442B" w:rsidP="0087442B"/>
          <w:p w14:paraId="0C219DE8" w14:textId="77777777" w:rsidR="0087442B" w:rsidRPr="006F5F13" w:rsidRDefault="0087442B" w:rsidP="0087442B"/>
        </w:tc>
      </w:tr>
      <w:tr w:rsidR="0087442B" w:rsidRPr="00EF5BA9" w14:paraId="541FD715" w14:textId="77777777" w:rsidTr="0087442B">
        <w:tc>
          <w:tcPr>
            <w:tcW w:w="2070" w:type="dxa"/>
          </w:tcPr>
          <w:p w14:paraId="017F02BB" w14:textId="77777777" w:rsidR="0087442B" w:rsidRPr="006F5F13" w:rsidRDefault="0087442B" w:rsidP="0087442B">
            <w:pPr>
              <w:jc w:val="right"/>
              <w:rPr>
                <w:b/>
              </w:rPr>
            </w:pPr>
            <w:r w:rsidRPr="006F5F13">
              <w:rPr>
                <w:b/>
              </w:rPr>
              <w:lastRenderedPageBreak/>
              <w:t>Routing</w:t>
            </w:r>
          </w:p>
        </w:tc>
        <w:tc>
          <w:tcPr>
            <w:tcW w:w="6835" w:type="dxa"/>
          </w:tcPr>
          <w:p w14:paraId="00986BFF" w14:textId="77777777" w:rsidR="0087442B" w:rsidRPr="006F5F13" w:rsidRDefault="0087442B" w:rsidP="0087442B">
            <w:r w:rsidRPr="006F5F13">
              <w:t>If</w:t>
            </w:r>
            <w:r>
              <w:t xml:space="preserve"> B4b=1</w:t>
            </w:r>
            <w:r w:rsidRPr="006F5F13">
              <w:t>, go</w:t>
            </w:r>
            <w:r>
              <w:t xml:space="preserve"> to</w:t>
            </w:r>
            <w:r w:rsidRPr="006F5F13">
              <w:t xml:space="preserve"> B2 to list the names</w:t>
            </w:r>
          </w:p>
          <w:p w14:paraId="7273CD1E" w14:textId="77777777" w:rsidR="0087442B" w:rsidRPr="006F5F13" w:rsidRDefault="0087442B" w:rsidP="0087442B">
            <w:r w:rsidRPr="006F5F13">
              <w:t xml:space="preserve">If </w:t>
            </w:r>
            <w:r>
              <w:t xml:space="preserve">B4b=2 </w:t>
            </w:r>
            <w:r w:rsidRPr="006F5F13">
              <w:t>, go to B5</w:t>
            </w:r>
          </w:p>
          <w:p w14:paraId="5F90E14B" w14:textId="77777777" w:rsidR="0087442B" w:rsidRPr="006F5F13" w:rsidDel="00814B2C" w:rsidRDefault="0087442B" w:rsidP="0087442B"/>
        </w:tc>
      </w:tr>
      <w:tr w:rsidR="0087442B" w:rsidRPr="00EF5BA9" w14:paraId="328C1824" w14:textId="77777777" w:rsidTr="0087442B">
        <w:tc>
          <w:tcPr>
            <w:tcW w:w="2070" w:type="dxa"/>
          </w:tcPr>
          <w:p w14:paraId="648B1C7D" w14:textId="77777777" w:rsidR="0087442B" w:rsidRPr="006F5F13" w:rsidRDefault="0087442B" w:rsidP="0087442B">
            <w:pPr>
              <w:jc w:val="right"/>
              <w:rPr>
                <w:b/>
              </w:rPr>
            </w:pPr>
            <w:r w:rsidRPr="006F5F13">
              <w:rPr>
                <w:b/>
              </w:rPr>
              <w:t>Error message</w:t>
            </w:r>
          </w:p>
        </w:tc>
        <w:tc>
          <w:tcPr>
            <w:tcW w:w="6835" w:type="dxa"/>
          </w:tcPr>
          <w:p w14:paraId="47D0DBC6" w14:textId="77777777" w:rsidR="0087442B" w:rsidRPr="006F5F13" w:rsidDel="00814B2C" w:rsidRDefault="0087442B" w:rsidP="0087442B"/>
        </w:tc>
      </w:tr>
      <w:tr w:rsidR="0087442B" w:rsidRPr="00EF5BA9" w14:paraId="31ECA493" w14:textId="77777777" w:rsidTr="0087442B">
        <w:tc>
          <w:tcPr>
            <w:tcW w:w="2070" w:type="dxa"/>
          </w:tcPr>
          <w:p w14:paraId="4386F56B" w14:textId="77777777" w:rsidR="0087442B" w:rsidRPr="006F5F13" w:rsidRDefault="0087442B" w:rsidP="0087442B">
            <w:pPr>
              <w:jc w:val="right"/>
              <w:rPr>
                <w:b/>
              </w:rPr>
            </w:pPr>
            <w:r w:rsidRPr="006F5F13">
              <w:rPr>
                <w:b/>
              </w:rPr>
              <w:t>Programmer instructions</w:t>
            </w:r>
          </w:p>
        </w:tc>
        <w:tc>
          <w:tcPr>
            <w:tcW w:w="6835" w:type="dxa"/>
          </w:tcPr>
          <w:p w14:paraId="2B81E9A2" w14:textId="77777777" w:rsidR="0087442B" w:rsidRPr="006F5F13" w:rsidDel="00814B2C" w:rsidRDefault="0087442B" w:rsidP="0087442B">
            <w:r w:rsidRPr="006F5F13">
              <w:t>If yes, go through the loop until all</w:t>
            </w:r>
            <w:r>
              <w:t xml:space="preserve"> members are</w:t>
            </w:r>
            <w:r w:rsidRPr="006F5F13">
              <w:t xml:space="preserve"> listed</w:t>
            </w:r>
          </w:p>
        </w:tc>
      </w:tr>
      <w:tr w:rsidR="0087442B" w:rsidRPr="00EF5BA9" w14:paraId="555FE66F" w14:textId="77777777" w:rsidTr="0087442B">
        <w:tc>
          <w:tcPr>
            <w:tcW w:w="2070" w:type="dxa"/>
          </w:tcPr>
          <w:p w14:paraId="5E726222" w14:textId="77777777" w:rsidR="0087442B" w:rsidRPr="006F5F13" w:rsidRDefault="0087442B" w:rsidP="0087442B">
            <w:pPr>
              <w:jc w:val="right"/>
              <w:rPr>
                <w:b/>
              </w:rPr>
            </w:pPr>
            <w:r w:rsidRPr="006F5F13">
              <w:rPr>
                <w:b/>
              </w:rPr>
              <w:t>Change Logs</w:t>
            </w:r>
          </w:p>
        </w:tc>
        <w:tc>
          <w:tcPr>
            <w:tcW w:w="6835" w:type="dxa"/>
          </w:tcPr>
          <w:p w14:paraId="652B9E2C" w14:textId="77777777" w:rsidR="0087442B" w:rsidRPr="006F5F13" w:rsidDel="00814B2C" w:rsidRDefault="0087442B" w:rsidP="0087442B">
            <w:pPr>
              <w:jc w:val="right"/>
              <w:rPr>
                <w:b/>
              </w:rPr>
            </w:pPr>
          </w:p>
        </w:tc>
      </w:tr>
    </w:tbl>
    <w:p w14:paraId="5B18121B" w14:textId="77777777" w:rsidR="0087442B" w:rsidRDefault="0087442B" w:rsidP="0087442B">
      <w:pPr>
        <w:rPr>
          <w:rFonts w:asciiTheme="majorHAnsi" w:eastAsiaTheme="majorEastAsia" w:hAnsiTheme="majorHAnsi" w:cstheme="majorBidi"/>
          <w:color w:val="2E74B5" w:themeColor="accent1" w:themeShade="BF"/>
          <w:sz w:val="26"/>
          <w:szCs w:val="26"/>
        </w:rPr>
      </w:pPr>
    </w:p>
    <w:p w14:paraId="457B7139" w14:textId="77777777" w:rsidR="0087442B" w:rsidRDefault="0087442B" w:rsidP="0087442B">
      <w:pPr>
        <w:rPr>
          <w:rFonts w:asciiTheme="majorHAnsi" w:eastAsiaTheme="majorEastAsia" w:hAnsiTheme="majorHAnsi" w:cstheme="majorBidi"/>
          <w:color w:val="2E74B5" w:themeColor="accent1" w:themeShade="BF"/>
          <w:sz w:val="26"/>
          <w:szCs w:val="26"/>
        </w:rPr>
      </w:pPr>
    </w:p>
    <w:p w14:paraId="2BB36243" w14:textId="77777777" w:rsidR="0087442B" w:rsidRDefault="0087442B" w:rsidP="0087442B">
      <w:pPr>
        <w:rPr>
          <w:rFonts w:asciiTheme="majorHAnsi" w:eastAsiaTheme="majorEastAsia" w:hAnsiTheme="majorHAnsi" w:cstheme="majorBidi"/>
          <w:color w:val="2E74B5" w:themeColor="accent1" w:themeShade="BF"/>
          <w:sz w:val="26"/>
          <w:szCs w:val="26"/>
        </w:rPr>
      </w:pPr>
    </w:p>
    <w:p w14:paraId="1BCD73EB" w14:textId="77777777" w:rsidR="0087442B" w:rsidRPr="003B4571" w:rsidRDefault="0087442B" w:rsidP="0087442B">
      <w:pPr>
        <w:rPr>
          <w:rFonts w:asciiTheme="majorHAnsi" w:eastAsiaTheme="majorEastAsia" w:hAnsiTheme="majorHAnsi" w:cstheme="majorBidi"/>
          <w:color w:val="2E74B5" w:themeColor="accent1" w:themeShade="BF"/>
          <w:sz w:val="26"/>
          <w:szCs w:val="26"/>
        </w:rPr>
      </w:pPr>
    </w:p>
    <w:p w14:paraId="33E4AE1A" w14:textId="77777777" w:rsidR="0087442B" w:rsidRDefault="0087442B" w:rsidP="0087442B">
      <w:pPr>
        <w:pStyle w:val="Heading2"/>
      </w:pPr>
      <w:r>
        <w:t>Field: B5 Age</w:t>
      </w:r>
    </w:p>
    <w:tbl>
      <w:tblPr>
        <w:tblStyle w:val="TableGrid"/>
        <w:tblW w:w="0" w:type="auto"/>
        <w:tblInd w:w="445" w:type="dxa"/>
        <w:tblLook w:val="04A0" w:firstRow="1" w:lastRow="0" w:firstColumn="1" w:lastColumn="0" w:noHBand="0" w:noVBand="1"/>
      </w:tblPr>
      <w:tblGrid>
        <w:gridCol w:w="2070"/>
        <w:gridCol w:w="6835"/>
      </w:tblGrid>
      <w:tr w:rsidR="0087442B" w14:paraId="218992B4" w14:textId="77777777" w:rsidTr="0087442B">
        <w:tc>
          <w:tcPr>
            <w:tcW w:w="2070" w:type="dxa"/>
          </w:tcPr>
          <w:p w14:paraId="66F7E9F8" w14:textId="77777777" w:rsidR="0087442B" w:rsidRPr="00830C7D" w:rsidRDefault="0087442B" w:rsidP="0087442B">
            <w:pPr>
              <w:jc w:val="right"/>
              <w:rPr>
                <w:b/>
              </w:rPr>
            </w:pPr>
            <w:r w:rsidRPr="00830C7D">
              <w:rPr>
                <w:b/>
              </w:rPr>
              <w:t>Description</w:t>
            </w:r>
          </w:p>
        </w:tc>
        <w:tc>
          <w:tcPr>
            <w:tcW w:w="6835" w:type="dxa"/>
          </w:tcPr>
          <w:p w14:paraId="4FD7B6B8" w14:textId="77777777" w:rsidR="0087442B" w:rsidRDefault="0087442B" w:rsidP="0087442B">
            <w:r>
              <w:t>Age of Household Member in Complete Years</w:t>
            </w:r>
          </w:p>
        </w:tc>
      </w:tr>
      <w:tr w:rsidR="0087442B" w14:paraId="55582EB7" w14:textId="77777777" w:rsidTr="0087442B">
        <w:tc>
          <w:tcPr>
            <w:tcW w:w="2070" w:type="dxa"/>
          </w:tcPr>
          <w:p w14:paraId="35CDBF69" w14:textId="77777777" w:rsidR="0087442B" w:rsidRPr="00830C7D" w:rsidRDefault="0087442B" w:rsidP="0087442B">
            <w:pPr>
              <w:jc w:val="right"/>
              <w:rPr>
                <w:b/>
              </w:rPr>
            </w:pPr>
            <w:r w:rsidRPr="00830C7D">
              <w:rPr>
                <w:b/>
              </w:rPr>
              <w:t>Name</w:t>
            </w:r>
          </w:p>
        </w:tc>
        <w:tc>
          <w:tcPr>
            <w:tcW w:w="6835" w:type="dxa"/>
          </w:tcPr>
          <w:p w14:paraId="3134E594" w14:textId="77777777" w:rsidR="0087442B" w:rsidRDefault="0087442B" w:rsidP="0087442B">
            <w:r>
              <w:t>AGE</w:t>
            </w:r>
          </w:p>
        </w:tc>
      </w:tr>
      <w:tr w:rsidR="0087442B" w14:paraId="258713DD" w14:textId="77777777" w:rsidTr="0087442B">
        <w:tc>
          <w:tcPr>
            <w:tcW w:w="2070" w:type="dxa"/>
          </w:tcPr>
          <w:p w14:paraId="3304F50D" w14:textId="77777777" w:rsidR="0087442B" w:rsidRPr="00830C7D" w:rsidRDefault="0087442B" w:rsidP="0087442B">
            <w:pPr>
              <w:jc w:val="right"/>
              <w:rPr>
                <w:b/>
              </w:rPr>
            </w:pPr>
            <w:r>
              <w:rPr>
                <w:b/>
              </w:rPr>
              <w:t>Type</w:t>
            </w:r>
          </w:p>
        </w:tc>
        <w:tc>
          <w:tcPr>
            <w:tcW w:w="6835" w:type="dxa"/>
          </w:tcPr>
          <w:p w14:paraId="6039D401" w14:textId="77777777" w:rsidR="0087442B" w:rsidRDefault="0087442B" w:rsidP="0087442B">
            <w:r>
              <w:t>Numeric</w:t>
            </w:r>
          </w:p>
        </w:tc>
      </w:tr>
      <w:tr w:rsidR="0087442B" w14:paraId="25426AFF" w14:textId="77777777" w:rsidTr="0087442B">
        <w:tc>
          <w:tcPr>
            <w:tcW w:w="2070" w:type="dxa"/>
          </w:tcPr>
          <w:p w14:paraId="4A11D588" w14:textId="77777777" w:rsidR="0087442B" w:rsidRPr="00830C7D" w:rsidRDefault="0087442B" w:rsidP="0087442B">
            <w:pPr>
              <w:jc w:val="right"/>
              <w:rPr>
                <w:b/>
              </w:rPr>
            </w:pPr>
            <w:r w:rsidRPr="00830C7D">
              <w:rPr>
                <w:b/>
              </w:rPr>
              <w:t>Universe</w:t>
            </w:r>
          </w:p>
        </w:tc>
        <w:tc>
          <w:tcPr>
            <w:tcW w:w="6835" w:type="dxa"/>
          </w:tcPr>
          <w:p w14:paraId="2939B0DA" w14:textId="77777777" w:rsidR="0087442B" w:rsidRDefault="0087442B" w:rsidP="0087442B">
            <w:r>
              <w:t>All</w:t>
            </w:r>
          </w:p>
        </w:tc>
      </w:tr>
      <w:tr w:rsidR="0087442B" w14:paraId="2461919C" w14:textId="77777777" w:rsidTr="0087442B">
        <w:tc>
          <w:tcPr>
            <w:tcW w:w="2070" w:type="dxa"/>
          </w:tcPr>
          <w:p w14:paraId="000F7D46" w14:textId="77777777" w:rsidR="0087442B" w:rsidRPr="00830C7D" w:rsidRDefault="0087442B" w:rsidP="0087442B">
            <w:pPr>
              <w:jc w:val="right"/>
              <w:rPr>
                <w:b/>
              </w:rPr>
            </w:pPr>
            <w:r w:rsidRPr="00830C7D">
              <w:rPr>
                <w:b/>
              </w:rPr>
              <w:t>Question text</w:t>
            </w:r>
          </w:p>
        </w:tc>
        <w:tc>
          <w:tcPr>
            <w:tcW w:w="6835" w:type="dxa"/>
          </w:tcPr>
          <w:p w14:paraId="6D45A897" w14:textId="77777777" w:rsidR="0087442B" w:rsidRDefault="0087442B" w:rsidP="0087442B">
            <w:r w:rsidRPr="00733236">
              <w:t xml:space="preserve">How old was [NAME] </w:t>
            </w:r>
            <w:r>
              <w:t xml:space="preserve">on </w:t>
            </w:r>
            <w:r w:rsidRPr="00733236">
              <w:t>his/her last birthday?</w:t>
            </w:r>
          </w:p>
        </w:tc>
      </w:tr>
      <w:tr w:rsidR="0087442B" w14:paraId="74A6AFC1" w14:textId="77777777" w:rsidTr="0087442B">
        <w:tc>
          <w:tcPr>
            <w:tcW w:w="2070" w:type="dxa"/>
          </w:tcPr>
          <w:p w14:paraId="4E1BCC63" w14:textId="77777777" w:rsidR="0087442B" w:rsidRPr="00830C7D" w:rsidRDefault="0087442B" w:rsidP="0087442B">
            <w:pPr>
              <w:jc w:val="right"/>
              <w:rPr>
                <w:b/>
              </w:rPr>
            </w:pPr>
            <w:r w:rsidRPr="00830C7D">
              <w:rPr>
                <w:b/>
              </w:rPr>
              <w:t>Help text</w:t>
            </w:r>
          </w:p>
        </w:tc>
        <w:tc>
          <w:tcPr>
            <w:tcW w:w="6835" w:type="dxa"/>
          </w:tcPr>
          <w:p w14:paraId="1B7CCD15" w14:textId="77777777" w:rsidR="0087442B" w:rsidRDefault="0087442B" w:rsidP="0087442B">
            <w:r w:rsidRPr="003B4571">
              <w:t>If</w:t>
            </w:r>
            <w:r>
              <w:t xml:space="preserve"> age</w:t>
            </w:r>
            <w:r w:rsidRPr="003B4571">
              <w:t xml:space="preserve"> &lt; 1 years, enter 0</w:t>
            </w:r>
          </w:p>
          <w:p w14:paraId="1DD44D50" w14:textId="77777777" w:rsidR="0087442B" w:rsidRDefault="0087442B" w:rsidP="0087442B">
            <w:r w:rsidRPr="003B4571">
              <w:t>If</w:t>
            </w:r>
            <w:r>
              <w:t xml:space="preserve"> age</w:t>
            </w:r>
            <w:r w:rsidRPr="003B4571">
              <w:t xml:space="preserve"> &gt; 120 years, enter 120</w:t>
            </w:r>
          </w:p>
        </w:tc>
      </w:tr>
      <w:tr w:rsidR="0087442B" w14:paraId="18613C00" w14:textId="77777777" w:rsidTr="0087442B">
        <w:tc>
          <w:tcPr>
            <w:tcW w:w="2070" w:type="dxa"/>
          </w:tcPr>
          <w:p w14:paraId="39B17A12" w14:textId="77777777" w:rsidR="0087442B" w:rsidRPr="00830C7D" w:rsidRDefault="0087442B" w:rsidP="0087442B">
            <w:pPr>
              <w:jc w:val="right"/>
              <w:rPr>
                <w:b/>
              </w:rPr>
            </w:pPr>
            <w:r w:rsidRPr="00830C7D">
              <w:rPr>
                <w:b/>
              </w:rPr>
              <w:t>Valid range</w:t>
            </w:r>
          </w:p>
        </w:tc>
        <w:tc>
          <w:tcPr>
            <w:tcW w:w="6835" w:type="dxa"/>
          </w:tcPr>
          <w:p w14:paraId="68A4E139" w14:textId="77777777" w:rsidR="0087442B" w:rsidRDefault="0087442B" w:rsidP="0087442B">
            <w:r>
              <w:t>0-120</w:t>
            </w:r>
          </w:p>
        </w:tc>
      </w:tr>
      <w:tr w:rsidR="0087442B" w14:paraId="74E6DAE8" w14:textId="77777777" w:rsidTr="0087442B">
        <w:tc>
          <w:tcPr>
            <w:tcW w:w="2070" w:type="dxa"/>
          </w:tcPr>
          <w:p w14:paraId="65477BE1" w14:textId="77777777" w:rsidR="0087442B" w:rsidRPr="00830C7D" w:rsidRDefault="0087442B" w:rsidP="0087442B">
            <w:pPr>
              <w:jc w:val="right"/>
              <w:rPr>
                <w:b/>
              </w:rPr>
            </w:pPr>
            <w:r w:rsidRPr="00830C7D">
              <w:rPr>
                <w:b/>
              </w:rPr>
              <w:t>Responses</w:t>
            </w:r>
          </w:p>
        </w:tc>
        <w:tc>
          <w:tcPr>
            <w:tcW w:w="6835" w:type="dxa"/>
          </w:tcPr>
          <w:p w14:paraId="02684334" w14:textId="77777777" w:rsidR="0087442B" w:rsidRDefault="0087442B" w:rsidP="0087442B"/>
        </w:tc>
      </w:tr>
      <w:tr w:rsidR="0087442B" w14:paraId="315F5D9C" w14:textId="77777777" w:rsidTr="0087442B">
        <w:tc>
          <w:tcPr>
            <w:tcW w:w="2070" w:type="dxa"/>
          </w:tcPr>
          <w:p w14:paraId="5768FF40" w14:textId="77777777" w:rsidR="0087442B" w:rsidRPr="00830C7D" w:rsidRDefault="0087442B" w:rsidP="0087442B">
            <w:pPr>
              <w:jc w:val="right"/>
              <w:rPr>
                <w:b/>
              </w:rPr>
            </w:pPr>
            <w:r>
              <w:rPr>
                <w:b/>
              </w:rPr>
              <w:t>Prefill</w:t>
            </w:r>
          </w:p>
        </w:tc>
        <w:tc>
          <w:tcPr>
            <w:tcW w:w="6835" w:type="dxa"/>
          </w:tcPr>
          <w:p w14:paraId="72152CAA" w14:textId="77777777" w:rsidR="0087442B" w:rsidRDefault="0087442B" w:rsidP="0087442B">
            <w:r>
              <w:t>Name</w:t>
            </w:r>
          </w:p>
        </w:tc>
      </w:tr>
      <w:tr w:rsidR="0087442B" w14:paraId="7B18EFAD" w14:textId="77777777" w:rsidTr="0087442B">
        <w:tc>
          <w:tcPr>
            <w:tcW w:w="2070" w:type="dxa"/>
          </w:tcPr>
          <w:p w14:paraId="3296FA39" w14:textId="77777777" w:rsidR="0087442B" w:rsidRPr="00830C7D" w:rsidRDefault="0087442B" w:rsidP="0087442B">
            <w:pPr>
              <w:jc w:val="right"/>
              <w:rPr>
                <w:b/>
              </w:rPr>
            </w:pPr>
            <w:r w:rsidRPr="00672226">
              <w:rPr>
                <w:b/>
              </w:rPr>
              <w:t>Consistency checks/edit rules</w:t>
            </w:r>
          </w:p>
        </w:tc>
        <w:tc>
          <w:tcPr>
            <w:tcW w:w="6835" w:type="dxa"/>
          </w:tcPr>
          <w:p w14:paraId="650A1A4C" w14:textId="77777777" w:rsidR="0087442B" w:rsidRDefault="0087442B" w:rsidP="0087442B">
            <w:r>
              <w:t>If age &gt; 99, verify with respondent if age is correct, soft check</w:t>
            </w:r>
          </w:p>
          <w:p w14:paraId="4F9FBB49" w14:textId="77777777" w:rsidR="0087442B" w:rsidRDefault="0087442B" w:rsidP="0087442B"/>
          <w:p w14:paraId="3DE0CC04" w14:textId="77777777" w:rsidR="0087442B" w:rsidRDefault="0087442B" w:rsidP="0087442B">
            <w:r>
              <w:t xml:space="preserve">If B5 = </w:t>
            </w:r>
            <w:r w:rsidR="001A6B34">
              <w:t>0</w:t>
            </w:r>
            <w:r>
              <w:t>-6 and B3 = 1, then hard check</w:t>
            </w:r>
          </w:p>
          <w:p w14:paraId="73FF8FE4" w14:textId="77777777" w:rsidR="0087442B" w:rsidRDefault="0087442B" w:rsidP="0087442B">
            <w:r>
              <w:t>If B5= 7-11 and B3 = 1, then soft check (report the RS to verify)</w:t>
            </w:r>
          </w:p>
          <w:p w14:paraId="2E4000E2" w14:textId="77777777" w:rsidR="0087442B" w:rsidRDefault="0087442B" w:rsidP="0087442B"/>
          <w:p w14:paraId="686EBD09" w14:textId="77777777" w:rsidR="0087442B" w:rsidRPr="006F5F13" w:rsidRDefault="0087442B" w:rsidP="0087442B">
            <w:pPr>
              <w:rPr>
                <w:i/>
                <w:iCs/>
                <w:sz w:val="20"/>
                <w:szCs w:val="20"/>
              </w:rPr>
            </w:pPr>
            <w:r w:rsidRPr="006F5F13">
              <w:rPr>
                <w:i/>
                <w:iCs/>
                <w:sz w:val="20"/>
                <w:szCs w:val="20"/>
              </w:rPr>
              <w:t>Note: If Relationship of HH member is head and &gt;=7 or &lt; 12 years then put a soft check message to verify if true but the minimum hard check should be 7 years old.</w:t>
            </w:r>
          </w:p>
          <w:p w14:paraId="7B56E16D" w14:textId="77777777" w:rsidR="0087442B" w:rsidRDefault="0087442B" w:rsidP="0087442B"/>
          <w:p w14:paraId="4F1306A9" w14:textId="77777777" w:rsidR="0087442B" w:rsidRDefault="0087442B" w:rsidP="0087442B"/>
          <w:p w14:paraId="27F3692C" w14:textId="77777777" w:rsidR="0087442B" w:rsidRDefault="0087442B" w:rsidP="0087442B"/>
          <w:p w14:paraId="4016866A" w14:textId="77777777" w:rsidR="0087442B" w:rsidRDefault="0087442B" w:rsidP="0087442B">
            <w:r>
              <w:t>Head of household cannot be younger than her\his children in the household, soft check</w:t>
            </w:r>
          </w:p>
          <w:p w14:paraId="3B2F6AA6" w14:textId="77777777" w:rsidR="0087442B" w:rsidRDefault="0087442B" w:rsidP="0087442B"/>
          <w:p w14:paraId="251B297D" w14:textId="77777777" w:rsidR="0087442B" w:rsidRPr="004B3E95" w:rsidRDefault="0087442B" w:rsidP="0087442B"/>
          <w:p w14:paraId="1E136951" w14:textId="77777777" w:rsidR="0087442B" w:rsidRPr="004B3E95" w:rsidRDefault="0087442B" w:rsidP="0087442B">
            <w:r w:rsidRPr="004B3E95">
              <w:t>Condition: Difference in age between member with relationship head and member with relationship son/daughter is less than 12</w:t>
            </w:r>
            <w:r>
              <w:t>,</w:t>
            </w:r>
            <w:r w:rsidRPr="004B3E95">
              <w:t xml:space="preserve"> </w:t>
            </w:r>
            <w:r>
              <w:t>Soft check</w:t>
            </w:r>
          </w:p>
          <w:p w14:paraId="69BC1826" w14:textId="77777777" w:rsidR="0087442B" w:rsidRDefault="0087442B" w:rsidP="0087442B">
            <w:r w:rsidRPr="004B3E95">
              <w:t>Parent must be at least 12 years older than child</w:t>
            </w:r>
            <w:r>
              <w:t xml:space="preserve">, soft check </w:t>
            </w:r>
          </w:p>
          <w:p w14:paraId="6FF74DD5" w14:textId="77777777" w:rsidR="0087442B" w:rsidRPr="004B3E95" w:rsidRDefault="0087442B" w:rsidP="0087442B"/>
          <w:p w14:paraId="7D71D106" w14:textId="77777777" w:rsidR="0087442B" w:rsidRDefault="0087442B" w:rsidP="0087442B">
            <w:r w:rsidRPr="004B3E95">
              <w:t>Options: Correct head age, correct child age, correct child relationship</w:t>
            </w:r>
          </w:p>
          <w:p w14:paraId="126CBBB5" w14:textId="77777777" w:rsidR="0087442B" w:rsidRDefault="0087442B" w:rsidP="0087442B"/>
          <w:p w14:paraId="7069D136" w14:textId="77777777" w:rsidR="0087442B" w:rsidRDefault="0087442B" w:rsidP="0087442B">
            <w:r w:rsidRPr="00BF32B9">
              <w:t>Head is 24 years older than grandchild</w:t>
            </w:r>
            <w:r>
              <w:t>, soft check</w:t>
            </w:r>
          </w:p>
          <w:p w14:paraId="268C093E" w14:textId="77777777" w:rsidR="0087442B" w:rsidRDefault="0087442B" w:rsidP="0087442B"/>
          <w:p w14:paraId="654B567B" w14:textId="77777777" w:rsidR="0087442B" w:rsidRDefault="0087442B" w:rsidP="0087442B">
            <w:r>
              <w:t>If</w:t>
            </w:r>
            <w:r w:rsidRPr="00672226">
              <w:t xml:space="preserve"> </w:t>
            </w:r>
            <w:r>
              <w:t>d</w:t>
            </w:r>
            <w:r w:rsidRPr="00672226">
              <w:t xml:space="preserve">ifference in age between member with relationship head and member with relationship grandchild is less than 24. </w:t>
            </w:r>
          </w:p>
          <w:p w14:paraId="1641870D" w14:textId="77777777" w:rsidR="0087442B" w:rsidRPr="00672226" w:rsidRDefault="0087442B" w:rsidP="0087442B"/>
          <w:p w14:paraId="6AE6B372" w14:textId="77777777" w:rsidR="0087442B" w:rsidRDefault="0087442B" w:rsidP="0087442B">
            <w:r w:rsidRPr="00672226">
              <w:t>Options: Correct head age, correct grandchild age, correct grandchild relationship</w:t>
            </w:r>
          </w:p>
          <w:p w14:paraId="2F7EFF52" w14:textId="77777777" w:rsidR="0087442B" w:rsidRDefault="0087442B" w:rsidP="0087442B"/>
          <w:p w14:paraId="3615BDA3" w14:textId="77777777" w:rsidR="0087442B" w:rsidRDefault="0087442B" w:rsidP="0087442B"/>
        </w:tc>
      </w:tr>
      <w:tr w:rsidR="0087442B" w14:paraId="2C442ABB" w14:textId="77777777" w:rsidTr="0087442B">
        <w:tc>
          <w:tcPr>
            <w:tcW w:w="2070" w:type="dxa"/>
          </w:tcPr>
          <w:p w14:paraId="06AFBB69" w14:textId="77777777" w:rsidR="0087442B" w:rsidRPr="00672226" w:rsidRDefault="0087442B" w:rsidP="0087442B">
            <w:pPr>
              <w:jc w:val="right"/>
              <w:rPr>
                <w:b/>
              </w:rPr>
            </w:pPr>
            <w:r>
              <w:rPr>
                <w:b/>
              </w:rPr>
              <w:lastRenderedPageBreak/>
              <w:t>Routing</w:t>
            </w:r>
          </w:p>
        </w:tc>
        <w:tc>
          <w:tcPr>
            <w:tcW w:w="6835" w:type="dxa"/>
          </w:tcPr>
          <w:p w14:paraId="1EB54C7D" w14:textId="77777777" w:rsidR="0087442B" w:rsidRPr="00ED375D" w:rsidRDefault="0087442B" w:rsidP="0087442B">
            <w:pPr>
              <w:rPr>
                <w:highlight w:val="yellow"/>
              </w:rPr>
            </w:pPr>
            <w:r w:rsidRPr="006F5F13">
              <w:t>B6</w:t>
            </w:r>
          </w:p>
        </w:tc>
      </w:tr>
      <w:tr w:rsidR="0087442B" w14:paraId="0E1F790B" w14:textId="77777777" w:rsidTr="0087442B">
        <w:tc>
          <w:tcPr>
            <w:tcW w:w="2070" w:type="dxa"/>
          </w:tcPr>
          <w:p w14:paraId="4E28212C" w14:textId="77777777" w:rsidR="0087442B" w:rsidRPr="00672226" w:rsidRDefault="0087442B" w:rsidP="0087442B">
            <w:pPr>
              <w:jc w:val="right"/>
              <w:rPr>
                <w:b/>
              </w:rPr>
            </w:pPr>
            <w:r>
              <w:rPr>
                <w:b/>
              </w:rPr>
              <w:t>Error message</w:t>
            </w:r>
          </w:p>
        </w:tc>
        <w:tc>
          <w:tcPr>
            <w:tcW w:w="6835" w:type="dxa"/>
          </w:tcPr>
          <w:p w14:paraId="748D7BA2" w14:textId="77777777" w:rsidR="0087442B" w:rsidRDefault="0087442B" w:rsidP="0087442B"/>
          <w:p w14:paraId="72CCF035" w14:textId="77777777" w:rsidR="0087442B" w:rsidRDefault="0087442B" w:rsidP="0087442B">
            <w:r w:rsidRPr="00C740E6">
              <w:t>Are you sure the Head of Household is %age%?</w:t>
            </w:r>
          </w:p>
          <w:p w14:paraId="3B2812EC" w14:textId="77777777" w:rsidR="0087442B" w:rsidRDefault="0087442B" w:rsidP="0087442B"/>
          <w:p w14:paraId="0B6AB058" w14:textId="77777777" w:rsidR="0087442B" w:rsidRDefault="0087442B" w:rsidP="0087442B">
            <w:r w:rsidRPr="00C740E6">
              <w:t>Child (name) is (age) years old but head (name) is (age). Parent must be at least 12 years older than child.</w:t>
            </w:r>
          </w:p>
          <w:p w14:paraId="16FBD3D2" w14:textId="77777777" w:rsidR="0087442B" w:rsidRDefault="0087442B" w:rsidP="0087442B"/>
          <w:p w14:paraId="55F9ED70" w14:textId="77777777" w:rsidR="0087442B" w:rsidRPr="00672226" w:rsidRDefault="0087442B" w:rsidP="0087442B">
            <w:r w:rsidRPr="00672226">
              <w:t>Grandchild (name) is (age) years old but head (name) is (age). Grandparent must be at least 24 years older than grandchild.</w:t>
            </w:r>
          </w:p>
          <w:p w14:paraId="7016CCD5" w14:textId="77777777" w:rsidR="0087442B" w:rsidRDefault="0087442B" w:rsidP="0087442B"/>
          <w:p w14:paraId="35BCFDD7" w14:textId="77777777" w:rsidR="0087442B" w:rsidRDefault="0087442B" w:rsidP="0087442B">
            <w:pPr>
              <w:rPr>
                <w:highlight w:val="yellow"/>
              </w:rPr>
            </w:pPr>
          </w:p>
          <w:p w14:paraId="2E6301B0" w14:textId="77777777" w:rsidR="0087442B" w:rsidRDefault="0087442B" w:rsidP="0087442B">
            <w:pPr>
              <w:rPr>
                <w:highlight w:val="yellow"/>
              </w:rPr>
            </w:pPr>
          </w:p>
          <w:p w14:paraId="27449BF3" w14:textId="77777777" w:rsidR="0087442B" w:rsidRPr="00ED375D" w:rsidRDefault="0087442B" w:rsidP="0087442B">
            <w:pPr>
              <w:rPr>
                <w:highlight w:val="yellow"/>
              </w:rPr>
            </w:pPr>
          </w:p>
        </w:tc>
      </w:tr>
      <w:tr w:rsidR="0087442B" w14:paraId="3AD4704C" w14:textId="77777777" w:rsidTr="0087442B">
        <w:tc>
          <w:tcPr>
            <w:tcW w:w="2070" w:type="dxa"/>
          </w:tcPr>
          <w:p w14:paraId="68736493" w14:textId="77777777" w:rsidR="0087442B" w:rsidRPr="00672226" w:rsidRDefault="0087442B" w:rsidP="0087442B">
            <w:pPr>
              <w:jc w:val="right"/>
              <w:rPr>
                <w:b/>
              </w:rPr>
            </w:pPr>
            <w:r>
              <w:rPr>
                <w:b/>
              </w:rPr>
              <w:t>Programmer instructions</w:t>
            </w:r>
          </w:p>
        </w:tc>
        <w:tc>
          <w:tcPr>
            <w:tcW w:w="6835" w:type="dxa"/>
          </w:tcPr>
          <w:p w14:paraId="2DE6437B" w14:textId="77777777" w:rsidR="001A6B34" w:rsidRDefault="001A6B34" w:rsidP="001A6B34">
            <w:r>
              <w:t>Age</w:t>
            </w:r>
            <w:r w:rsidRPr="00FE2A9D">
              <w:t xml:space="preserve"> of Household member should not be left blank</w:t>
            </w:r>
          </w:p>
          <w:p w14:paraId="75B7849F" w14:textId="77777777" w:rsidR="001A6B34" w:rsidRDefault="001A6B34" w:rsidP="001A6B34"/>
          <w:p w14:paraId="1C67B7C8" w14:textId="77777777" w:rsidR="001A6B34" w:rsidRDefault="001A6B34" w:rsidP="001A6B34">
            <w:r w:rsidRPr="006F5F13">
              <w:t>Maximum age is 120</w:t>
            </w:r>
          </w:p>
          <w:p w14:paraId="52023C69" w14:textId="77777777" w:rsidR="0087442B" w:rsidRPr="00ED375D" w:rsidRDefault="0087442B" w:rsidP="0087442B">
            <w:pPr>
              <w:rPr>
                <w:highlight w:val="yellow"/>
              </w:rPr>
            </w:pPr>
          </w:p>
        </w:tc>
      </w:tr>
      <w:tr w:rsidR="0087442B" w14:paraId="7183DC40" w14:textId="77777777" w:rsidTr="0087442B">
        <w:tc>
          <w:tcPr>
            <w:tcW w:w="2070" w:type="dxa"/>
          </w:tcPr>
          <w:p w14:paraId="02E4D986" w14:textId="77777777" w:rsidR="0087442B" w:rsidRDefault="0087442B" w:rsidP="0087442B">
            <w:pPr>
              <w:jc w:val="right"/>
              <w:rPr>
                <w:b/>
              </w:rPr>
            </w:pPr>
            <w:r>
              <w:rPr>
                <w:b/>
              </w:rPr>
              <w:t>Change logs</w:t>
            </w:r>
          </w:p>
        </w:tc>
        <w:tc>
          <w:tcPr>
            <w:tcW w:w="6835" w:type="dxa"/>
          </w:tcPr>
          <w:p w14:paraId="207988DA" w14:textId="77777777" w:rsidR="0087442B" w:rsidRPr="00ED375D" w:rsidRDefault="0087442B" w:rsidP="0087442B">
            <w:pPr>
              <w:rPr>
                <w:highlight w:val="yellow"/>
              </w:rPr>
            </w:pPr>
          </w:p>
        </w:tc>
      </w:tr>
    </w:tbl>
    <w:p w14:paraId="6AA577E9" w14:textId="77777777" w:rsidR="0087442B" w:rsidRDefault="0087442B" w:rsidP="0087442B">
      <w:pPr>
        <w:pStyle w:val="Heading2"/>
      </w:pPr>
    </w:p>
    <w:p w14:paraId="68F61ECD" w14:textId="77777777" w:rsidR="0087442B" w:rsidRPr="00A9731F" w:rsidRDefault="0087442B" w:rsidP="0087442B"/>
    <w:p w14:paraId="450893A9" w14:textId="77777777" w:rsidR="0087442B" w:rsidRDefault="0087442B" w:rsidP="0087442B">
      <w:pPr>
        <w:pStyle w:val="Heading2"/>
      </w:pPr>
      <w:r>
        <w:t>Field: B6 Marital Status</w:t>
      </w:r>
    </w:p>
    <w:tbl>
      <w:tblPr>
        <w:tblStyle w:val="TableGrid"/>
        <w:tblW w:w="0" w:type="auto"/>
        <w:tblInd w:w="445" w:type="dxa"/>
        <w:tblLook w:val="04A0" w:firstRow="1" w:lastRow="0" w:firstColumn="1" w:lastColumn="0" w:noHBand="0" w:noVBand="1"/>
      </w:tblPr>
      <w:tblGrid>
        <w:gridCol w:w="2070"/>
        <w:gridCol w:w="6835"/>
      </w:tblGrid>
      <w:tr w:rsidR="0087442B" w14:paraId="6B146F52" w14:textId="77777777" w:rsidTr="0087442B">
        <w:tc>
          <w:tcPr>
            <w:tcW w:w="2070" w:type="dxa"/>
          </w:tcPr>
          <w:p w14:paraId="75159787" w14:textId="77777777" w:rsidR="0087442B" w:rsidRPr="00830C7D" w:rsidRDefault="0087442B" w:rsidP="0087442B">
            <w:pPr>
              <w:jc w:val="right"/>
              <w:rPr>
                <w:b/>
              </w:rPr>
            </w:pPr>
            <w:r w:rsidRPr="00830C7D">
              <w:rPr>
                <w:b/>
              </w:rPr>
              <w:t>Description</w:t>
            </w:r>
          </w:p>
        </w:tc>
        <w:tc>
          <w:tcPr>
            <w:tcW w:w="6835" w:type="dxa"/>
          </w:tcPr>
          <w:p w14:paraId="58630DC7" w14:textId="77777777" w:rsidR="0087442B" w:rsidRDefault="0087442B" w:rsidP="0087442B">
            <w:r>
              <w:t>Marital Status for the Household Member</w:t>
            </w:r>
          </w:p>
        </w:tc>
      </w:tr>
      <w:tr w:rsidR="0087442B" w14:paraId="102C2096" w14:textId="77777777" w:rsidTr="0087442B">
        <w:tc>
          <w:tcPr>
            <w:tcW w:w="2070" w:type="dxa"/>
          </w:tcPr>
          <w:p w14:paraId="09FF8970" w14:textId="77777777" w:rsidR="0087442B" w:rsidRPr="00830C7D" w:rsidRDefault="0087442B" w:rsidP="0087442B">
            <w:pPr>
              <w:jc w:val="right"/>
              <w:rPr>
                <w:b/>
              </w:rPr>
            </w:pPr>
            <w:r w:rsidRPr="00830C7D">
              <w:rPr>
                <w:b/>
              </w:rPr>
              <w:t>Name</w:t>
            </w:r>
          </w:p>
        </w:tc>
        <w:tc>
          <w:tcPr>
            <w:tcW w:w="6835" w:type="dxa"/>
          </w:tcPr>
          <w:p w14:paraId="2B484FDA" w14:textId="77777777" w:rsidR="0087442B" w:rsidRDefault="0087442B" w:rsidP="0087442B">
            <w:r>
              <w:t>MARITAL_STATUS</w:t>
            </w:r>
          </w:p>
        </w:tc>
      </w:tr>
      <w:tr w:rsidR="0087442B" w14:paraId="45EE4C4F" w14:textId="77777777" w:rsidTr="0087442B">
        <w:tc>
          <w:tcPr>
            <w:tcW w:w="2070" w:type="dxa"/>
          </w:tcPr>
          <w:p w14:paraId="07EACB6D" w14:textId="77777777" w:rsidR="0087442B" w:rsidRPr="00830C7D" w:rsidRDefault="0087442B" w:rsidP="0087442B">
            <w:pPr>
              <w:jc w:val="right"/>
              <w:rPr>
                <w:b/>
              </w:rPr>
            </w:pPr>
            <w:r>
              <w:rPr>
                <w:b/>
              </w:rPr>
              <w:t>Type</w:t>
            </w:r>
          </w:p>
        </w:tc>
        <w:tc>
          <w:tcPr>
            <w:tcW w:w="6835" w:type="dxa"/>
          </w:tcPr>
          <w:p w14:paraId="558AB929" w14:textId="77777777" w:rsidR="0087442B" w:rsidRDefault="0087442B" w:rsidP="0087442B">
            <w:r>
              <w:t>Numeric</w:t>
            </w:r>
          </w:p>
        </w:tc>
      </w:tr>
      <w:tr w:rsidR="0087442B" w14:paraId="79F9E0C7" w14:textId="77777777" w:rsidTr="0087442B">
        <w:tc>
          <w:tcPr>
            <w:tcW w:w="2070" w:type="dxa"/>
          </w:tcPr>
          <w:p w14:paraId="61F25A8C" w14:textId="77777777" w:rsidR="0087442B" w:rsidRPr="00830C7D" w:rsidRDefault="0087442B" w:rsidP="0087442B">
            <w:pPr>
              <w:jc w:val="right"/>
              <w:rPr>
                <w:b/>
              </w:rPr>
            </w:pPr>
            <w:r w:rsidRPr="00830C7D">
              <w:rPr>
                <w:b/>
              </w:rPr>
              <w:t>Universe</w:t>
            </w:r>
          </w:p>
        </w:tc>
        <w:tc>
          <w:tcPr>
            <w:tcW w:w="6835" w:type="dxa"/>
          </w:tcPr>
          <w:p w14:paraId="2988A39F" w14:textId="77777777" w:rsidR="0087442B" w:rsidRDefault="0087442B" w:rsidP="0087442B">
            <w:r>
              <w:t>For persons aged 8 years and above</w:t>
            </w:r>
          </w:p>
        </w:tc>
      </w:tr>
      <w:tr w:rsidR="0087442B" w14:paraId="6D63E823" w14:textId="77777777" w:rsidTr="0087442B">
        <w:tc>
          <w:tcPr>
            <w:tcW w:w="2070" w:type="dxa"/>
          </w:tcPr>
          <w:p w14:paraId="02312038" w14:textId="77777777" w:rsidR="0087442B" w:rsidRPr="00830C7D" w:rsidRDefault="0087442B" w:rsidP="0087442B">
            <w:pPr>
              <w:jc w:val="right"/>
              <w:rPr>
                <w:b/>
              </w:rPr>
            </w:pPr>
            <w:r w:rsidRPr="00830C7D">
              <w:rPr>
                <w:b/>
              </w:rPr>
              <w:t>Question text</w:t>
            </w:r>
          </w:p>
        </w:tc>
        <w:tc>
          <w:tcPr>
            <w:tcW w:w="6835" w:type="dxa"/>
          </w:tcPr>
          <w:p w14:paraId="31ADA371" w14:textId="77777777" w:rsidR="0087442B" w:rsidRDefault="0087442B" w:rsidP="0087442B">
            <w:r w:rsidRPr="00793D47">
              <w:t>What is [NAME's] marital status?</w:t>
            </w:r>
          </w:p>
        </w:tc>
      </w:tr>
      <w:tr w:rsidR="0087442B" w14:paraId="5AE90735" w14:textId="77777777" w:rsidTr="0087442B">
        <w:tc>
          <w:tcPr>
            <w:tcW w:w="2070" w:type="dxa"/>
          </w:tcPr>
          <w:p w14:paraId="2CCD7F80" w14:textId="77777777" w:rsidR="0087442B" w:rsidRPr="00830C7D" w:rsidRDefault="0087442B" w:rsidP="0087442B">
            <w:pPr>
              <w:jc w:val="right"/>
              <w:rPr>
                <w:b/>
              </w:rPr>
            </w:pPr>
            <w:r w:rsidRPr="00830C7D">
              <w:rPr>
                <w:b/>
              </w:rPr>
              <w:t>Help text</w:t>
            </w:r>
          </w:p>
        </w:tc>
        <w:tc>
          <w:tcPr>
            <w:tcW w:w="6835" w:type="dxa"/>
          </w:tcPr>
          <w:p w14:paraId="62A123D8" w14:textId="77777777" w:rsidR="0087442B" w:rsidRDefault="0087442B" w:rsidP="0087442B"/>
        </w:tc>
      </w:tr>
      <w:tr w:rsidR="0087442B" w14:paraId="25E490D4" w14:textId="77777777" w:rsidTr="0087442B">
        <w:tc>
          <w:tcPr>
            <w:tcW w:w="2070" w:type="dxa"/>
          </w:tcPr>
          <w:p w14:paraId="38C6721E" w14:textId="77777777" w:rsidR="0087442B" w:rsidRPr="00830C7D" w:rsidRDefault="0087442B" w:rsidP="0087442B">
            <w:pPr>
              <w:jc w:val="right"/>
              <w:rPr>
                <w:b/>
              </w:rPr>
            </w:pPr>
            <w:r w:rsidRPr="00830C7D">
              <w:rPr>
                <w:b/>
              </w:rPr>
              <w:t>Valid range</w:t>
            </w:r>
          </w:p>
        </w:tc>
        <w:tc>
          <w:tcPr>
            <w:tcW w:w="6835" w:type="dxa"/>
          </w:tcPr>
          <w:p w14:paraId="3014B806" w14:textId="77777777" w:rsidR="0087442B" w:rsidRDefault="0087442B" w:rsidP="0087442B">
            <w:r w:rsidRPr="00793D47">
              <w:t>1-7, 9</w:t>
            </w:r>
          </w:p>
        </w:tc>
      </w:tr>
      <w:tr w:rsidR="0087442B" w14:paraId="0CD3E900" w14:textId="77777777" w:rsidTr="0087442B">
        <w:tc>
          <w:tcPr>
            <w:tcW w:w="2070" w:type="dxa"/>
          </w:tcPr>
          <w:p w14:paraId="4C94D5E7" w14:textId="77777777" w:rsidR="0087442B" w:rsidRPr="00830C7D" w:rsidRDefault="0087442B" w:rsidP="0087442B">
            <w:pPr>
              <w:jc w:val="right"/>
              <w:rPr>
                <w:b/>
              </w:rPr>
            </w:pPr>
            <w:r w:rsidRPr="00830C7D">
              <w:rPr>
                <w:b/>
              </w:rPr>
              <w:t>Responses</w:t>
            </w:r>
          </w:p>
        </w:tc>
        <w:tc>
          <w:tcPr>
            <w:tcW w:w="6835" w:type="dxa"/>
          </w:tcPr>
          <w:p w14:paraId="04DEE44D" w14:textId="77777777" w:rsidR="0087442B" w:rsidRDefault="0087442B" w:rsidP="0087442B">
            <w:r w:rsidRPr="006A0853">
              <w:t>Radio Button</w:t>
            </w:r>
          </w:p>
          <w:tbl>
            <w:tblPr>
              <w:tblStyle w:val="PlainTable3"/>
              <w:tblW w:w="0" w:type="auto"/>
              <w:tblLook w:val="0400" w:firstRow="0" w:lastRow="0" w:firstColumn="0" w:lastColumn="0" w:noHBand="0" w:noVBand="1"/>
            </w:tblPr>
            <w:tblGrid>
              <w:gridCol w:w="3304"/>
              <w:gridCol w:w="3305"/>
            </w:tblGrid>
            <w:tr w:rsidR="0087442B" w14:paraId="43AD46B1"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75E9083B" w14:textId="77777777" w:rsidR="0087442B" w:rsidRDefault="0087442B" w:rsidP="0087442B">
                  <w:r>
                    <w:t xml:space="preserve">Never Married                                                                                                                                             </w:t>
                  </w:r>
                </w:p>
              </w:tc>
              <w:tc>
                <w:tcPr>
                  <w:tcW w:w="3305" w:type="dxa"/>
                </w:tcPr>
                <w:p w14:paraId="07EDAA5C" w14:textId="77777777" w:rsidR="0087442B" w:rsidRDefault="0087442B" w:rsidP="0087442B">
                  <w:r>
                    <w:t>1</w:t>
                  </w:r>
                </w:p>
              </w:tc>
            </w:tr>
            <w:tr w:rsidR="0087442B" w14:paraId="7845BB2D" w14:textId="77777777" w:rsidTr="0087442B">
              <w:tc>
                <w:tcPr>
                  <w:tcW w:w="3304" w:type="dxa"/>
                </w:tcPr>
                <w:p w14:paraId="697DC1C6" w14:textId="77777777" w:rsidR="0087442B" w:rsidRDefault="0087442B" w:rsidP="0087442B">
                  <w:r>
                    <w:t>Married with Certificate</w:t>
                  </w:r>
                </w:p>
              </w:tc>
              <w:tc>
                <w:tcPr>
                  <w:tcW w:w="3305" w:type="dxa"/>
                </w:tcPr>
                <w:p w14:paraId="187FC217" w14:textId="77777777" w:rsidR="0087442B" w:rsidRDefault="0087442B" w:rsidP="0087442B">
                  <w:r>
                    <w:t>2</w:t>
                  </w:r>
                </w:p>
              </w:tc>
            </w:tr>
            <w:tr w:rsidR="0087442B" w14:paraId="00C7FCA5"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262AB0D9" w14:textId="77777777" w:rsidR="0087442B" w:rsidRDefault="0087442B" w:rsidP="0087442B">
                  <w:r>
                    <w:t>Married traditionally/Customary</w:t>
                  </w:r>
                </w:p>
              </w:tc>
              <w:tc>
                <w:tcPr>
                  <w:tcW w:w="3305" w:type="dxa"/>
                </w:tcPr>
                <w:p w14:paraId="4ECF4647" w14:textId="77777777" w:rsidR="0087442B" w:rsidRDefault="0087442B" w:rsidP="0087442B">
                  <w:r>
                    <w:t>3</w:t>
                  </w:r>
                </w:p>
              </w:tc>
            </w:tr>
            <w:tr w:rsidR="0087442B" w14:paraId="455C8F4B" w14:textId="77777777" w:rsidTr="0087442B">
              <w:tc>
                <w:tcPr>
                  <w:tcW w:w="3304" w:type="dxa"/>
                </w:tcPr>
                <w:p w14:paraId="1333FA2B" w14:textId="77777777" w:rsidR="0087442B" w:rsidRDefault="0087442B" w:rsidP="0087442B">
                  <w:r>
                    <w:t>Consensual Union</w:t>
                  </w:r>
                </w:p>
              </w:tc>
              <w:tc>
                <w:tcPr>
                  <w:tcW w:w="3305" w:type="dxa"/>
                </w:tcPr>
                <w:p w14:paraId="4C110E40" w14:textId="77777777" w:rsidR="0087442B" w:rsidRDefault="0087442B" w:rsidP="0087442B">
                  <w:r>
                    <w:t>4</w:t>
                  </w:r>
                </w:p>
              </w:tc>
            </w:tr>
            <w:tr w:rsidR="0087442B" w14:paraId="46C25A33"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0AF210E8" w14:textId="77777777" w:rsidR="0087442B" w:rsidRDefault="0087442B" w:rsidP="0087442B">
                  <w:r>
                    <w:t>Widowed</w:t>
                  </w:r>
                </w:p>
              </w:tc>
              <w:tc>
                <w:tcPr>
                  <w:tcW w:w="3305" w:type="dxa"/>
                </w:tcPr>
                <w:p w14:paraId="037F53E6" w14:textId="77777777" w:rsidR="0087442B" w:rsidRDefault="0087442B" w:rsidP="0087442B">
                  <w:r>
                    <w:t>5</w:t>
                  </w:r>
                </w:p>
              </w:tc>
            </w:tr>
            <w:tr w:rsidR="0087442B" w14:paraId="6C253BDB" w14:textId="77777777" w:rsidTr="0087442B">
              <w:tc>
                <w:tcPr>
                  <w:tcW w:w="3304" w:type="dxa"/>
                </w:tcPr>
                <w:p w14:paraId="290B207C" w14:textId="77777777" w:rsidR="0087442B" w:rsidRDefault="0087442B" w:rsidP="0087442B">
                  <w:r>
                    <w:t>Divorced</w:t>
                  </w:r>
                </w:p>
              </w:tc>
              <w:tc>
                <w:tcPr>
                  <w:tcW w:w="3305" w:type="dxa"/>
                </w:tcPr>
                <w:p w14:paraId="2AE9F33D" w14:textId="77777777" w:rsidR="0087442B" w:rsidRDefault="0087442B" w:rsidP="0087442B">
                  <w:r>
                    <w:t>6</w:t>
                  </w:r>
                </w:p>
              </w:tc>
            </w:tr>
            <w:tr w:rsidR="0087442B" w14:paraId="5D715BF0" w14:textId="77777777" w:rsidTr="0087442B">
              <w:trPr>
                <w:cnfStyle w:val="000000100000" w:firstRow="0" w:lastRow="0" w:firstColumn="0" w:lastColumn="0" w:oddVBand="0" w:evenVBand="0" w:oddHBand="1" w:evenHBand="0" w:firstRowFirstColumn="0" w:firstRowLastColumn="0" w:lastRowFirstColumn="0" w:lastRowLastColumn="0"/>
              </w:trPr>
              <w:tc>
                <w:tcPr>
                  <w:tcW w:w="3304" w:type="dxa"/>
                </w:tcPr>
                <w:p w14:paraId="6B763273" w14:textId="77777777" w:rsidR="0087442B" w:rsidRDefault="0087442B" w:rsidP="0087442B">
                  <w:r>
                    <w:t>Separated</w:t>
                  </w:r>
                </w:p>
              </w:tc>
              <w:tc>
                <w:tcPr>
                  <w:tcW w:w="3305" w:type="dxa"/>
                </w:tcPr>
                <w:p w14:paraId="307A4337" w14:textId="77777777" w:rsidR="0087442B" w:rsidRDefault="0087442B" w:rsidP="0087442B">
                  <w:r>
                    <w:t>7</w:t>
                  </w:r>
                </w:p>
              </w:tc>
            </w:tr>
            <w:tr w:rsidR="0087442B" w14:paraId="37EF829B" w14:textId="77777777" w:rsidTr="0087442B">
              <w:tc>
                <w:tcPr>
                  <w:tcW w:w="3304" w:type="dxa"/>
                </w:tcPr>
                <w:p w14:paraId="60E0E08D" w14:textId="77777777" w:rsidR="0087442B" w:rsidRDefault="0087442B" w:rsidP="0087442B">
                  <w:r>
                    <w:t>Don't know</w:t>
                  </w:r>
                </w:p>
              </w:tc>
              <w:tc>
                <w:tcPr>
                  <w:tcW w:w="3305" w:type="dxa"/>
                </w:tcPr>
                <w:p w14:paraId="2E135D50" w14:textId="77777777" w:rsidR="0087442B" w:rsidRDefault="0087442B" w:rsidP="0087442B">
                  <w:r>
                    <w:t>9</w:t>
                  </w:r>
                </w:p>
              </w:tc>
            </w:tr>
          </w:tbl>
          <w:p w14:paraId="7A724527" w14:textId="77777777" w:rsidR="0087442B" w:rsidRDefault="0087442B" w:rsidP="0087442B"/>
        </w:tc>
      </w:tr>
      <w:tr w:rsidR="0087442B" w14:paraId="3DFF4539" w14:textId="77777777" w:rsidTr="0087442B">
        <w:tc>
          <w:tcPr>
            <w:tcW w:w="2070" w:type="dxa"/>
          </w:tcPr>
          <w:p w14:paraId="389E53FB" w14:textId="77777777" w:rsidR="0087442B" w:rsidRPr="00830C7D" w:rsidRDefault="0087442B" w:rsidP="0087442B">
            <w:pPr>
              <w:jc w:val="right"/>
              <w:rPr>
                <w:b/>
              </w:rPr>
            </w:pPr>
            <w:r>
              <w:rPr>
                <w:b/>
              </w:rPr>
              <w:t>Prefill</w:t>
            </w:r>
          </w:p>
        </w:tc>
        <w:tc>
          <w:tcPr>
            <w:tcW w:w="6835" w:type="dxa"/>
          </w:tcPr>
          <w:p w14:paraId="2D0899C1" w14:textId="77777777" w:rsidR="0087442B" w:rsidRDefault="0087442B" w:rsidP="0087442B">
            <w:r>
              <w:t>Name</w:t>
            </w:r>
          </w:p>
        </w:tc>
      </w:tr>
      <w:tr w:rsidR="0087442B" w14:paraId="4395886C" w14:textId="77777777" w:rsidTr="0087442B">
        <w:tc>
          <w:tcPr>
            <w:tcW w:w="2070" w:type="dxa"/>
          </w:tcPr>
          <w:p w14:paraId="050F79D2" w14:textId="77777777" w:rsidR="0087442B" w:rsidRPr="00830C7D" w:rsidRDefault="0087442B" w:rsidP="0087442B">
            <w:pPr>
              <w:jc w:val="right"/>
              <w:rPr>
                <w:b/>
              </w:rPr>
            </w:pPr>
            <w:r w:rsidRPr="00830C7D">
              <w:rPr>
                <w:b/>
              </w:rPr>
              <w:lastRenderedPageBreak/>
              <w:t>Consistency checks</w:t>
            </w:r>
            <w:r>
              <w:rPr>
                <w:b/>
              </w:rPr>
              <w:t>/edit rules</w:t>
            </w:r>
          </w:p>
        </w:tc>
        <w:tc>
          <w:tcPr>
            <w:tcW w:w="6835" w:type="dxa"/>
          </w:tcPr>
          <w:tbl>
            <w:tblPr>
              <w:tblStyle w:val="TableGrid"/>
              <w:tblW w:w="0" w:type="auto"/>
              <w:tblLook w:val="04A0" w:firstRow="1" w:lastRow="0" w:firstColumn="1" w:lastColumn="0" w:noHBand="0" w:noVBand="1"/>
            </w:tblPr>
            <w:tblGrid>
              <w:gridCol w:w="6609"/>
            </w:tblGrid>
            <w:tr w:rsidR="0087442B" w14:paraId="35E1C790" w14:textId="77777777" w:rsidTr="0087442B">
              <w:tc>
                <w:tcPr>
                  <w:tcW w:w="6609" w:type="dxa"/>
                </w:tcPr>
                <w:p w14:paraId="3DC12629" w14:textId="77777777" w:rsidR="0087442B" w:rsidRDefault="0087442B" w:rsidP="0087442B"/>
              </w:tc>
            </w:tr>
          </w:tbl>
          <w:p w14:paraId="31B1C2E5" w14:textId="77777777" w:rsidR="0087442B" w:rsidRDefault="0087442B" w:rsidP="0087442B">
            <w:r>
              <w:t>If HH member is Married with Certificate, then B05 &gt;= 18 (Soft check)</w:t>
            </w:r>
          </w:p>
          <w:p w14:paraId="0B8E8E08" w14:textId="77777777" w:rsidR="0087442B" w:rsidRDefault="0087442B" w:rsidP="0087442B">
            <w:r>
              <w:t xml:space="preserve">If Married with certificate HH member’s B05&lt;18 </w:t>
            </w:r>
          </w:p>
          <w:p w14:paraId="76EB7D47" w14:textId="77777777" w:rsidR="0087442B" w:rsidRDefault="0087442B" w:rsidP="0087442B"/>
          <w:p w14:paraId="43320BB9" w14:textId="77777777" w:rsidR="0087442B" w:rsidRDefault="0087442B" w:rsidP="0087442B"/>
          <w:p w14:paraId="71F886A7" w14:textId="77777777" w:rsidR="0087442B" w:rsidRDefault="0087442B" w:rsidP="0087442B">
            <w:pPr>
              <w:rPr>
                <w:color w:val="FF0000"/>
              </w:rPr>
            </w:pPr>
            <w:r>
              <w:t xml:space="preserve">If HH is headed by a man who has more than one spouse and married with certificate </w:t>
            </w:r>
            <w:r w:rsidRPr="006F5F13">
              <w:rPr>
                <w:color w:val="000000" w:themeColor="text1"/>
              </w:rPr>
              <w:t>then, only one spouse marriage with certificate, rest married either traditionally or in consensual union</w:t>
            </w:r>
            <w:r>
              <w:rPr>
                <w:color w:val="000000" w:themeColor="text1"/>
              </w:rPr>
              <w:t>, soft check</w:t>
            </w:r>
          </w:p>
          <w:p w14:paraId="6652BBB0" w14:textId="77777777" w:rsidR="0087442B" w:rsidRDefault="0087442B" w:rsidP="0087442B"/>
          <w:p w14:paraId="0EF73511" w14:textId="77777777" w:rsidR="0087442B" w:rsidRPr="000A5A2F" w:rsidRDefault="0087442B" w:rsidP="0087442B"/>
          <w:tbl>
            <w:tblPr>
              <w:tblStyle w:val="TableGrid"/>
              <w:tblW w:w="0" w:type="auto"/>
              <w:tblLook w:val="04A0" w:firstRow="1" w:lastRow="0" w:firstColumn="1" w:lastColumn="0" w:noHBand="0" w:noVBand="1"/>
            </w:tblPr>
            <w:tblGrid>
              <w:gridCol w:w="6609"/>
            </w:tblGrid>
            <w:tr w:rsidR="0087442B" w:rsidRPr="000A5A2F" w14:paraId="03935231" w14:textId="77777777" w:rsidTr="0087442B">
              <w:tc>
                <w:tcPr>
                  <w:tcW w:w="6609" w:type="dxa"/>
                  <w:shd w:val="clear" w:color="auto" w:fill="E7E6E6" w:themeFill="background2"/>
                </w:tcPr>
                <w:p w14:paraId="3CBB96C2" w14:textId="77777777" w:rsidR="0087442B" w:rsidRPr="000A5A2F" w:rsidRDefault="0087442B" w:rsidP="0087442B">
                  <w:r w:rsidRPr="000A5A2F">
                    <w:t xml:space="preserve">Spouse cannot be </w:t>
                  </w:r>
                  <w:r>
                    <w:t>never married, soft check</w:t>
                  </w:r>
                </w:p>
              </w:tc>
            </w:tr>
            <w:tr w:rsidR="0087442B" w:rsidRPr="000A5A2F" w14:paraId="0FC5CD03" w14:textId="77777777" w:rsidTr="0087442B">
              <w:tc>
                <w:tcPr>
                  <w:tcW w:w="6609" w:type="dxa"/>
                </w:tcPr>
                <w:p w14:paraId="45C4E0BE" w14:textId="77777777" w:rsidR="0087442B" w:rsidRDefault="0087442B" w:rsidP="0087442B">
                  <w:r w:rsidRPr="000A5A2F">
                    <w:t xml:space="preserve">Condition: Relationship is spouse and marital status is never married, divorced or widowed. </w:t>
                  </w:r>
                </w:p>
                <w:p w14:paraId="2CEEA2AE" w14:textId="77777777" w:rsidR="0087442B" w:rsidRPr="000A5A2F" w:rsidRDefault="0087442B" w:rsidP="0087442B"/>
                <w:p w14:paraId="59E3B5E4" w14:textId="77777777" w:rsidR="0087442B" w:rsidRPr="000A5A2F" w:rsidRDefault="0087442B" w:rsidP="0087442B">
                  <w:r w:rsidRPr="000A5A2F">
                    <w:t>Options: Correct relationship, correct marital status</w:t>
                  </w:r>
                </w:p>
              </w:tc>
            </w:tr>
          </w:tbl>
          <w:p w14:paraId="3256B61F" w14:textId="77777777" w:rsidR="0087442B" w:rsidRPr="00A0689B" w:rsidRDefault="0087442B" w:rsidP="0087442B">
            <w:pPr>
              <w:rPr>
                <w:highlight w:val="yellow"/>
              </w:rPr>
            </w:pPr>
          </w:p>
        </w:tc>
      </w:tr>
      <w:tr w:rsidR="0087442B" w14:paraId="21A95BE6" w14:textId="77777777" w:rsidTr="0087442B">
        <w:tc>
          <w:tcPr>
            <w:tcW w:w="2070" w:type="dxa"/>
          </w:tcPr>
          <w:p w14:paraId="5A9F63CF" w14:textId="77777777" w:rsidR="0087442B" w:rsidRPr="00830C7D" w:rsidRDefault="0087442B" w:rsidP="0087442B">
            <w:pPr>
              <w:jc w:val="right"/>
              <w:rPr>
                <w:b/>
              </w:rPr>
            </w:pPr>
            <w:r>
              <w:rPr>
                <w:b/>
              </w:rPr>
              <w:t>Routing</w:t>
            </w:r>
          </w:p>
        </w:tc>
        <w:tc>
          <w:tcPr>
            <w:tcW w:w="6835" w:type="dxa"/>
          </w:tcPr>
          <w:p w14:paraId="2FC4EE77" w14:textId="77777777" w:rsidR="0087442B" w:rsidRDefault="0087442B" w:rsidP="0087442B">
            <w:r>
              <w:t>If B6=1, then B8</w:t>
            </w:r>
          </w:p>
          <w:p w14:paraId="30FD2525" w14:textId="77777777" w:rsidR="0087442B" w:rsidRDefault="0087442B" w:rsidP="0087442B">
            <w:r>
              <w:t>If B6=99, then B8</w:t>
            </w:r>
          </w:p>
          <w:p w14:paraId="7A86D514" w14:textId="77777777" w:rsidR="0087442B" w:rsidRDefault="0087442B" w:rsidP="0087442B">
            <w:r>
              <w:t>If B6=2,3,4,5,6,7 to B7</w:t>
            </w:r>
          </w:p>
        </w:tc>
      </w:tr>
      <w:tr w:rsidR="0087442B" w14:paraId="1D02F554" w14:textId="77777777" w:rsidTr="0087442B">
        <w:tc>
          <w:tcPr>
            <w:tcW w:w="2070" w:type="dxa"/>
          </w:tcPr>
          <w:p w14:paraId="7937554D" w14:textId="77777777" w:rsidR="0087442B" w:rsidRDefault="0087442B" w:rsidP="0087442B">
            <w:pPr>
              <w:jc w:val="center"/>
              <w:rPr>
                <w:b/>
              </w:rPr>
            </w:pPr>
            <w:r>
              <w:rPr>
                <w:b/>
              </w:rPr>
              <w:t>Error message</w:t>
            </w:r>
          </w:p>
        </w:tc>
        <w:tc>
          <w:tcPr>
            <w:tcW w:w="6835" w:type="dxa"/>
          </w:tcPr>
          <w:p w14:paraId="5AD06781" w14:textId="77777777" w:rsidR="0087442B" w:rsidRDefault="0087442B" w:rsidP="0087442B">
            <w:r w:rsidRPr="002D1E27">
              <w:t>Marriage with certificate cannot</w:t>
            </w:r>
            <w:r>
              <w:t xml:space="preserve"> be less than </w:t>
            </w:r>
            <w:r w:rsidRPr="002D1E27">
              <w:t>18</w:t>
            </w:r>
            <w:r>
              <w:t xml:space="preserve"> years in B05 </w:t>
            </w:r>
          </w:p>
          <w:p w14:paraId="081F9583" w14:textId="77777777" w:rsidR="0087442B" w:rsidRDefault="0087442B" w:rsidP="0087442B"/>
          <w:p w14:paraId="3EB7674E" w14:textId="77777777" w:rsidR="0087442B" w:rsidRDefault="0087442B" w:rsidP="0087442B">
            <w:r w:rsidRPr="00E34E96">
              <w:t>(Name) has relationship spouse and marital status (marital status). Spouse cannot be never-married, divorced or widowed.</w:t>
            </w:r>
          </w:p>
        </w:tc>
      </w:tr>
      <w:tr w:rsidR="0087442B" w14:paraId="6D76CDE2" w14:textId="77777777" w:rsidTr="0087442B">
        <w:tc>
          <w:tcPr>
            <w:tcW w:w="2070" w:type="dxa"/>
          </w:tcPr>
          <w:p w14:paraId="158A50C4" w14:textId="77777777" w:rsidR="0087442B" w:rsidRDefault="0087442B" w:rsidP="0087442B">
            <w:pPr>
              <w:rPr>
                <w:b/>
              </w:rPr>
            </w:pPr>
            <w:r>
              <w:rPr>
                <w:b/>
              </w:rPr>
              <w:t>Programmer instruction</w:t>
            </w:r>
          </w:p>
        </w:tc>
        <w:tc>
          <w:tcPr>
            <w:tcW w:w="6835" w:type="dxa"/>
          </w:tcPr>
          <w:p w14:paraId="764919FC" w14:textId="77777777" w:rsidR="0087442B" w:rsidRDefault="0087442B" w:rsidP="0087442B"/>
        </w:tc>
      </w:tr>
      <w:tr w:rsidR="0087442B" w14:paraId="776BBD9A" w14:textId="77777777" w:rsidTr="0087442B">
        <w:tc>
          <w:tcPr>
            <w:tcW w:w="2070" w:type="dxa"/>
          </w:tcPr>
          <w:p w14:paraId="01C54254" w14:textId="77777777" w:rsidR="0087442B" w:rsidRDefault="0087442B" w:rsidP="0087442B">
            <w:pPr>
              <w:rPr>
                <w:b/>
              </w:rPr>
            </w:pPr>
            <w:r>
              <w:rPr>
                <w:b/>
              </w:rPr>
              <w:t>Change logs</w:t>
            </w:r>
          </w:p>
        </w:tc>
        <w:tc>
          <w:tcPr>
            <w:tcW w:w="6835" w:type="dxa"/>
          </w:tcPr>
          <w:p w14:paraId="078E414C" w14:textId="77777777" w:rsidR="0087442B" w:rsidRDefault="0087442B" w:rsidP="0087442B"/>
        </w:tc>
      </w:tr>
    </w:tbl>
    <w:p w14:paraId="7B55A83B" w14:textId="77777777" w:rsidR="0087442B" w:rsidRDefault="0087442B" w:rsidP="0087442B"/>
    <w:p w14:paraId="2023D4B3" w14:textId="77777777" w:rsidR="0087442B" w:rsidRDefault="0087442B" w:rsidP="0087442B">
      <w:pPr>
        <w:pStyle w:val="Heading2"/>
      </w:pPr>
      <w:r>
        <w:t>Field: B7 Age at First Marriage</w:t>
      </w:r>
    </w:p>
    <w:tbl>
      <w:tblPr>
        <w:tblStyle w:val="TableGrid"/>
        <w:tblW w:w="0" w:type="auto"/>
        <w:tblInd w:w="445" w:type="dxa"/>
        <w:tblLook w:val="04A0" w:firstRow="1" w:lastRow="0" w:firstColumn="1" w:lastColumn="0" w:noHBand="0" w:noVBand="1"/>
      </w:tblPr>
      <w:tblGrid>
        <w:gridCol w:w="2070"/>
        <w:gridCol w:w="6835"/>
      </w:tblGrid>
      <w:tr w:rsidR="0087442B" w14:paraId="01B19E13" w14:textId="77777777" w:rsidTr="0087442B">
        <w:tc>
          <w:tcPr>
            <w:tcW w:w="2070" w:type="dxa"/>
          </w:tcPr>
          <w:p w14:paraId="19A394D9" w14:textId="77777777" w:rsidR="0087442B" w:rsidRPr="00830C7D" w:rsidRDefault="0087442B" w:rsidP="0087442B">
            <w:pPr>
              <w:jc w:val="right"/>
              <w:rPr>
                <w:b/>
              </w:rPr>
            </w:pPr>
            <w:r w:rsidRPr="00830C7D">
              <w:rPr>
                <w:b/>
              </w:rPr>
              <w:t>Description</w:t>
            </w:r>
          </w:p>
        </w:tc>
        <w:tc>
          <w:tcPr>
            <w:tcW w:w="6835" w:type="dxa"/>
          </w:tcPr>
          <w:p w14:paraId="3391F6B0" w14:textId="77777777" w:rsidR="0087442B" w:rsidRDefault="0087442B" w:rsidP="0087442B">
            <w:r w:rsidRPr="00AE51A2">
              <w:t xml:space="preserve">Age at </w:t>
            </w:r>
            <w:r>
              <w:t>F</w:t>
            </w:r>
            <w:r w:rsidRPr="00AE51A2">
              <w:t xml:space="preserve">irst </w:t>
            </w:r>
            <w:r>
              <w:t>M</w:t>
            </w:r>
            <w:r w:rsidRPr="00AE51A2">
              <w:t>arriage/</w:t>
            </w:r>
            <w:r>
              <w:t>C</w:t>
            </w:r>
            <w:r w:rsidRPr="00AE51A2">
              <w:t xml:space="preserve">onsensual </w:t>
            </w:r>
            <w:r>
              <w:t>U</w:t>
            </w:r>
            <w:r w:rsidRPr="00AE51A2">
              <w:t>nion</w:t>
            </w:r>
          </w:p>
        </w:tc>
      </w:tr>
      <w:tr w:rsidR="0087442B" w14:paraId="1F481286" w14:textId="77777777" w:rsidTr="0087442B">
        <w:tc>
          <w:tcPr>
            <w:tcW w:w="2070" w:type="dxa"/>
          </w:tcPr>
          <w:p w14:paraId="1609F41B" w14:textId="77777777" w:rsidR="0087442B" w:rsidRPr="00830C7D" w:rsidRDefault="0087442B" w:rsidP="0087442B">
            <w:pPr>
              <w:jc w:val="right"/>
              <w:rPr>
                <w:b/>
              </w:rPr>
            </w:pPr>
            <w:r w:rsidRPr="00830C7D">
              <w:rPr>
                <w:b/>
              </w:rPr>
              <w:t>Name</w:t>
            </w:r>
          </w:p>
        </w:tc>
        <w:tc>
          <w:tcPr>
            <w:tcW w:w="6835" w:type="dxa"/>
          </w:tcPr>
          <w:p w14:paraId="16E661F1" w14:textId="77777777" w:rsidR="0087442B" w:rsidRDefault="0087442B" w:rsidP="0087442B">
            <w:r>
              <w:t>AGE_FIRST_MARRIAGE</w:t>
            </w:r>
          </w:p>
        </w:tc>
      </w:tr>
      <w:tr w:rsidR="0087442B" w14:paraId="6732C5E7" w14:textId="77777777" w:rsidTr="0087442B">
        <w:tc>
          <w:tcPr>
            <w:tcW w:w="2070" w:type="dxa"/>
          </w:tcPr>
          <w:p w14:paraId="2AFB6C75" w14:textId="77777777" w:rsidR="0087442B" w:rsidRPr="00830C7D" w:rsidRDefault="0087442B" w:rsidP="0087442B">
            <w:pPr>
              <w:jc w:val="right"/>
              <w:rPr>
                <w:b/>
              </w:rPr>
            </w:pPr>
            <w:r>
              <w:rPr>
                <w:b/>
              </w:rPr>
              <w:t>Type</w:t>
            </w:r>
          </w:p>
        </w:tc>
        <w:tc>
          <w:tcPr>
            <w:tcW w:w="6835" w:type="dxa"/>
          </w:tcPr>
          <w:p w14:paraId="0A7C8CD0" w14:textId="77777777" w:rsidR="0087442B" w:rsidRDefault="0087442B" w:rsidP="0087442B">
            <w:r>
              <w:t>Numeric</w:t>
            </w:r>
          </w:p>
        </w:tc>
      </w:tr>
      <w:tr w:rsidR="0087442B" w14:paraId="7BC22031" w14:textId="77777777" w:rsidTr="0087442B">
        <w:tc>
          <w:tcPr>
            <w:tcW w:w="2070" w:type="dxa"/>
          </w:tcPr>
          <w:p w14:paraId="21DF0D8E" w14:textId="77777777" w:rsidR="0087442B" w:rsidRPr="00830C7D" w:rsidRDefault="0087442B" w:rsidP="0087442B">
            <w:pPr>
              <w:jc w:val="right"/>
              <w:rPr>
                <w:b/>
              </w:rPr>
            </w:pPr>
            <w:r w:rsidRPr="00830C7D">
              <w:rPr>
                <w:b/>
              </w:rPr>
              <w:t>Universe</w:t>
            </w:r>
          </w:p>
        </w:tc>
        <w:tc>
          <w:tcPr>
            <w:tcW w:w="6835" w:type="dxa"/>
          </w:tcPr>
          <w:p w14:paraId="0517C3E0" w14:textId="77777777" w:rsidR="0087442B" w:rsidRDefault="0087442B" w:rsidP="0087442B">
            <w:r>
              <w:t>All person aged 8 and above</w:t>
            </w:r>
          </w:p>
        </w:tc>
      </w:tr>
      <w:tr w:rsidR="0087442B" w14:paraId="52B2429E" w14:textId="77777777" w:rsidTr="0087442B">
        <w:tc>
          <w:tcPr>
            <w:tcW w:w="2070" w:type="dxa"/>
          </w:tcPr>
          <w:p w14:paraId="615A045D" w14:textId="77777777" w:rsidR="0087442B" w:rsidRPr="00830C7D" w:rsidRDefault="0087442B" w:rsidP="0087442B">
            <w:pPr>
              <w:jc w:val="right"/>
              <w:rPr>
                <w:b/>
              </w:rPr>
            </w:pPr>
            <w:r w:rsidRPr="00830C7D">
              <w:rPr>
                <w:b/>
              </w:rPr>
              <w:t>Question text</w:t>
            </w:r>
          </w:p>
        </w:tc>
        <w:tc>
          <w:tcPr>
            <w:tcW w:w="6835" w:type="dxa"/>
          </w:tcPr>
          <w:p w14:paraId="55665AB2" w14:textId="77777777" w:rsidR="0087442B" w:rsidRDefault="0087442B" w:rsidP="0087442B">
            <w:r w:rsidRPr="00B55A83">
              <w:t xml:space="preserve">What </w:t>
            </w:r>
            <w:r>
              <w:t>was</w:t>
            </w:r>
            <w:r w:rsidRPr="00B55A83">
              <w:t xml:space="preserve"> [NAME's] age at first marriage</w:t>
            </w:r>
            <w:r>
              <w:t>/</w:t>
            </w:r>
            <w:r w:rsidRPr="00AE51A2">
              <w:t>consensual union</w:t>
            </w:r>
            <w:r>
              <w:t>?</w:t>
            </w:r>
          </w:p>
        </w:tc>
      </w:tr>
      <w:tr w:rsidR="0087442B" w14:paraId="4001E9D4" w14:textId="77777777" w:rsidTr="0087442B">
        <w:tc>
          <w:tcPr>
            <w:tcW w:w="2070" w:type="dxa"/>
          </w:tcPr>
          <w:p w14:paraId="1BB28D14" w14:textId="77777777" w:rsidR="0087442B" w:rsidRPr="00830C7D" w:rsidRDefault="0087442B" w:rsidP="0087442B">
            <w:pPr>
              <w:jc w:val="right"/>
              <w:rPr>
                <w:b/>
              </w:rPr>
            </w:pPr>
            <w:r w:rsidRPr="00830C7D">
              <w:rPr>
                <w:b/>
              </w:rPr>
              <w:t>Help text</w:t>
            </w:r>
          </w:p>
        </w:tc>
        <w:tc>
          <w:tcPr>
            <w:tcW w:w="6835" w:type="dxa"/>
          </w:tcPr>
          <w:p w14:paraId="2BDAFE66" w14:textId="77777777" w:rsidR="0087442B" w:rsidRDefault="0087442B" w:rsidP="0087442B">
            <w:r w:rsidRPr="00B55A83">
              <w:t>If age is not known enter 999</w:t>
            </w:r>
          </w:p>
          <w:p w14:paraId="0B5E697F" w14:textId="77777777" w:rsidR="0087442B" w:rsidRDefault="0087442B" w:rsidP="0087442B">
            <w:r w:rsidRPr="00B55A83">
              <w:t>If &gt;</w:t>
            </w:r>
            <w:r>
              <w:t>=</w:t>
            </w:r>
            <w:r w:rsidRPr="00B55A83">
              <w:t xml:space="preserve"> 120 years, enter 120</w:t>
            </w:r>
          </w:p>
        </w:tc>
      </w:tr>
      <w:tr w:rsidR="0087442B" w14:paraId="20C2CF9C" w14:textId="77777777" w:rsidTr="0087442B">
        <w:tc>
          <w:tcPr>
            <w:tcW w:w="2070" w:type="dxa"/>
          </w:tcPr>
          <w:p w14:paraId="247448CD" w14:textId="77777777" w:rsidR="0087442B" w:rsidRPr="00830C7D" w:rsidRDefault="0087442B" w:rsidP="0087442B">
            <w:pPr>
              <w:jc w:val="right"/>
              <w:rPr>
                <w:b/>
              </w:rPr>
            </w:pPr>
            <w:r w:rsidRPr="00830C7D">
              <w:rPr>
                <w:b/>
              </w:rPr>
              <w:t>Valid range</w:t>
            </w:r>
          </w:p>
        </w:tc>
        <w:tc>
          <w:tcPr>
            <w:tcW w:w="6835" w:type="dxa"/>
          </w:tcPr>
          <w:p w14:paraId="1C19B1B3" w14:textId="77777777" w:rsidR="0087442B" w:rsidRDefault="0087442B" w:rsidP="0087442B">
            <w:r>
              <w:t>8-120</w:t>
            </w:r>
            <w:r w:rsidR="001A6B34">
              <w:t>, 999</w:t>
            </w:r>
          </w:p>
        </w:tc>
      </w:tr>
      <w:tr w:rsidR="0087442B" w14:paraId="630ADAA6" w14:textId="77777777" w:rsidTr="0087442B">
        <w:tc>
          <w:tcPr>
            <w:tcW w:w="2070" w:type="dxa"/>
          </w:tcPr>
          <w:p w14:paraId="6CA35442" w14:textId="77777777" w:rsidR="0087442B" w:rsidRPr="00830C7D" w:rsidRDefault="0087442B" w:rsidP="0087442B">
            <w:pPr>
              <w:jc w:val="right"/>
              <w:rPr>
                <w:b/>
              </w:rPr>
            </w:pPr>
            <w:r w:rsidRPr="00830C7D">
              <w:rPr>
                <w:b/>
              </w:rPr>
              <w:t>Responses</w:t>
            </w:r>
          </w:p>
        </w:tc>
        <w:tc>
          <w:tcPr>
            <w:tcW w:w="6835" w:type="dxa"/>
          </w:tcPr>
          <w:p w14:paraId="50E457D8" w14:textId="77777777" w:rsidR="0087442B" w:rsidRDefault="0087442B" w:rsidP="0087442B"/>
        </w:tc>
      </w:tr>
      <w:tr w:rsidR="0087442B" w14:paraId="5BCCC803" w14:textId="77777777" w:rsidTr="0087442B">
        <w:tc>
          <w:tcPr>
            <w:tcW w:w="2070" w:type="dxa"/>
          </w:tcPr>
          <w:p w14:paraId="327302B3" w14:textId="77777777" w:rsidR="0087442B" w:rsidRPr="00830C7D" w:rsidRDefault="0087442B" w:rsidP="0087442B">
            <w:pPr>
              <w:jc w:val="right"/>
              <w:rPr>
                <w:b/>
              </w:rPr>
            </w:pPr>
            <w:r>
              <w:rPr>
                <w:b/>
              </w:rPr>
              <w:t>Prefill</w:t>
            </w:r>
          </w:p>
        </w:tc>
        <w:tc>
          <w:tcPr>
            <w:tcW w:w="6835" w:type="dxa"/>
          </w:tcPr>
          <w:p w14:paraId="013B5231" w14:textId="77777777" w:rsidR="0087442B" w:rsidRDefault="0087442B" w:rsidP="0087442B">
            <w:r>
              <w:t>Name</w:t>
            </w:r>
          </w:p>
        </w:tc>
      </w:tr>
      <w:tr w:rsidR="0087442B" w14:paraId="2DC73865" w14:textId="77777777" w:rsidTr="0087442B">
        <w:tc>
          <w:tcPr>
            <w:tcW w:w="2070" w:type="dxa"/>
          </w:tcPr>
          <w:p w14:paraId="5A220D5B" w14:textId="77777777" w:rsidR="0087442B" w:rsidRPr="00830C7D" w:rsidRDefault="0087442B" w:rsidP="0087442B">
            <w:pPr>
              <w:jc w:val="right"/>
              <w:rPr>
                <w:b/>
              </w:rPr>
            </w:pPr>
            <w:r w:rsidRPr="00830C7D">
              <w:rPr>
                <w:b/>
              </w:rPr>
              <w:t>Consistency checks</w:t>
            </w:r>
            <w:r>
              <w:rPr>
                <w:b/>
              </w:rPr>
              <w:t>/edit rules</w:t>
            </w:r>
          </w:p>
        </w:tc>
        <w:tc>
          <w:tcPr>
            <w:tcW w:w="6835" w:type="dxa"/>
          </w:tcPr>
          <w:p w14:paraId="6767416F" w14:textId="77777777" w:rsidR="0087442B" w:rsidRDefault="0087442B" w:rsidP="0087442B">
            <w:r>
              <w:t>If B7=B5 or B7&gt;B5</w:t>
            </w:r>
          </w:p>
          <w:p w14:paraId="7F46364F" w14:textId="77777777" w:rsidR="0087442B" w:rsidRDefault="0087442B" w:rsidP="0087442B"/>
          <w:p w14:paraId="439E5F9F" w14:textId="77777777" w:rsidR="0087442B" w:rsidRPr="00E920A6" w:rsidRDefault="0087442B" w:rsidP="0087442B"/>
        </w:tc>
      </w:tr>
      <w:tr w:rsidR="0087442B" w14:paraId="76F813B1" w14:textId="77777777" w:rsidTr="0087442B">
        <w:tc>
          <w:tcPr>
            <w:tcW w:w="2070" w:type="dxa"/>
          </w:tcPr>
          <w:p w14:paraId="4ECB482B" w14:textId="77777777" w:rsidR="0087442B" w:rsidRPr="00830C7D" w:rsidRDefault="0087442B" w:rsidP="0087442B">
            <w:pPr>
              <w:jc w:val="right"/>
              <w:rPr>
                <w:b/>
              </w:rPr>
            </w:pPr>
            <w:r>
              <w:rPr>
                <w:b/>
              </w:rPr>
              <w:t>Routing</w:t>
            </w:r>
          </w:p>
        </w:tc>
        <w:tc>
          <w:tcPr>
            <w:tcW w:w="6835" w:type="dxa"/>
          </w:tcPr>
          <w:p w14:paraId="679C6C6A" w14:textId="77777777" w:rsidR="0087442B" w:rsidRDefault="0087442B" w:rsidP="0087442B">
            <w:r>
              <w:t>B8</w:t>
            </w:r>
          </w:p>
        </w:tc>
      </w:tr>
      <w:tr w:rsidR="0087442B" w14:paraId="3DE5F087" w14:textId="77777777" w:rsidTr="0087442B">
        <w:tc>
          <w:tcPr>
            <w:tcW w:w="2070" w:type="dxa"/>
          </w:tcPr>
          <w:p w14:paraId="261870CD" w14:textId="77777777" w:rsidR="0087442B" w:rsidRPr="00830C7D" w:rsidRDefault="0087442B" w:rsidP="0087442B">
            <w:pPr>
              <w:jc w:val="right"/>
              <w:rPr>
                <w:b/>
              </w:rPr>
            </w:pPr>
            <w:r>
              <w:rPr>
                <w:b/>
              </w:rPr>
              <w:t>Error message</w:t>
            </w:r>
          </w:p>
        </w:tc>
        <w:tc>
          <w:tcPr>
            <w:tcW w:w="6835" w:type="dxa"/>
          </w:tcPr>
          <w:p w14:paraId="12AC39EC" w14:textId="77777777" w:rsidR="0087442B" w:rsidRDefault="0087442B" w:rsidP="0087442B">
            <w:r w:rsidRPr="00B7778F">
              <w:t>Age at first married/consensual union should not be greater than the current age but can be equal</w:t>
            </w:r>
            <w:r>
              <w:t xml:space="preserve"> less than current age</w:t>
            </w:r>
          </w:p>
          <w:p w14:paraId="7436D737" w14:textId="77777777" w:rsidR="0087442B" w:rsidRPr="00B7778F" w:rsidRDefault="0087442B" w:rsidP="0087442B">
            <w:r w:rsidRPr="009A2320">
              <w:t>Option: Correct age at first marriage/consensual union</w:t>
            </w:r>
          </w:p>
          <w:p w14:paraId="76EB59EE" w14:textId="77777777" w:rsidR="0087442B" w:rsidRDefault="0087442B" w:rsidP="0087442B"/>
        </w:tc>
      </w:tr>
      <w:tr w:rsidR="0087442B" w14:paraId="40952ADA" w14:textId="77777777" w:rsidTr="0087442B">
        <w:tc>
          <w:tcPr>
            <w:tcW w:w="2070" w:type="dxa"/>
          </w:tcPr>
          <w:p w14:paraId="394948A1" w14:textId="77777777" w:rsidR="0087442B" w:rsidRPr="00830C7D" w:rsidRDefault="0087442B" w:rsidP="0087442B">
            <w:pPr>
              <w:jc w:val="right"/>
              <w:rPr>
                <w:b/>
              </w:rPr>
            </w:pPr>
            <w:r>
              <w:rPr>
                <w:b/>
              </w:rPr>
              <w:lastRenderedPageBreak/>
              <w:t>Programmer instructions</w:t>
            </w:r>
          </w:p>
        </w:tc>
        <w:tc>
          <w:tcPr>
            <w:tcW w:w="6835" w:type="dxa"/>
          </w:tcPr>
          <w:p w14:paraId="4B741D4F" w14:textId="77777777" w:rsidR="0087442B" w:rsidRDefault="0087442B" w:rsidP="0087442B"/>
        </w:tc>
      </w:tr>
      <w:tr w:rsidR="0087442B" w14:paraId="0C5BC38F" w14:textId="77777777" w:rsidTr="0087442B">
        <w:tc>
          <w:tcPr>
            <w:tcW w:w="2070" w:type="dxa"/>
          </w:tcPr>
          <w:p w14:paraId="3599CE27" w14:textId="77777777" w:rsidR="0087442B" w:rsidRDefault="0087442B" w:rsidP="0087442B">
            <w:pPr>
              <w:jc w:val="right"/>
              <w:rPr>
                <w:b/>
              </w:rPr>
            </w:pPr>
            <w:r>
              <w:rPr>
                <w:b/>
              </w:rPr>
              <w:t>Change logs</w:t>
            </w:r>
          </w:p>
        </w:tc>
        <w:tc>
          <w:tcPr>
            <w:tcW w:w="6835" w:type="dxa"/>
          </w:tcPr>
          <w:p w14:paraId="688689A7" w14:textId="77777777" w:rsidR="0087442B" w:rsidRDefault="0087442B" w:rsidP="0087442B"/>
        </w:tc>
      </w:tr>
    </w:tbl>
    <w:p w14:paraId="3769EA0A" w14:textId="77777777" w:rsidR="0087442B" w:rsidRDefault="0087442B" w:rsidP="0087442B"/>
    <w:p w14:paraId="75445819" w14:textId="77777777" w:rsidR="0087442B" w:rsidRDefault="0087442B" w:rsidP="0087442B"/>
    <w:p w14:paraId="59F4A873" w14:textId="77777777" w:rsidR="0087442B" w:rsidRPr="008D036F" w:rsidRDefault="0087442B" w:rsidP="0087442B"/>
    <w:p w14:paraId="19EF16E0" w14:textId="77777777" w:rsidR="0087442B" w:rsidRDefault="0087442B" w:rsidP="0087442B">
      <w:pPr>
        <w:pStyle w:val="Heading2"/>
      </w:pPr>
      <w:r>
        <w:t xml:space="preserve">Field: B8 </w:t>
      </w:r>
      <w:r w:rsidRPr="002F0185">
        <w:t>Ethnicity</w:t>
      </w:r>
    </w:p>
    <w:tbl>
      <w:tblPr>
        <w:tblStyle w:val="TableGrid"/>
        <w:tblW w:w="0" w:type="auto"/>
        <w:tblInd w:w="445" w:type="dxa"/>
        <w:tblLook w:val="04A0" w:firstRow="1" w:lastRow="0" w:firstColumn="1" w:lastColumn="0" w:noHBand="0" w:noVBand="1"/>
      </w:tblPr>
      <w:tblGrid>
        <w:gridCol w:w="2070"/>
        <w:gridCol w:w="6835"/>
      </w:tblGrid>
      <w:tr w:rsidR="0087442B" w14:paraId="4F620D70" w14:textId="77777777" w:rsidTr="0087442B">
        <w:tc>
          <w:tcPr>
            <w:tcW w:w="2070" w:type="dxa"/>
          </w:tcPr>
          <w:p w14:paraId="044D53B7" w14:textId="77777777" w:rsidR="0087442B" w:rsidRPr="00830C7D" w:rsidRDefault="0087442B" w:rsidP="0087442B">
            <w:pPr>
              <w:jc w:val="right"/>
              <w:rPr>
                <w:b/>
              </w:rPr>
            </w:pPr>
            <w:r w:rsidRPr="00830C7D">
              <w:rPr>
                <w:b/>
              </w:rPr>
              <w:t>Description</w:t>
            </w:r>
          </w:p>
        </w:tc>
        <w:tc>
          <w:tcPr>
            <w:tcW w:w="6835" w:type="dxa"/>
          </w:tcPr>
          <w:p w14:paraId="259139C5" w14:textId="77777777" w:rsidR="0087442B" w:rsidRDefault="0087442B" w:rsidP="0087442B">
            <w:r>
              <w:t>Ethnicity of the Household Member</w:t>
            </w:r>
          </w:p>
        </w:tc>
      </w:tr>
      <w:tr w:rsidR="0087442B" w14:paraId="0207BEC7" w14:textId="77777777" w:rsidTr="0087442B">
        <w:tc>
          <w:tcPr>
            <w:tcW w:w="2070" w:type="dxa"/>
          </w:tcPr>
          <w:p w14:paraId="7FAA577A" w14:textId="77777777" w:rsidR="0087442B" w:rsidRPr="00830C7D" w:rsidRDefault="0087442B" w:rsidP="0087442B">
            <w:pPr>
              <w:jc w:val="right"/>
              <w:rPr>
                <w:b/>
              </w:rPr>
            </w:pPr>
            <w:r w:rsidRPr="00830C7D">
              <w:rPr>
                <w:b/>
              </w:rPr>
              <w:t>Name</w:t>
            </w:r>
          </w:p>
        </w:tc>
        <w:tc>
          <w:tcPr>
            <w:tcW w:w="6835" w:type="dxa"/>
          </w:tcPr>
          <w:p w14:paraId="44EAE2B3" w14:textId="77777777" w:rsidR="0087442B" w:rsidRDefault="0087442B" w:rsidP="0087442B">
            <w:r>
              <w:t>ETHNICITY</w:t>
            </w:r>
          </w:p>
        </w:tc>
      </w:tr>
      <w:tr w:rsidR="0087442B" w14:paraId="6079CF0A" w14:textId="77777777" w:rsidTr="0087442B">
        <w:tc>
          <w:tcPr>
            <w:tcW w:w="2070" w:type="dxa"/>
          </w:tcPr>
          <w:p w14:paraId="7E2E9249" w14:textId="77777777" w:rsidR="0087442B" w:rsidRPr="00830C7D" w:rsidRDefault="0087442B" w:rsidP="0087442B">
            <w:pPr>
              <w:jc w:val="right"/>
              <w:rPr>
                <w:b/>
              </w:rPr>
            </w:pPr>
            <w:r>
              <w:rPr>
                <w:b/>
              </w:rPr>
              <w:t>Type</w:t>
            </w:r>
          </w:p>
        </w:tc>
        <w:tc>
          <w:tcPr>
            <w:tcW w:w="6835" w:type="dxa"/>
          </w:tcPr>
          <w:p w14:paraId="5BAEEAFD" w14:textId="77777777" w:rsidR="0087442B" w:rsidRDefault="0087442B" w:rsidP="0087442B">
            <w:r>
              <w:t>Numeric</w:t>
            </w:r>
          </w:p>
        </w:tc>
      </w:tr>
      <w:tr w:rsidR="0087442B" w14:paraId="7142F17E" w14:textId="77777777" w:rsidTr="0087442B">
        <w:tc>
          <w:tcPr>
            <w:tcW w:w="2070" w:type="dxa"/>
          </w:tcPr>
          <w:p w14:paraId="3C089863" w14:textId="77777777" w:rsidR="0087442B" w:rsidRPr="00830C7D" w:rsidRDefault="0087442B" w:rsidP="0087442B">
            <w:pPr>
              <w:jc w:val="right"/>
              <w:rPr>
                <w:b/>
              </w:rPr>
            </w:pPr>
            <w:r w:rsidRPr="00830C7D">
              <w:rPr>
                <w:b/>
              </w:rPr>
              <w:t>Universe</w:t>
            </w:r>
          </w:p>
        </w:tc>
        <w:tc>
          <w:tcPr>
            <w:tcW w:w="6835" w:type="dxa"/>
          </w:tcPr>
          <w:p w14:paraId="30CADB11" w14:textId="77777777" w:rsidR="0087442B" w:rsidRDefault="0087442B" w:rsidP="0087442B">
            <w:r>
              <w:t>All</w:t>
            </w:r>
          </w:p>
        </w:tc>
      </w:tr>
      <w:tr w:rsidR="0087442B" w14:paraId="63334B04" w14:textId="77777777" w:rsidTr="0087442B">
        <w:tc>
          <w:tcPr>
            <w:tcW w:w="2070" w:type="dxa"/>
          </w:tcPr>
          <w:p w14:paraId="30375234" w14:textId="77777777" w:rsidR="0087442B" w:rsidRPr="00830C7D" w:rsidRDefault="0087442B" w:rsidP="0087442B">
            <w:pPr>
              <w:jc w:val="right"/>
              <w:rPr>
                <w:b/>
              </w:rPr>
            </w:pPr>
            <w:r w:rsidRPr="00830C7D">
              <w:rPr>
                <w:b/>
              </w:rPr>
              <w:t>Question text</w:t>
            </w:r>
          </w:p>
        </w:tc>
        <w:tc>
          <w:tcPr>
            <w:tcW w:w="6835" w:type="dxa"/>
          </w:tcPr>
          <w:p w14:paraId="5559703A" w14:textId="77777777" w:rsidR="0087442B" w:rsidRDefault="0087442B" w:rsidP="0087442B">
            <w:r w:rsidRPr="002F0185">
              <w:t>What is (NAME)'s Ethnicity?</w:t>
            </w:r>
          </w:p>
        </w:tc>
      </w:tr>
      <w:tr w:rsidR="0087442B" w14:paraId="0B55C5C0" w14:textId="77777777" w:rsidTr="0087442B">
        <w:tc>
          <w:tcPr>
            <w:tcW w:w="2070" w:type="dxa"/>
          </w:tcPr>
          <w:p w14:paraId="41D1D283" w14:textId="77777777" w:rsidR="0087442B" w:rsidRPr="00830C7D" w:rsidRDefault="0087442B" w:rsidP="0087442B">
            <w:pPr>
              <w:jc w:val="right"/>
              <w:rPr>
                <w:b/>
              </w:rPr>
            </w:pPr>
            <w:r w:rsidRPr="00830C7D">
              <w:rPr>
                <w:b/>
              </w:rPr>
              <w:t>Help text</w:t>
            </w:r>
          </w:p>
        </w:tc>
        <w:tc>
          <w:tcPr>
            <w:tcW w:w="6835" w:type="dxa"/>
          </w:tcPr>
          <w:p w14:paraId="2985C14F" w14:textId="77777777" w:rsidR="0087442B" w:rsidRDefault="0087442B" w:rsidP="0087442B">
            <w:r w:rsidRPr="002F0185">
              <w:t>The respondents must provide what they strongly associate with.</w:t>
            </w:r>
          </w:p>
        </w:tc>
      </w:tr>
      <w:tr w:rsidR="0087442B" w14:paraId="212B7A49" w14:textId="77777777" w:rsidTr="0087442B">
        <w:tc>
          <w:tcPr>
            <w:tcW w:w="2070" w:type="dxa"/>
          </w:tcPr>
          <w:p w14:paraId="74900640" w14:textId="77777777" w:rsidR="0087442B" w:rsidRPr="00830C7D" w:rsidRDefault="0087442B" w:rsidP="0087442B">
            <w:pPr>
              <w:jc w:val="right"/>
              <w:rPr>
                <w:b/>
              </w:rPr>
            </w:pPr>
            <w:r w:rsidRPr="00830C7D">
              <w:rPr>
                <w:b/>
              </w:rPr>
              <w:t>Valid range</w:t>
            </w:r>
          </w:p>
        </w:tc>
        <w:tc>
          <w:tcPr>
            <w:tcW w:w="6835" w:type="dxa"/>
          </w:tcPr>
          <w:p w14:paraId="544CCB98" w14:textId="77777777" w:rsidR="0087442B" w:rsidRDefault="0087442B" w:rsidP="0087442B">
            <w:r>
              <w:t>01-50,99</w:t>
            </w:r>
          </w:p>
        </w:tc>
      </w:tr>
      <w:tr w:rsidR="0087442B" w14:paraId="29AA3718" w14:textId="77777777" w:rsidTr="0087442B">
        <w:tc>
          <w:tcPr>
            <w:tcW w:w="2070" w:type="dxa"/>
          </w:tcPr>
          <w:p w14:paraId="1BFF03DC" w14:textId="77777777" w:rsidR="0087442B" w:rsidRPr="00830C7D" w:rsidRDefault="0087442B" w:rsidP="0087442B">
            <w:pPr>
              <w:jc w:val="right"/>
              <w:rPr>
                <w:b/>
              </w:rPr>
            </w:pPr>
            <w:r w:rsidRPr="00830C7D">
              <w:rPr>
                <w:b/>
              </w:rPr>
              <w:t>Responses</w:t>
            </w:r>
          </w:p>
        </w:tc>
        <w:tc>
          <w:tcPr>
            <w:tcW w:w="6835" w:type="dxa"/>
          </w:tcPr>
          <w:p w14:paraId="2143D163" w14:textId="77777777" w:rsidR="0087442B" w:rsidRDefault="0087442B" w:rsidP="0087442B">
            <w:r>
              <w:t xml:space="preserve">Radio button: </w:t>
            </w:r>
          </w:p>
          <w:p w14:paraId="41C47ADD" w14:textId="77777777" w:rsidR="0087442B" w:rsidRDefault="0087442B" w:rsidP="0087442B">
            <w:r>
              <w:t>See Annex 5 Ethnicity codes</w:t>
            </w:r>
          </w:p>
        </w:tc>
      </w:tr>
      <w:tr w:rsidR="0087442B" w14:paraId="03121ABB" w14:textId="77777777" w:rsidTr="0087442B">
        <w:tc>
          <w:tcPr>
            <w:tcW w:w="2070" w:type="dxa"/>
          </w:tcPr>
          <w:p w14:paraId="02106026" w14:textId="77777777" w:rsidR="0087442B" w:rsidRPr="00830C7D" w:rsidRDefault="0087442B" w:rsidP="0087442B">
            <w:pPr>
              <w:jc w:val="right"/>
              <w:rPr>
                <w:b/>
              </w:rPr>
            </w:pPr>
            <w:r>
              <w:rPr>
                <w:b/>
              </w:rPr>
              <w:t>Prefill</w:t>
            </w:r>
          </w:p>
        </w:tc>
        <w:tc>
          <w:tcPr>
            <w:tcW w:w="6835" w:type="dxa"/>
          </w:tcPr>
          <w:p w14:paraId="49454FC5" w14:textId="77777777" w:rsidR="0087442B" w:rsidRDefault="0087442B" w:rsidP="0087442B">
            <w:r>
              <w:t>Name</w:t>
            </w:r>
          </w:p>
        </w:tc>
      </w:tr>
      <w:tr w:rsidR="0087442B" w14:paraId="3C28B193" w14:textId="77777777" w:rsidTr="0087442B">
        <w:tc>
          <w:tcPr>
            <w:tcW w:w="2070" w:type="dxa"/>
          </w:tcPr>
          <w:p w14:paraId="68981A19" w14:textId="77777777" w:rsidR="0087442B" w:rsidRPr="00830C7D" w:rsidRDefault="0087442B" w:rsidP="0087442B">
            <w:pPr>
              <w:jc w:val="right"/>
              <w:rPr>
                <w:b/>
              </w:rPr>
            </w:pPr>
            <w:r w:rsidRPr="00830C7D">
              <w:rPr>
                <w:b/>
              </w:rPr>
              <w:t>Consistency checks</w:t>
            </w:r>
          </w:p>
        </w:tc>
        <w:tc>
          <w:tcPr>
            <w:tcW w:w="6835" w:type="dxa"/>
          </w:tcPr>
          <w:p w14:paraId="2E2E2AB2" w14:textId="77777777" w:rsidR="0087442B" w:rsidRDefault="0087442B" w:rsidP="0087442B"/>
        </w:tc>
      </w:tr>
      <w:tr w:rsidR="0087442B" w14:paraId="3CB91013" w14:textId="77777777" w:rsidTr="0087442B">
        <w:tc>
          <w:tcPr>
            <w:tcW w:w="2070" w:type="dxa"/>
          </w:tcPr>
          <w:p w14:paraId="0031361D" w14:textId="77777777" w:rsidR="0087442B" w:rsidRPr="00830C7D" w:rsidRDefault="0087442B" w:rsidP="0087442B">
            <w:pPr>
              <w:jc w:val="right"/>
              <w:rPr>
                <w:b/>
              </w:rPr>
            </w:pPr>
            <w:r w:rsidRPr="006E7567">
              <w:rPr>
                <w:b/>
              </w:rPr>
              <w:t>Routing</w:t>
            </w:r>
          </w:p>
        </w:tc>
        <w:tc>
          <w:tcPr>
            <w:tcW w:w="6835" w:type="dxa"/>
          </w:tcPr>
          <w:p w14:paraId="7AF5A49D" w14:textId="77777777" w:rsidR="0087442B" w:rsidRDefault="0087442B" w:rsidP="0087442B">
            <w:r>
              <w:t>B9</w:t>
            </w:r>
          </w:p>
        </w:tc>
      </w:tr>
      <w:tr w:rsidR="0087442B" w14:paraId="3BBE2896" w14:textId="77777777" w:rsidTr="0087442B">
        <w:tc>
          <w:tcPr>
            <w:tcW w:w="2070" w:type="dxa"/>
          </w:tcPr>
          <w:p w14:paraId="22AA867D" w14:textId="77777777" w:rsidR="0087442B" w:rsidRPr="00830C7D" w:rsidRDefault="0087442B" w:rsidP="0087442B">
            <w:pPr>
              <w:jc w:val="right"/>
              <w:rPr>
                <w:b/>
              </w:rPr>
            </w:pPr>
            <w:r w:rsidRPr="006E7567">
              <w:rPr>
                <w:b/>
              </w:rPr>
              <w:t>Error message</w:t>
            </w:r>
          </w:p>
        </w:tc>
        <w:tc>
          <w:tcPr>
            <w:tcW w:w="6835" w:type="dxa"/>
          </w:tcPr>
          <w:p w14:paraId="02F63E3C" w14:textId="77777777" w:rsidR="0087442B" w:rsidRDefault="0087442B" w:rsidP="0087442B"/>
        </w:tc>
      </w:tr>
      <w:tr w:rsidR="0087442B" w14:paraId="6FCA1085" w14:textId="77777777" w:rsidTr="0087442B">
        <w:tc>
          <w:tcPr>
            <w:tcW w:w="2070" w:type="dxa"/>
          </w:tcPr>
          <w:p w14:paraId="0927E375" w14:textId="77777777" w:rsidR="0087442B" w:rsidRPr="006E7567" w:rsidRDefault="0087442B" w:rsidP="0087442B">
            <w:pPr>
              <w:jc w:val="right"/>
              <w:rPr>
                <w:b/>
              </w:rPr>
            </w:pPr>
            <w:r>
              <w:rPr>
                <w:b/>
              </w:rPr>
              <w:t xml:space="preserve">Programmer instructions </w:t>
            </w:r>
          </w:p>
        </w:tc>
        <w:tc>
          <w:tcPr>
            <w:tcW w:w="6835" w:type="dxa"/>
          </w:tcPr>
          <w:p w14:paraId="5A4DA544" w14:textId="77777777" w:rsidR="0087442B" w:rsidRDefault="008E078F" w:rsidP="0087442B">
            <w:r>
              <w:t>This field cannot be left blank</w:t>
            </w:r>
          </w:p>
        </w:tc>
      </w:tr>
      <w:tr w:rsidR="0087442B" w14:paraId="44B235D5" w14:textId="77777777" w:rsidTr="0087442B">
        <w:tc>
          <w:tcPr>
            <w:tcW w:w="2070" w:type="dxa"/>
          </w:tcPr>
          <w:p w14:paraId="35E8B0F5" w14:textId="77777777" w:rsidR="0087442B" w:rsidRDefault="0087442B" w:rsidP="0087442B">
            <w:pPr>
              <w:jc w:val="right"/>
              <w:rPr>
                <w:b/>
              </w:rPr>
            </w:pPr>
            <w:r>
              <w:rPr>
                <w:b/>
              </w:rPr>
              <w:t>Change logs</w:t>
            </w:r>
          </w:p>
        </w:tc>
        <w:tc>
          <w:tcPr>
            <w:tcW w:w="6835" w:type="dxa"/>
          </w:tcPr>
          <w:p w14:paraId="3AD97D8C" w14:textId="77777777" w:rsidR="0087442B" w:rsidRDefault="0087442B" w:rsidP="0087442B"/>
        </w:tc>
      </w:tr>
      <w:tr w:rsidR="0087442B" w14:paraId="521862CE" w14:textId="77777777" w:rsidTr="0087442B">
        <w:tc>
          <w:tcPr>
            <w:tcW w:w="2070" w:type="dxa"/>
          </w:tcPr>
          <w:p w14:paraId="03C7FB48" w14:textId="77777777" w:rsidR="0087442B" w:rsidRDefault="0087442B" w:rsidP="0087442B">
            <w:pPr>
              <w:jc w:val="right"/>
              <w:rPr>
                <w:b/>
              </w:rPr>
            </w:pPr>
          </w:p>
        </w:tc>
        <w:tc>
          <w:tcPr>
            <w:tcW w:w="6835" w:type="dxa"/>
          </w:tcPr>
          <w:p w14:paraId="29FFB6E6" w14:textId="77777777" w:rsidR="0087442B" w:rsidRDefault="0087442B" w:rsidP="0087442B"/>
        </w:tc>
      </w:tr>
    </w:tbl>
    <w:p w14:paraId="0C935D18" w14:textId="77777777" w:rsidR="0087442B" w:rsidRDefault="0087442B" w:rsidP="0087442B"/>
    <w:p w14:paraId="0C67168C" w14:textId="77777777" w:rsidR="0087442B" w:rsidRDefault="0087442B" w:rsidP="0087442B"/>
    <w:p w14:paraId="69D8AE81" w14:textId="77777777" w:rsidR="0087442B" w:rsidRPr="00465676" w:rsidRDefault="0087442B" w:rsidP="0087442B"/>
    <w:p w14:paraId="38AB8D2A" w14:textId="77777777" w:rsidR="0087442B" w:rsidRDefault="0087442B" w:rsidP="0087442B">
      <w:pPr>
        <w:pStyle w:val="Heading2"/>
      </w:pPr>
      <w:r>
        <w:t xml:space="preserve">Field: B9 </w:t>
      </w:r>
      <w:r w:rsidRPr="00F90AF1">
        <w:t>Citizenship</w:t>
      </w:r>
    </w:p>
    <w:tbl>
      <w:tblPr>
        <w:tblStyle w:val="TableGrid"/>
        <w:tblW w:w="0" w:type="auto"/>
        <w:tblInd w:w="445" w:type="dxa"/>
        <w:tblLook w:val="04A0" w:firstRow="1" w:lastRow="0" w:firstColumn="1" w:lastColumn="0" w:noHBand="0" w:noVBand="1"/>
      </w:tblPr>
      <w:tblGrid>
        <w:gridCol w:w="2070"/>
        <w:gridCol w:w="6835"/>
      </w:tblGrid>
      <w:tr w:rsidR="0087442B" w14:paraId="3D88009C" w14:textId="77777777" w:rsidTr="0087442B">
        <w:tc>
          <w:tcPr>
            <w:tcW w:w="2070" w:type="dxa"/>
          </w:tcPr>
          <w:p w14:paraId="2853593A" w14:textId="77777777" w:rsidR="0087442B" w:rsidRPr="00830C7D" w:rsidRDefault="0087442B" w:rsidP="0087442B">
            <w:pPr>
              <w:jc w:val="right"/>
              <w:rPr>
                <w:b/>
              </w:rPr>
            </w:pPr>
            <w:r w:rsidRPr="00830C7D">
              <w:rPr>
                <w:b/>
              </w:rPr>
              <w:t>Description</w:t>
            </w:r>
          </w:p>
        </w:tc>
        <w:tc>
          <w:tcPr>
            <w:tcW w:w="6835" w:type="dxa"/>
          </w:tcPr>
          <w:p w14:paraId="2092DF2A" w14:textId="77777777" w:rsidR="0087442B" w:rsidRDefault="0087442B" w:rsidP="0087442B">
            <w:r>
              <w:t>Country of Citizenship</w:t>
            </w:r>
          </w:p>
        </w:tc>
      </w:tr>
      <w:tr w:rsidR="0087442B" w14:paraId="57AB713B" w14:textId="77777777" w:rsidTr="0087442B">
        <w:tc>
          <w:tcPr>
            <w:tcW w:w="2070" w:type="dxa"/>
          </w:tcPr>
          <w:p w14:paraId="258C3CE9" w14:textId="77777777" w:rsidR="0087442B" w:rsidRPr="00830C7D" w:rsidRDefault="0087442B" w:rsidP="0087442B">
            <w:pPr>
              <w:jc w:val="right"/>
              <w:rPr>
                <w:b/>
              </w:rPr>
            </w:pPr>
            <w:r w:rsidRPr="00830C7D">
              <w:rPr>
                <w:b/>
              </w:rPr>
              <w:t>Name</w:t>
            </w:r>
          </w:p>
        </w:tc>
        <w:tc>
          <w:tcPr>
            <w:tcW w:w="6835" w:type="dxa"/>
          </w:tcPr>
          <w:p w14:paraId="10098120" w14:textId="77777777" w:rsidR="0087442B" w:rsidRDefault="0087442B" w:rsidP="0087442B">
            <w:r>
              <w:t>CITIZENSHIP</w:t>
            </w:r>
          </w:p>
        </w:tc>
      </w:tr>
      <w:tr w:rsidR="0087442B" w14:paraId="2FF8B14A" w14:textId="77777777" w:rsidTr="0087442B">
        <w:tc>
          <w:tcPr>
            <w:tcW w:w="2070" w:type="dxa"/>
          </w:tcPr>
          <w:p w14:paraId="6723BEA5" w14:textId="77777777" w:rsidR="0087442B" w:rsidRPr="00830C7D" w:rsidRDefault="0087442B" w:rsidP="0087442B">
            <w:pPr>
              <w:jc w:val="right"/>
              <w:rPr>
                <w:b/>
              </w:rPr>
            </w:pPr>
            <w:r>
              <w:rPr>
                <w:b/>
              </w:rPr>
              <w:t>Type</w:t>
            </w:r>
          </w:p>
        </w:tc>
        <w:tc>
          <w:tcPr>
            <w:tcW w:w="6835" w:type="dxa"/>
          </w:tcPr>
          <w:p w14:paraId="6155B474" w14:textId="77777777" w:rsidR="0087442B" w:rsidRDefault="0087442B" w:rsidP="0087442B">
            <w:r>
              <w:t>Numeric</w:t>
            </w:r>
          </w:p>
        </w:tc>
      </w:tr>
      <w:tr w:rsidR="0087442B" w14:paraId="1CC1D258" w14:textId="77777777" w:rsidTr="0087442B">
        <w:tc>
          <w:tcPr>
            <w:tcW w:w="2070" w:type="dxa"/>
          </w:tcPr>
          <w:p w14:paraId="72B633FA" w14:textId="77777777" w:rsidR="0087442B" w:rsidRPr="00830C7D" w:rsidRDefault="0087442B" w:rsidP="0087442B">
            <w:pPr>
              <w:jc w:val="right"/>
              <w:rPr>
                <w:b/>
              </w:rPr>
            </w:pPr>
            <w:r w:rsidRPr="00830C7D">
              <w:rPr>
                <w:b/>
              </w:rPr>
              <w:t>Universe</w:t>
            </w:r>
          </w:p>
        </w:tc>
        <w:tc>
          <w:tcPr>
            <w:tcW w:w="6835" w:type="dxa"/>
          </w:tcPr>
          <w:p w14:paraId="52F504B1" w14:textId="77777777" w:rsidR="0087442B" w:rsidRDefault="0087442B" w:rsidP="0087442B">
            <w:r>
              <w:t>All</w:t>
            </w:r>
          </w:p>
        </w:tc>
      </w:tr>
      <w:tr w:rsidR="0087442B" w14:paraId="0E36FB71" w14:textId="77777777" w:rsidTr="0087442B">
        <w:tc>
          <w:tcPr>
            <w:tcW w:w="2070" w:type="dxa"/>
          </w:tcPr>
          <w:p w14:paraId="52AF3DDA" w14:textId="77777777" w:rsidR="0087442B" w:rsidRPr="00830C7D" w:rsidRDefault="0087442B" w:rsidP="0087442B">
            <w:pPr>
              <w:jc w:val="right"/>
              <w:rPr>
                <w:b/>
              </w:rPr>
            </w:pPr>
            <w:r w:rsidRPr="00830C7D">
              <w:rPr>
                <w:b/>
              </w:rPr>
              <w:t>Question text</w:t>
            </w:r>
          </w:p>
        </w:tc>
        <w:tc>
          <w:tcPr>
            <w:tcW w:w="6835" w:type="dxa"/>
          </w:tcPr>
          <w:p w14:paraId="27E4C3C4" w14:textId="77777777" w:rsidR="0087442B" w:rsidRDefault="0087442B" w:rsidP="0087442B">
            <w:r w:rsidRPr="00F90AF1">
              <w:t>What is (NAME)’s country of citizenship?</w:t>
            </w:r>
          </w:p>
        </w:tc>
      </w:tr>
      <w:tr w:rsidR="0087442B" w14:paraId="53DFFC34" w14:textId="77777777" w:rsidTr="0087442B">
        <w:tc>
          <w:tcPr>
            <w:tcW w:w="2070" w:type="dxa"/>
          </w:tcPr>
          <w:p w14:paraId="6E58CB3B" w14:textId="77777777" w:rsidR="0087442B" w:rsidRPr="00830C7D" w:rsidRDefault="0087442B" w:rsidP="0087442B">
            <w:pPr>
              <w:jc w:val="right"/>
              <w:rPr>
                <w:b/>
              </w:rPr>
            </w:pPr>
            <w:r w:rsidRPr="00830C7D">
              <w:rPr>
                <w:b/>
              </w:rPr>
              <w:t>Help text</w:t>
            </w:r>
          </w:p>
        </w:tc>
        <w:tc>
          <w:tcPr>
            <w:tcW w:w="6835" w:type="dxa"/>
          </w:tcPr>
          <w:p w14:paraId="5F798494" w14:textId="77777777" w:rsidR="0087442B" w:rsidRDefault="0087442B" w:rsidP="0087442B"/>
        </w:tc>
      </w:tr>
      <w:tr w:rsidR="0087442B" w14:paraId="3541BF40" w14:textId="77777777" w:rsidTr="0087442B">
        <w:tc>
          <w:tcPr>
            <w:tcW w:w="2070" w:type="dxa"/>
          </w:tcPr>
          <w:p w14:paraId="52DB39F2" w14:textId="77777777" w:rsidR="0087442B" w:rsidRPr="00830C7D" w:rsidRDefault="0087442B" w:rsidP="0087442B">
            <w:pPr>
              <w:jc w:val="right"/>
              <w:rPr>
                <w:b/>
              </w:rPr>
            </w:pPr>
            <w:r w:rsidRPr="00830C7D">
              <w:rPr>
                <w:b/>
              </w:rPr>
              <w:t>Valid range</w:t>
            </w:r>
          </w:p>
        </w:tc>
        <w:tc>
          <w:tcPr>
            <w:tcW w:w="6835" w:type="dxa"/>
          </w:tcPr>
          <w:p w14:paraId="3F4AD7B3" w14:textId="77777777" w:rsidR="0087442B" w:rsidRDefault="008E078F" w:rsidP="008E078F">
            <w:commentRangeStart w:id="1"/>
            <w:r>
              <w:t>100 – 154, 200 – 244, 300 -347, 400 – 414, 500 – 523, 600 – 610,</w:t>
            </w:r>
            <w:r w:rsidR="0087442B">
              <w:t>999</w:t>
            </w:r>
            <w:commentRangeEnd w:id="1"/>
            <w:r w:rsidR="00E8717D">
              <w:rPr>
                <w:rStyle w:val="CommentReference"/>
              </w:rPr>
              <w:commentReference w:id="1"/>
            </w:r>
          </w:p>
        </w:tc>
      </w:tr>
      <w:tr w:rsidR="0087442B" w14:paraId="52F20D81" w14:textId="77777777" w:rsidTr="0087442B">
        <w:tc>
          <w:tcPr>
            <w:tcW w:w="2070" w:type="dxa"/>
          </w:tcPr>
          <w:p w14:paraId="3652D032" w14:textId="77777777" w:rsidR="0087442B" w:rsidRPr="00830C7D" w:rsidRDefault="0087442B" w:rsidP="0087442B">
            <w:pPr>
              <w:jc w:val="right"/>
              <w:rPr>
                <w:b/>
              </w:rPr>
            </w:pPr>
            <w:r w:rsidRPr="00830C7D">
              <w:rPr>
                <w:b/>
              </w:rPr>
              <w:t>Responses</w:t>
            </w:r>
          </w:p>
        </w:tc>
        <w:tc>
          <w:tcPr>
            <w:tcW w:w="6835" w:type="dxa"/>
          </w:tcPr>
          <w:p w14:paraId="2209CEC1" w14:textId="77777777" w:rsidR="0087442B" w:rsidRDefault="0087442B" w:rsidP="0087442B">
            <w:r>
              <w:t>Combo Box:</w:t>
            </w:r>
          </w:p>
          <w:p w14:paraId="6D4D8B9E" w14:textId="77777777" w:rsidR="0087442B" w:rsidRDefault="0087442B" w:rsidP="0087442B">
            <w:r>
              <w:t>See Annex 4 Citizenship for country codes</w:t>
            </w:r>
          </w:p>
        </w:tc>
      </w:tr>
      <w:tr w:rsidR="0087442B" w14:paraId="49F86676" w14:textId="77777777" w:rsidTr="0087442B">
        <w:tc>
          <w:tcPr>
            <w:tcW w:w="2070" w:type="dxa"/>
          </w:tcPr>
          <w:p w14:paraId="2AFCF74A" w14:textId="77777777" w:rsidR="0087442B" w:rsidRPr="00830C7D" w:rsidRDefault="0087442B" w:rsidP="0087442B">
            <w:pPr>
              <w:jc w:val="right"/>
              <w:rPr>
                <w:b/>
              </w:rPr>
            </w:pPr>
            <w:r>
              <w:rPr>
                <w:b/>
              </w:rPr>
              <w:t>Prefill</w:t>
            </w:r>
          </w:p>
        </w:tc>
        <w:tc>
          <w:tcPr>
            <w:tcW w:w="6835" w:type="dxa"/>
          </w:tcPr>
          <w:p w14:paraId="45A79B2A" w14:textId="77777777" w:rsidR="0087442B" w:rsidRDefault="0087442B" w:rsidP="0087442B">
            <w:r>
              <w:t>Name</w:t>
            </w:r>
          </w:p>
        </w:tc>
      </w:tr>
      <w:tr w:rsidR="0087442B" w14:paraId="6715032F" w14:textId="77777777" w:rsidTr="0087442B">
        <w:tc>
          <w:tcPr>
            <w:tcW w:w="2070" w:type="dxa"/>
          </w:tcPr>
          <w:p w14:paraId="597F8C4A" w14:textId="77777777" w:rsidR="0087442B" w:rsidRPr="00830C7D" w:rsidRDefault="0087442B" w:rsidP="0087442B">
            <w:pPr>
              <w:jc w:val="right"/>
              <w:rPr>
                <w:b/>
              </w:rPr>
            </w:pPr>
            <w:r w:rsidRPr="00830C7D">
              <w:rPr>
                <w:b/>
              </w:rPr>
              <w:t>Consistency checks</w:t>
            </w:r>
          </w:p>
        </w:tc>
        <w:tc>
          <w:tcPr>
            <w:tcW w:w="6835" w:type="dxa"/>
          </w:tcPr>
          <w:p w14:paraId="0D35E168" w14:textId="77777777" w:rsidR="0087442B" w:rsidRDefault="0087442B" w:rsidP="0087442B">
            <w:r w:rsidRPr="002F0185">
              <w:t>If not coded 136</w:t>
            </w:r>
            <w:r>
              <w:t>-Namibia</w:t>
            </w:r>
            <w:r w:rsidRPr="002F0185">
              <w:t xml:space="preserve"> </w:t>
            </w:r>
            <w:r>
              <w:t>skip to</w:t>
            </w:r>
            <w:r w:rsidRPr="002F0185">
              <w:t xml:space="preserve"> B</w:t>
            </w:r>
            <w:r>
              <w:t>11- Hold a birth Certificate</w:t>
            </w:r>
          </w:p>
        </w:tc>
      </w:tr>
      <w:tr w:rsidR="0087442B" w14:paraId="47807A74" w14:textId="77777777" w:rsidTr="0087442B">
        <w:tc>
          <w:tcPr>
            <w:tcW w:w="2070" w:type="dxa"/>
          </w:tcPr>
          <w:p w14:paraId="2C2808F4" w14:textId="77777777" w:rsidR="0087442B" w:rsidRPr="00830C7D" w:rsidRDefault="0087442B" w:rsidP="0087442B">
            <w:pPr>
              <w:jc w:val="right"/>
              <w:rPr>
                <w:b/>
              </w:rPr>
            </w:pPr>
            <w:r>
              <w:rPr>
                <w:b/>
              </w:rPr>
              <w:t>Routing</w:t>
            </w:r>
          </w:p>
        </w:tc>
        <w:tc>
          <w:tcPr>
            <w:tcW w:w="6835" w:type="dxa"/>
          </w:tcPr>
          <w:p w14:paraId="16EC3B2E" w14:textId="77777777" w:rsidR="0087442B" w:rsidRDefault="0087442B" w:rsidP="0087442B">
            <w:r>
              <w:t>If B9=136, go to B10</w:t>
            </w:r>
          </w:p>
          <w:p w14:paraId="7FA71292" w14:textId="77777777" w:rsidR="0087442B" w:rsidRDefault="0087442B" w:rsidP="0087442B">
            <w:r>
              <w:t>If B9 not =136 go, B11</w:t>
            </w:r>
          </w:p>
        </w:tc>
      </w:tr>
      <w:tr w:rsidR="0087442B" w14:paraId="55A230C1" w14:textId="77777777" w:rsidTr="0087442B">
        <w:tc>
          <w:tcPr>
            <w:tcW w:w="2070" w:type="dxa"/>
          </w:tcPr>
          <w:p w14:paraId="26E68118" w14:textId="77777777" w:rsidR="0087442B" w:rsidRDefault="0087442B" w:rsidP="0087442B">
            <w:pPr>
              <w:jc w:val="right"/>
              <w:rPr>
                <w:b/>
              </w:rPr>
            </w:pPr>
            <w:r>
              <w:rPr>
                <w:b/>
              </w:rPr>
              <w:t>Error message</w:t>
            </w:r>
          </w:p>
        </w:tc>
        <w:tc>
          <w:tcPr>
            <w:tcW w:w="6835" w:type="dxa"/>
          </w:tcPr>
          <w:p w14:paraId="73F33E19" w14:textId="77777777" w:rsidR="0087442B" w:rsidRDefault="0087442B" w:rsidP="0087442B"/>
        </w:tc>
      </w:tr>
      <w:tr w:rsidR="0087442B" w14:paraId="363D305C" w14:textId="77777777" w:rsidTr="0087442B">
        <w:tc>
          <w:tcPr>
            <w:tcW w:w="2070" w:type="dxa"/>
          </w:tcPr>
          <w:p w14:paraId="4A3536B4" w14:textId="77777777" w:rsidR="0087442B" w:rsidRPr="00830C7D" w:rsidRDefault="0087442B" w:rsidP="0087442B">
            <w:pPr>
              <w:jc w:val="right"/>
              <w:rPr>
                <w:b/>
              </w:rPr>
            </w:pPr>
            <w:r>
              <w:rPr>
                <w:b/>
              </w:rPr>
              <w:lastRenderedPageBreak/>
              <w:t>Programmer instructions</w:t>
            </w:r>
          </w:p>
        </w:tc>
        <w:tc>
          <w:tcPr>
            <w:tcW w:w="6835" w:type="dxa"/>
          </w:tcPr>
          <w:p w14:paraId="76806204" w14:textId="77777777" w:rsidR="0087442B" w:rsidRDefault="00451EF9" w:rsidP="0087442B">
            <w:r>
              <w:t>This field cannot be left blank</w:t>
            </w:r>
          </w:p>
        </w:tc>
      </w:tr>
      <w:tr w:rsidR="0087442B" w14:paraId="065B1EDB" w14:textId="77777777" w:rsidTr="0087442B">
        <w:tc>
          <w:tcPr>
            <w:tcW w:w="2070" w:type="dxa"/>
          </w:tcPr>
          <w:p w14:paraId="64750B77" w14:textId="77777777" w:rsidR="0087442B" w:rsidRDefault="0087442B" w:rsidP="0087442B">
            <w:pPr>
              <w:jc w:val="right"/>
              <w:rPr>
                <w:b/>
              </w:rPr>
            </w:pPr>
            <w:r>
              <w:rPr>
                <w:b/>
              </w:rPr>
              <w:t>Change logs</w:t>
            </w:r>
          </w:p>
        </w:tc>
        <w:tc>
          <w:tcPr>
            <w:tcW w:w="6835" w:type="dxa"/>
          </w:tcPr>
          <w:p w14:paraId="7945D075" w14:textId="77777777" w:rsidR="0087442B" w:rsidRDefault="0087442B" w:rsidP="0087442B"/>
        </w:tc>
      </w:tr>
    </w:tbl>
    <w:p w14:paraId="70BB5EE5" w14:textId="77777777" w:rsidR="0087442B" w:rsidRDefault="0087442B" w:rsidP="0087442B"/>
    <w:p w14:paraId="5F345EE4" w14:textId="77777777" w:rsidR="0087442B" w:rsidRDefault="0087442B" w:rsidP="0087442B">
      <w:pPr>
        <w:pStyle w:val="Heading2"/>
      </w:pPr>
      <w:r>
        <w:t>Field: B10 Type of Citizenship</w:t>
      </w:r>
    </w:p>
    <w:tbl>
      <w:tblPr>
        <w:tblStyle w:val="TableGrid"/>
        <w:tblW w:w="0" w:type="auto"/>
        <w:tblInd w:w="445" w:type="dxa"/>
        <w:tblLook w:val="04A0" w:firstRow="1" w:lastRow="0" w:firstColumn="1" w:lastColumn="0" w:noHBand="0" w:noVBand="1"/>
      </w:tblPr>
      <w:tblGrid>
        <w:gridCol w:w="2070"/>
        <w:gridCol w:w="6835"/>
      </w:tblGrid>
      <w:tr w:rsidR="0087442B" w14:paraId="1D3F066C" w14:textId="77777777" w:rsidTr="0087442B">
        <w:tc>
          <w:tcPr>
            <w:tcW w:w="2070" w:type="dxa"/>
          </w:tcPr>
          <w:p w14:paraId="772939A6" w14:textId="77777777" w:rsidR="0087442B" w:rsidRPr="00830C7D" w:rsidRDefault="0087442B" w:rsidP="0087442B">
            <w:pPr>
              <w:jc w:val="right"/>
              <w:rPr>
                <w:b/>
              </w:rPr>
            </w:pPr>
            <w:r w:rsidRPr="00830C7D">
              <w:rPr>
                <w:b/>
              </w:rPr>
              <w:t>Description</w:t>
            </w:r>
          </w:p>
        </w:tc>
        <w:tc>
          <w:tcPr>
            <w:tcW w:w="6835" w:type="dxa"/>
          </w:tcPr>
          <w:p w14:paraId="039599EF" w14:textId="77777777" w:rsidR="0087442B" w:rsidRDefault="0087442B" w:rsidP="0087442B">
            <w:r>
              <w:t>Household Member Type of Citizenship</w:t>
            </w:r>
          </w:p>
        </w:tc>
      </w:tr>
      <w:tr w:rsidR="0087442B" w14:paraId="6B84EF01" w14:textId="77777777" w:rsidTr="0087442B">
        <w:tc>
          <w:tcPr>
            <w:tcW w:w="2070" w:type="dxa"/>
          </w:tcPr>
          <w:p w14:paraId="15E6113D" w14:textId="77777777" w:rsidR="0087442B" w:rsidRPr="00830C7D" w:rsidRDefault="0087442B" w:rsidP="0087442B">
            <w:pPr>
              <w:jc w:val="right"/>
              <w:rPr>
                <w:b/>
              </w:rPr>
            </w:pPr>
            <w:r w:rsidRPr="00830C7D">
              <w:rPr>
                <w:b/>
              </w:rPr>
              <w:t>Name</w:t>
            </w:r>
          </w:p>
        </w:tc>
        <w:tc>
          <w:tcPr>
            <w:tcW w:w="6835" w:type="dxa"/>
          </w:tcPr>
          <w:p w14:paraId="363006E2" w14:textId="77777777" w:rsidR="0087442B" w:rsidRDefault="0087442B" w:rsidP="0087442B">
            <w:r>
              <w:t>CITIZENSHIP</w:t>
            </w:r>
          </w:p>
        </w:tc>
      </w:tr>
      <w:tr w:rsidR="0087442B" w14:paraId="2421C9B7" w14:textId="77777777" w:rsidTr="0087442B">
        <w:tc>
          <w:tcPr>
            <w:tcW w:w="2070" w:type="dxa"/>
          </w:tcPr>
          <w:p w14:paraId="65D1F092" w14:textId="77777777" w:rsidR="0087442B" w:rsidRPr="00830C7D" w:rsidRDefault="0087442B" w:rsidP="0087442B">
            <w:pPr>
              <w:jc w:val="right"/>
              <w:rPr>
                <w:b/>
              </w:rPr>
            </w:pPr>
            <w:r>
              <w:rPr>
                <w:b/>
              </w:rPr>
              <w:t>Type</w:t>
            </w:r>
          </w:p>
        </w:tc>
        <w:tc>
          <w:tcPr>
            <w:tcW w:w="6835" w:type="dxa"/>
          </w:tcPr>
          <w:p w14:paraId="420710F1" w14:textId="77777777" w:rsidR="0087442B" w:rsidRDefault="0087442B" w:rsidP="0087442B">
            <w:r>
              <w:t>Numeric</w:t>
            </w:r>
          </w:p>
        </w:tc>
      </w:tr>
      <w:tr w:rsidR="0087442B" w14:paraId="5C45F6D6" w14:textId="77777777" w:rsidTr="0087442B">
        <w:tc>
          <w:tcPr>
            <w:tcW w:w="2070" w:type="dxa"/>
          </w:tcPr>
          <w:p w14:paraId="3F4434FE" w14:textId="77777777" w:rsidR="0087442B" w:rsidRPr="00830C7D" w:rsidRDefault="0087442B" w:rsidP="0087442B">
            <w:pPr>
              <w:jc w:val="right"/>
              <w:rPr>
                <w:b/>
              </w:rPr>
            </w:pPr>
            <w:r w:rsidRPr="00830C7D">
              <w:rPr>
                <w:b/>
              </w:rPr>
              <w:t>Universe</w:t>
            </w:r>
          </w:p>
        </w:tc>
        <w:tc>
          <w:tcPr>
            <w:tcW w:w="6835" w:type="dxa"/>
          </w:tcPr>
          <w:p w14:paraId="36B1C100" w14:textId="77777777" w:rsidR="0087442B" w:rsidRDefault="0087442B" w:rsidP="0087442B">
            <w:r>
              <w:t xml:space="preserve">If B10 </w:t>
            </w:r>
            <w:r w:rsidRPr="00F90AF1">
              <w:t>Citizenship</w:t>
            </w:r>
            <w:r>
              <w:t xml:space="preserve"> is Namibia</w:t>
            </w:r>
          </w:p>
        </w:tc>
      </w:tr>
      <w:tr w:rsidR="0087442B" w14:paraId="539805CD" w14:textId="77777777" w:rsidTr="0087442B">
        <w:tc>
          <w:tcPr>
            <w:tcW w:w="2070" w:type="dxa"/>
          </w:tcPr>
          <w:p w14:paraId="031B67C8" w14:textId="77777777" w:rsidR="0087442B" w:rsidRPr="00830C7D" w:rsidRDefault="0087442B" w:rsidP="0087442B">
            <w:pPr>
              <w:jc w:val="right"/>
              <w:rPr>
                <w:b/>
              </w:rPr>
            </w:pPr>
            <w:r w:rsidRPr="00830C7D">
              <w:rPr>
                <w:b/>
              </w:rPr>
              <w:t>Question text</w:t>
            </w:r>
          </w:p>
        </w:tc>
        <w:tc>
          <w:tcPr>
            <w:tcW w:w="6835" w:type="dxa"/>
          </w:tcPr>
          <w:p w14:paraId="4D6916AF" w14:textId="77777777" w:rsidR="0087442B" w:rsidRDefault="0087442B" w:rsidP="0087442B">
            <w:r w:rsidRPr="00074CFE">
              <w:t>Is (NAME) a Namibian citizen by</w:t>
            </w:r>
            <w:proofErr w:type="gramStart"/>
            <w:r w:rsidRPr="00074CFE">
              <w:t>…</w:t>
            </w:r>
            <w:proofErr w:type="gramEnd"/>
          </w:p>
        </w:tc>
      </w:tr>
      <w:tr w:rsidR="0087442B" w14:paraId="575ACFAD" w14:textId="77777777" w:rsidTr="0087442B">
        <w:tc>
          <w:tcPr>
            <w:tcW w:w="2070" w:type="dxa"/>
          </w:tcPr>
          <w:p w14:paraId="0A236C3B" w14:textId="77777777" w:rsidR="0087442B" w:rsidRPr="00830C7D" w:rsidRDefault="0087442B" w:rsidP="0087442B">
            <w:pPr>
              <w:jc w:val="right"/>
              <w:rPr>
                <w:b/>
              </w:rPr>
            </w:pPr>
            <w:r w:rsidRPr="00830C7D">
              <w:rPr>
                <w:b/>
              </w:rPr>
              <w:t>Help text</w:t>
            </w:r>
          </w:p>
        </w:tc>
        <w:tc>
          <w:tcPr>
            <w:tcW w:w="6835" w:type="dxa"/>
          </w:tcPr>
          <w:p w14:paraId="0BFBD659" w14:textId="77777777" w:rsidR="0087442B" w:rsidRDefault="0087442B" w:rsidP="0087442B"/>
        </w:tc>
      </w:tr>
      <w:tr w:rsidR="0087442B" w14:paraId="34F6BFEF" w14:textId="77777777" w:rsidTr="0087442B">
        <w:tc>
          <w:tcPr>
            <w:tcW w:w="2070" w:type="dxa"/>
          </w:tcPr>
          <w:p w14:paraId="51DDF44B" w14:textId="77777777" w:rsidR="0087442B" w:rsidRPr="00830C7D" w:rsidRDefault="0087442B" w:rsidP="0087442B">
            <w:pPr>
              <w:jc w:val="right"/>
              <w:rPr>
                <w:b/>
              </w:rPr>
            </w:pPr>
            <w:r w:rsidRPr="00830C7D">
              <w:rPr>
                <w:b/>
              </w:rPr>
              <w:t>Valid range</w:t>
            </w:r>
          </w:p>
        </w:tc>
        <w:tc>
          <w:tcPr>
            <w:tcW w:w="6835" w:type="dxa"/>
          </w:tcPr>
          <w:p w14:paraId="4AF1AFEC" w14:textId="77777777" w:rsidR="0087442B" w:rsidRDefault="0087442B" w:rsidP="0087442B">
            <w:r>
              <w:t>1-5,9</w:t>
            </w:r>
          </w:p>
        </w:tc>
      </w:tr>
      <w:tr w:rsidR="0087442B" w14:paraId="3E5067C4" w14:textId="77777777" w:rsidTr="0087442B">
        <w:tc>
          <w:tcPr>
            <w:tcW w:w="2070" w:type="dxa"/>
          </w:tcPr>
          <w:p w14:paraId="792E0D6F" w14:textId="77777777" w:rsidR="0087442B" w:rsidRPr="00830C7D" w:rsidRDefault="0087442B" w:rsidP="0087442B">
            <w:pPr>
              <w:jc w:val="right"/>
              <w:rPr>
                <w:b/>
              </w:rPr>
            </w:pPr>
            <w:r w:rsidRPr="00830C7D">
              <w:rPr>
                <w:b/>
              </w:rPr>
              <w:t>Responses</w:t>
            </w:r>
          </w:p>
        </w:tc>
        <w:tc>
          <w:tcPr>
            <w:tcW w:w="6835" w:type="dxa"/>
          </w:tcPr>
          <w:p w14:paraId="76C664D1" w14:textId="77777777" w:rsidR="0087442B" w:rsidRDefault="0087442B" w:rsidP="0087442B">
            <w:r>
              <w:t>Radio Button:</w:t>
            </w:r>
          </w:p>
          <w:p w14:paraId="34168BC1" w14:textId="77777777" w:rsidR="0087442B" w:rsidRDefault="0087442B" w:rsidP="0087442B">
            <w:r>
              <w:t>Birth</w:t>
            </w:r>
            <w:r>
              <w:tab/>
              <w:t xml:space="preserve">               1</w:t>
            </w:r>
          </w:p>
          <w:p w14:paraId="5FFC3F42" w14:textId="77777777" w:rsidR="0087442B" w:rsidRDefault="0087442B" w:rsidP="0087442B">
            <w:r w:rsidRPr="00E8717D">
              <w:rPr>
                <w:highlight w:val="yellow"/>
                <w:rPrChange w:id="2" w:author="Nobuko Mizoguchi (CENSUS/POP FED)" w:date="2020-03-09T13:58:00Z">
                  <w:rPr/>
                </w:rPrChange>
              </w:rPr>
              <w:t>De</w:t>
            </w:r>
            <w:ins w:id="3" w:author="Nobuko Mizoguchi (CENSUS/POP FED)" w:date="2020-03-09T13:58:00Z">
              <w:r w:rsidR="00E8717D" w:rsidRPr="00E8717D">
                <w:rPr>
                  <w:highlight w:val="yellow"/>
                  <w:rPrChange w:id="4" w:author="Nobuko Mizoguchi (CENSUS/POP FED)" w:date="2020-03-09T13:58:00Z">
                    <w:rPr/>
                  </w:rPrChange>
                </w:rPr>
                <w:t>s</w:t>
              </w:r>
            </w:ins>
            <w:r w:rsidRPr="00E8717D">
              <w:rPr>
                <w:highlight w:val="yellow"/>
                <w:rPrChange w:id="5" w:author="Nobuko Mizoguchi (CENSUS/POP FED)" w:date="2020-03-09T13:58:00Z">
                  <w:rPr/>
                </w:rPrChange>
              </w:rPr>
              <w:t>cent</w:t>
            </w:r>
            <w:r>
              <w:tab/>
              <w:t xml:space="preserve">               2</w:t>
            </w:r>
          </w:p>
          <w:p w14:paraId="6B13A024" w14:textId="77777777" w:rsidR="0087442B" w:rsidRDefault="0087442B" w:rsidP="0087442B">
            <w:r>
              <w:t>Marriage</w:t>
            </w:r>
            <w:r>
              <w:tab/>
              <w:t>3</w:t>
            </w:r>
          </w:p>
          <w:p w14:paraId="6AF364C2" w14:textId="77777777" w:rsidR="0087442B" w:rsidRDefault="0087442B" w:rsidP="0087442B">
            <w:r>
              <w:t>Registration</w:t>
            </w:r>
            <w:r>
              <w:tab/>
              <w:t>4</w:t>
            </w:r>
          </w:p>
          <w:p w14:paraId="166D6509" w14:textId="77777777" w:rsidR="0087442B" w:rsidRDefault="0087442B" w:rsidP="0087442B">
            <w:r>
              <w:t>Naturalization</w:t>
            </w:r>
            <w:r>
              <w:tab/>
              <w:t>5</w:t>
            </w:r>
          </w:p>
          <w:p w14:paraId="7DC9B5CD" w14:textId="77777777" w:rsidR="0087442B" w:rsidRDefault="0087442B" w:rsidP="0087442B">
            <w:r>
              <w:t>Don't know</w:t>
            </w:r>
            <w:r>
              <w:tab/>
              <w:t>9</w:t>
            </w:r>
          </w:p>
        </w:tc>
      </w:tr>
      <w:tr w:rsidR="0087442B" w14:paraId="3E26E385" w14:textId="77777777" w:rsidTr="0087442B">
        <w:tc>
          <w:tcPr>
            <w:tcW w:w="2070" w:type="dxa"/>
          </w:tcPr>
          <w:p w14:paraId="2DA9B26E" w14:textId="77777777" w:rsidR="0087442B" w:rsidRPr="00830C7D" w:rsidRDefault="0087442B" w:rsidP="0087442B">
            <w:pPr>
              <w:jc w:val="right"/>
              <w:rPr>
                <w:b/>
              </w:rPr>
            </w:pPr>
            <w:r>
              <w:rPr>
                <w:b/>
              </w:rPr>
              <w:t>Prefill</w:t>
            </w:r>
          </w:p>
        </w:tc>
        <w:tc>
          <w:tcPr>
            <w:tcW w:w="6835" w:type="dxa"/>
          </w:tcPr>
          <w:p w14:paraId="622EF2D6" w14:textId="77777777" w:rsidR="0087442B" w:rsidRDefault="0087442B" w:rsidP="0087442B">
            <w:r>
              <w:t>Name</w:t>
            </w:r>
          </w:p>
        </w:tc>
      </w:tr>
      <w:tr w:rsidR="0087442B" w14:paraId="4F0D154D" w14:textId="77777777" w:rsidTr="0087442B">
        <w:tc>
          <w:tcPr>
            <w:tcW w:w="2070" w:type="dxa"/>
          </w:tcPr>
          <w:p w14:paraId="74F32EBE" w14:textId="77777777" w:rsidR="0087442B" w:rsidRPr="00830C7D" w:rsidRDefault="0087442B" w:rsidP="0087442B">
            <w:pPr>
              <w:jc w:val="right"/>
              <w:rPr>
                <w:b/>
              </w:rPr>
            </w:pPr>
            <w:r w:rsidRPr="00830C7D">
              <w:rPr>
                <w:b/>
              </w:rPr>
              <w:t>Consistency checks</w:t>
            </w:r>
          </w:p>
        </w:tc>
        <w:tc>
          <w:tcPr>
            <w:tcW w:w="6835" w:type="dxa"/>
          </w:tcPr>
          <w:p w14:paraId="30552F87" w14:textId="77777777" w:rsidR="0087442B" w:rsidRDefault="0087442B" w:rsidP="0087442B">
            <w:r>
              <w:t>None</w:t>
            </w:r>
          </w:p>
        </w:tc>
      </w:tr>
      <w:tr w:rsidR="0087442B" w14:paraId="6DEFE0BA" w14:textId="77777777" w:rsidTr="0087442B">
        <w:tc>
          <w:tcPr>
            <w:tcW w:w="2070" w:type="dxa"/>
          </w:tcPr>
          <w:p w14:paraId="43F6FAD9" w14:textId="77777777" w:rsidR="0087442B" w:rsidRPr="00830C7D" w:rsidRDefault="0087442B" w:rsidP="0087442B">
            <w:pPr>
              <w:jc w:val="right"/>
              <w:rPr>
                <w:b/>
              </w:rPr>
            </w:pPr>
            <w:r>
              <w:rPr>
                <w:b/>
              </w:rPr>
              <w:t>Routing</w:t>
            </w:r>
          </w:p>
        </w:tc>
        <w:tc>
          <w:tcPr>
            <w:tcW w:w="6835" w:type="dxa"/>
          </w:tcPr>
          <w:p w14:paraId="7502226F" w14:textId="77777777" w:rsidR="0087442B" w:rsidRDefault="0087442B" w:rsidP="0087442B">
            <w:r>
              <w:t>B11</w:t>
            </w:r>
            <w:ins w:id="6" w:author="Nobuko Mizoguchi (CENSUS/POP FED)" w:date="2020-03-09T13:59:00Z">
              <w:r w:rsidR="00E8717D">
                <w:t>a</w:t>
              </w:r>
            </w:ins>
          </w:p>
        </w:tc>
      </w:tr>
      <w:tr w:rsidR="0087442B" w14:paraId="28D646E2" w14:textId="77777777" w:rsidTr="0087442B">
        <w:tc>
          <w:tcPr>
            <w:tcW w:w="2070" w:type="dxa"/>
          </w:tcPr>
          <w:p w14:paraId="268D28B2" w14:textId="77777777" w:rsidR="0087442B" w:rsidRPr="00830C7D" w:rsidRDefault="0087442B" w:rsidP="0087442B">
            <w:pPr>
              <w:jc w:val="right"/>
              <w:rPr>
                <w:b/>
              </w:rPr>
            </w:pPr>
            <w:r>
              <w:rPr>
                <w:b/>
              </w:rPr>
              <w:t>Programming instructions</w:t>
            </w:r>
          </w:p>
        </w:tc>
        <w:tc>
          <w:tcPr>
            <w:tcW w:w="6835" w:type="dxa"/>
          </w:tcPr>
          <w:p w14:paraId="105F0883" w14:textId="77777777" w:rsidR="0087442B" w:rsidRDefault="0087442B" w:rsidP="0087442B"/>
        </w:tc>
      </w:tr>
      <w:tr w:rsidR="0087442B" w14:paraId="5321BF7E" w14:textId="77777777" w:rsidTr="0087442B">
        <w:tc>
          <w:tcPr>
            <w:tcW w:w="2070" w:type="dxa"/>
          </w:tcPr>
          <w:p w14:paraId="3F6A15E8" w14:textId="77777777" w:rsidR="0087442B" w:rsidRPr="00830C7D" w:rsidRDefault="0087442B" w:rsidP="0087442B">
            <w:pPr>
              <w:jc w:val="right"/>
              <w:rPr>
                <w:b/>
              </w:rPr>
            </w:pPr>
            <w:r>
              <w:rPr>
                <w:b/>
              </w:rPr>
              <w:t>Change logs</w:t>
            </w:r>
          </w:p>
        </w:tc>
        <w:tc>
          <w:tcPr>
            <w:tcW w:w="6835" w:type="dxa"/>
          </w:tcPr>
          <w:p w14:paraId="63D73BE6" w14:textId="77777777" w:rsidR="0087442B" w:rsidRDefault="0087442B" w:rsidP="0087442B"/>
        </w:tc>
      </w:tr>
    </w:tbl>
    <w:p w14:paraId="50BC35EA" w14:textId="77777777" w:rsidR="0087442B" w:rsidRDefault="0087442B" w:rsidP="0087442B"/>
    <w:p w14:paraId="5F6D367C" w14:textId="77777777" w:rsidR="0087442B" w:rsidRPr="002F0185" w:rsidRDefault="0087442B" w:rsidP="0087442B"/>
    <w:p w14:paraId="7BD02323" w14:textId="77777777" w:rsidR="0087442B" w:rsidRDefault="0087442B" w:rsidP="0087442B">
      <w:pPr>
        <w:pStyle w:val="Heading2"/>
      </w:pPr>
      <w:r>
        <w:t>Field: B11a Have a birth Certificate</w:t>
      </w:r>
    </w:p>
    <w:tbl>
      <w:tblPr>
        <w:tblStyle w:val="TableGrid"/>
        <w:tblW w:w="0" w:type="auto"/>
        <w:tblInd w:w="445" w:type="dxa"/>
        <w:tblLook w:val="04A0" w:firstRow="1" w:lastRow="0" w:firstColumn="1" w:lastColumn="0" w:noHBand="0" w:noVBand="1"/>
      </w:tblPr>
      <w:tblGrid>
        <w:gridCol w:w="2070"/>
        <w:gridCol w:w="6835"/>
      </w:tblGrid>
      <w:tr w:rsidR="0087442B" w14:paraId="61F3C033" w14:textId="77777777" w:rsidTr="0087442B">
        <w:tc>
          <w:tcPr>
            <w:tcW w:w="2070" w:type="dxa"/>
          </w:tcPr>
          <w:p w14:paraId="7AE0EBB9" w14:textId="77777777" w:rsidR="0087442B" w:rsidRPr="00830C7D" w:rsidRDefault="0087442B" w:rsidP="0087442B">
            <w:pPr>
              <w:jc w:val="right"/>
              <w:rPr>
                <w:b/>
              </w:rPr>
            </w:pPr>
            <w:r w:rsidRPr="00830C7D">
              <w:rPr>
                <w:b/>
              </w:rPr>
              <w:t>Description</w:t>
            </w:r>
          </w:p>
        </w:tc>
        <w:tc>
          <w:tcPr>
            <w:tcW w:w="6835" w:type="dxa"/>
          </w:tcPr>
          <w:p w14:paraId="21C01BB5" w14:textId="77777777" w:rsidR="0087442B" w:rsidRDefault="0087442B" w:rsidP="0087442B">
            <w:r>
              <w:t>Household Member have a Birth Certificate</w:t>
            </w:r>
          </w:p>
        </w:tc>
      </w:tr>
      <w:tr w:rsidR="0087442B" w14:paraId="388BCFDC" w14:textId="77777777" w:rsidTr="0087442B">
        <w:tc>
          <w:tcPr>
            <w:tcW w:w="2070" w:type="dxa"/>
          </w:tcPr>
          <w:p w14:paraId="5F214F60" w14:textId="77777777" w:rsidR="0087442B" w:rsidRPr="00830C7D" w:rsidRDefault="0087442B" w:rsidP="0087442B">
            <w:pPr>
              <w:jc w:val="right"/>
              <w:rPr>
                <w:b/>
              </w:rPr>
            </w:pPr>
            <w:r w:rsidRPr="00830C7D">
              <w:rPr>
                <w:b/>
              </w:rPr>
              <w:t>Name</w:t>
            </w:r>
          </w:p>
        </w:tc>
        <w:tc>
          <w:tcPr>
            <w:tcW w:w="6835" w:type="dxa"/>
          </w:tcPr>
          <w:p w14:paraId="1BEEF077" w14:textId="77777777" w:rsidR="0087442B" w:rsidRDefault="0087442B" w:rsidP="0087442B">
            <w:r>
              <w:t>BIRTH_CERTIFICATE</w:t>
            </w:r>
            <w:r w:rsidR="00451EF9">
              <w:t>_YN</w:t>
            </w:r>
          </w:p>
        </w:tc>
      </w:tr>
      <w:tr w:rsidR="0087442B" w14:paraId="4D810DCA" w14:textId="77777777" w:rsidTr="0087442B">
        <w:tc>
          <w:tcPr>
            <w:tcW w:w="2070" w:type="dxa"/>
          </w:tcPr>
          <w:p w14:paraId="66B20176" w14:textId="77777777" w:rsidR="0087442B" w:rsidRPr="00830C7D" w:rsidRDefault="0087442B" w:rsidP="0087442B">
            <w:pPr>
              <w:jc w:val="right"/>
              <w:rPr>
                <w:b/>
              </w:rPr>
            </w:pPr>
            <w:r>
              <w:rPr>
                <w:b/>
              </w:rPr>
              <w:t>Type</w:t>
            </w:r>
          </w:p>
        </w:tc>
        <w:tc>
          <w:tcPr>
            <w:tcW w:w="6835" w:type="dxa"/>
          </w:tcPr>
          <w:p w14:paraId="55EF0433" w14:textId="77777777" w:rsidR="0087442B" w:rsidRDefault="0087442B" w:rsidP="0087442B">
            <w:r>
              <w:t>Numeric</w:t>
            </w:r>
          </w:p>
        </w:tc>
      </w:tr>
      <w:tr w:rsidR="0087442B" w14:paraId="79A011B8" w14:textId="77777777" w:rsidTr="0087442B">
        <w:tc>
          <w:tcPr>
            <w:tcW w:w="2070" w:type="dxa"/>
          </w:tcPr>
          <w:p w14:paraId="6AFAE27C" w14:textId="77777777" w:rsidR="0087442B" w:rsidRPr="00830C7D" w:rsidRDefault="0087442B" w:rsidP="0087442B">
            <w:pPr>
              <w:jc w:val="right"/>
              <w:rPr>
                <w:b/>
              </w:rPr>
            </w:pPr>
            <w:r w:rsidRPr="00830C7D">
              <w:rPr>
                <w:b/>
              </w:rPr>
              <w:t>Universe</w:t>
            </w:r>
          </w:p>
        </w:tc>
        <w:tc>
          <w:tcPr>
            <w:tcW w:w="6835" w:type="dxa"/>
          </w:tcPr>
          <w:p w14:paraId="35CFA2AA" w14:textId="77777777" w:rsidR="0087442B" w:rsidRDefault="0087442B" w:rsidP="0087442B">
            <w:r>
              <w:t>ALL</w:t>
            </w:r>
          </w:p>
        </w:tc>
      </w:tr>
      <w:tr w:rsidR="0087442B" w14:paraId="5029DBE6" w14:textId="77777777" w:rsidTr="0087442B">
        <w:tc>
          <w:tcPr>
            <w:tcW w:w="2070" w:type="dxa"/>
          </w:tcPr>
          <w:p w14:paraId="0CD4C85E" w14:textId="77777777" w:rsidR="0087442B" w:rsidRPr="00830C7D" w:rsidRDefault="0087442B" w:rsidP="0087442B">
            <w:pPr>
              <w:jc w:val="right"/>
              <w:rPr>
                <w:b/>
              </w:rPr>
            </w:pPr>
            <w:r w:rsidRPr="00830C7D">
              <w:rPr>
                <w:b/>
              </w:rPr>
              <w:t>Question text</w:t>
            </w:r>
          </w:p>
        </w:tc>
        <w:tc>
          <w:tcPr>
            <w:tcW w:w="6835" w:type="dxa"/>
          </w:tcPr>
          <w:p w14:paraId="5A176FD3" w14:textId="77777777" w:rsidR="0087442B" w:rsidRDefault="0087442B" w:rsidP="0087442B">
            <w:r w:rsidRPr="007C06FE">
              <w:t>Does (NAME) have a Birth Certificate?</w:t>
            </w:r>
          </w:p>
        </w:tc>
      </w:tr>
      <w:tr w:rsidR="0087442B" w14:paraId="011B4179" w14:textId="77777777" w:rsidTr="0087442B">
        <w:tc>
          <w:tcPr>
            <w:tcW w:w="2070" w:type="dxa"/>
          </w:tcPr>
          <w:p w14:paraId="70E5F61F" w14:textId="77777777" w:rsidR="0087442B" w:rsidRPr="00830C7D" w:rsidRDefault="0087442B" w:rsidP="0087442B">
            <w:pPr>
              <w:jc w:val="right"/>
              <w:rPr>
                <w:b/>
              </w:rPr>
            </w:pPr>
            <w:r w:rsidRPr="00830C7D">
              <w:rPr>
                <w:b/>
              </w:rPr>
              <w:t>Help text</w:t>
            </w:r>
          </w:p>
        </w:tc>
        <w:tc>
          <w:tcPr>
            <w:tcW w:w="6835" w:type="dxa"/>
          </w:tcPr>
          <w:p w14:paraId="411FEEDC" w14:textId="77777777" w:rsidR="0087442B" w:rsidRDefault="0087442B" w:rsidP="0087442B"/>
        </w:tc>
      </w:tr>
      <w:tr w:rsidR="0087442B" w14:paraId="6074B4E0" w14:textId="77777777" w:rsidTr="0087442B">
        <w:tc>
          <w:tcPr>
            <w:tcW w:w="2070" w:type="dxa"/>
          </w:tcPr>
          <w:p w14:paraId="0DAB6061" w14:textId="77777777" w:rsidR="0087442B" w:rsidRPr="00830C7D" w:rsidRDefault="0087442B" w:rsidP="0087442B">
            <w:pPr>
              <w:jc w:val="right"/>
              <w:rPr>
                <w:b/>
              </w:rPr>
            </w:pPr>
            <w:r w:rsidRPr="00830C7D">
              <w:rPr>
                <w:b/>
              </w:rPr>
              <w:t>Valid range</w:t>
            </w:r>
          </w:p>
        </w:tc>
        <w:tc>
          <w:tcPr>
            <w:tcW w:w="6835" w:type="dxa"/>
          </w:tcPr>
          <w:p w14:paraId="029D1D2B" w14:textId="77777777" w:rsidR="0087442B" w:rsidRDefault="0087442B" w:rsidP="0087442B">
            <w:r>
              <w:t>1-2,9</w:t>
            </w:r>
          </w:p>
        </w:tc>
      </w:tr>
      <w:tr w:rsidR="0087442B" w14:paraId="3CAF8169" w14:textId="77777777" w:rsidTr="0087442B">
        <w:tc>
          <w:tcPr>
            <w:tcW w:w="2070" w:type="dxa"/>
          </w:tcPr>
          <w:p w14:paraId="784BEB0D" w14:textId="77777777" w:rsidR="0087442B" w:rsidRPr="00830C7D" w:rsidRDefault="0087442B" w:rsidP="0087442B">
            <w:pPr>
              <w:jc w:val="right"/>
              <w:rPr>
                <w:b/>
              </w:rPr>
            </w:pPr>
            <w:r w:rsidRPr="00830C7D">
              <w:rPr>
                <w:b/>
              </w:rPr>
              <w:t>Responses</w:t>
            </w:r>
          </w:p>
        </w:tc>
        <w:tc>
          <w:tcPr>
            <w:tcW w:w="6835" w:type="dxa"/>
          </w:tcPr>
          <w:p w14:paraId="13853994" w14:textId="77777777" w:rsidR="0087442B" w:rsidRDefault="0087442B" w:rsidP="0087442B">
            <w:r>
              <w:t>Radio Button</w:t>
            </w:r>
          </w:p>
          <w:p w14:paraId="78FE8CF2" w14:textId="77777777" w:rsidR="0087442B" w:rsidRDefault="0087442B" w:rsidP="0087442B">
            <w:r>
              <w:t>Yes</w:t>
            </w:r>
            <w:r>
              <w:tab/>
              <w:t xml:space="preserve">                                                          1</w:t>
            </w:r>
          </w:p>
          <w:p w14:paraId="58722A3B" w14:textId="77777777" w:rsidR="0087442B" w:rsidRDefault="0087442B" w:rsidP="0087442B">
            <w:r>
              <w:t>No                                                                   2</w:t>
            </w:r>
          </w:p>
          <w:p w14:paraId="2ECAFF43" w14:textId="77777777" w:rsidR="0087442B" w:rsidRDefault="0087442B" w:rsidP="0087442B">
            <w:r>
              <w:t>Don’t know                                                   9</w:t>
            </w:r>
          </w:p>
        </w:tc>
      </w:tr>
      <w:tr w:rsidR="0087442B" w14:paraId="3C2CAFE3" w14:textId="77777777" w:rsidTr="0087442B">
        <w:tc>
          <w:tcPr>
            <w:tcW w:w="2070" w:type="dxa"/>
          </w:tcPr>
          <w:p w14:paraId="34046B58" w14:textId="77777777" w:rsidR="0087442B" w:rsidRPr="00830C7D" w:rsidRDefault="0087442B" w:rsidP="0087442B">
            <w:pPr>
              <w:jc w:val="right"/>
              <w:rPr>
                <w:b/>
              </w:rPr>
            </w:pPr>
            <w:r>
              <w:rPr>
                <w:b/>
              </w:rPr>
              <w:t>Prefill</w:t>
            </w:r>
          </w:p>
        </w:tc>
        <w:tc>
          <w:tcPr>
            <w:tcW w:w="6835" w:type="dxa"/>
          </w:tcPr>
          <w:p w14:paraId="2896CC69" w14:textId="77777777" w:rsidR="0087442B" w:rsidRDefault="0087442B" w:rsidP="0087442B">
            <w:r>
              <w:t>None</w:t>
            </w:r>
          </w:p>
        </w:tc>
      </w:tr>
      <w:tr w:rsidR="0087442B" w14:paraId="1474CFD9" w14:textId="77777777" w:rsidTr="0087442B">
        <w:tc>
          <w:tcPr>
            <w:tcW w:w="2070" w:type="dxa"/>
          </w:tcPr>
          <w:p w14:paraId="196465D8" w14:textId="77777777" w:rsidR="0087442B" w:rsidRPr="00830C7D" w:rsidRDefault="0087442B" w:rsidP="0087442B">
            <w:pPr>
              <w:jc w:val="right"/>
              <w:rPr>
                <w:b/>
              </w:rPr>
            </w:pPr>
            <w:r w:rsidRPr="00830C7D">
              <w:rPr>
                <w:b/>
              </w:rPr>
              <w:t>Consistency checks</w:t>
            </w:r>
          </w:p>
        </w:tc>
        <w:tc>
          <w:tcPr>
            <w:tcW w:w="6835" w:type="dxa"/>
          </w:tcPr>
          <w:p w14:paraId="3BA3C2CC" w14:textId="77777777" w:rsidR="0087442B" w:rsidRDefault="0087442B"/>
        </w:tc>
      </w:tr>
      <w:tr w:rsidR="0087442B" w14:paraId="38D0A14E" w14:textId="77777777" w:rsidTr="0087442B">
        <w:tc>
          <w:tcPr>
            <w:tcW w:w="2070" w:type="dxa"/>
          </w:tcPr>
          <w:p w14:paraId="60567319" w14:textId="77777777" w:rsidR="0087442B" w:rsidRPr="00830C7D" w:rsidRDefault="0087442B" w:rsidP="0087442B">
            <w:pPr>
              <w:jc w:val="right"/>
              <w:rPr>
                <w:b/>
              </w:rPr>
            </w:pPr>
            <w:r>
              <w:rPr>
                <w:b/>
              </w:rPr>
              <w:t>Routing</w:t>
            </w:r>
          </w:p>
        </w:tc>
        <w:tc>
          <w:tcPr>
            <w:tcW w:w="6835" w:type="dxa"/>
          </w:tcPr>
          <w:p w14:paraId="6F8A79EB" w14:textId="77777777" w:rsidR="0087442B" w:rsidRDefault="0087442B" w:rsidP="0087442B">
            <w:r>
              <w:t>If B11a=1, then go to B11b</w:t>
            </w:r>
          </w:p>
          <w:p w14:paraId="2E742588" w14:textId="77777777" w:rsidR="0087442B" w:rsidRDefault="0087442B" w:rsidP="0087442B">
            <w:r>
              <w:t>If B11a=2, then go to B13</w:t>
            </w:r>
          </w:p>
        </w:tc>
      </w:tr>
      <w:tr w:rsidR="0087442B" w14:paraId="0339133B" w14:textId="77777777" w:rsidTr="0087442B">
        <w:tc>
          <w:tcPr>
            <w:tcW w:w="2070" w:type="dxa"/>
          </w:tcPr>
          <w:p w14:paraId="36C91171" w14:textId="77777777" w:rsidR="0087442B" w:rsidRPr="00830C7D" w:rsidRDefault="0087442B" w:rsidP="0087442B">
            <w:pPr>
              <w:jc w:val="right"/>
              <w:rPr>
                <w:b/>
              </w:rPr>
            </w:pPr>
            <w:r>
              <w:rPr>
                <w:b/>
              </w:rPr>
              <w:lastRenderedPageBreak/>
              <w:t>Programmer instructions</w:t>
            </w:r>
          </w:p>
        </w:tc>
        <w:tc>
          <w:tcPr>
            <w:tcW w:w="6835" w:type="dxa"/>
          </w:tcPr>
          <w:p w14:paraId="5AAEE94D" w14:textId="77777777" w:rsidR="00451EF9" w:rsidRDefault="00451EF9" w:rsidP="0087442B">
            <w:r>
              <w:t>B11a should not be left blank</w:t>
            </w:r>
          </w:p>
        </w:tc>
      </w:tr>
      <w:tr w:rsidR="0087442B" w14:paraId="430C8ADA" w14:textId="77777777" w:rsidTr="0087442B">
        <w:tc>
          <w:tcPr>
            <w:tcW w:w="2070" w:type="dxa"/>
          </w:tcPr>
          <w:p w14:paraId="3FA37342" w14:textId="77777777" w:rsidR="0087442B" w:rsidRDefault="0087442B" w:rsidP="0087442B">
            <w:pPr>
              <w:jc w:val="right"/>
              <w:rPr>
                <w:b/>
              </w:rPr>
            </w:pPr>
            <w:r>
              <w:rPr>
                <w:b/>
              </w:rPr>
              <w:t>Error message</w:t>
            </w:r>
          </w:p>
        </w:tc>
        <w:tc>
          <w:tcPr>
            <w:tcW w:w="6835" w:type="dxa"/>
          </w:tcPr>
          <w:p w14:paraId="7C8986FD" w14:textId="77777777" w:rsidR="0087442B" w:rsidRDefault="0087442B" w:rsidP="0087442B"/>
        </w:tc>
      </w:tr>
      <w:tr w:rsidR="0087442B" w14:paraId="4CF33C0F" w14:textId="77777777" w:rsidTr="0087442B">
        <w:tc>
          <w:tcPr>
            <w:tcW w:w="2070" w:type="dxa"/>
          </w:tcPr>
          <w:p w14:paraId="5337993F" w14:textId="77777777" w:rsidR="0087442B" w:rsidRPr="00830C7D" w:rsidRDefault="0087442B" w:rsidP="0087442B">
            <w:pPr>
              <w:jc w:val="right"/>
              <w:rPr>
                <w:b/>
              </w:rPr>
            </w:pPr>
            <w:r>
              <w:rPr>
                <w:b/>
              </w:rPr>
              <w:t>Change logs</w:t>
            </w:r>
          </w:p>
        </w:tc>
        <w:tc>
          <w:tcPr>
            <w:tcW w:w="6835" w:type="dxa"/>
          </w:tcPr>
          <w:p w14:paraId="16FEEDBD" w14:textId="77777777" w:rsidR="0087442B" w:rsidRDefault="0087442B" w:rsidP="0087442B"/>
        </w:tc>
      </w:tr>
    </w:tbl>
    <w:p w14:paraId="2A53E178" w14:textId="77777777" w:rsidR="0087442B" w:rsidRDefault="0087442B" w:rsidP="0087442B">
      <w:pPr>
        <w:pStyle w:val="Heading2"/>
      </w:pPr>
    </w:p>
    <w:p w14:paraId="6EFD8026" w14:textId="77777777" w:rsidR="0087442B" w:rsidRDefault="0087442B" w:rsidP="0087442B"/>
    <w:p w14:paraId="0E2A1D8E" w14:textId="77777777" w:rsidR="0087442B" w:rsidRDefault="0087442B" w:rsidP="0087442B">
      <w:pPr>
        <w:pStyle w:val="Heading2"/>
      </w:pPr>
      <w:r>
        <w:t>Field: B11b Birth Certificate Type</w:t>
      </w:r>
    </w:p>
    <w:tbl>
      <w:tblPr>
        <w:tblStyle w:val="TableGrid"/>
        <w:tblW w:w="0" w:type="auto"/>
        <w:tblInd w:w="445" w:type="dxa"/>
        <w:tblLook w:val="04A0" w:firstRow="1" w:lastRow="0" w:firstColumn="1" w:lastColumn="0" w:noHBand="0" w:noVBand="1"/>
      </w:tblPr>
      <w:tblGrid>
        <w:gridCol w:w="2070"/>
        <w:gridCol w:w="6835"/>
      </w:tblGrid>
      <w:tr w:rsidR="0087442B" w14:paraId="3BE31211" w14:textId="77777777" w:rsidTr="0087442B">
        <w:tc>
          <w:tcPr>
            <w:tcW w:w="2070" w:type="dxa"/>
          </w:tcPr>
          <w:p w14:paraId="00BC8BDC" w14:textId="77777777" w:rsidR="0087442B" w:rsidRPr="00830C7D" w:rsidRDefault="0087442B" w:rsidP="0087442B">
            <w:pPr>
              <w:jc w:val="right"/>
              <w:rPr>
                <w:b/>
              </w:rPr>
            </w:pPr>
            <w:r w:rsidRPr="00830C7D">
              <w:rPr>
                <w:b/>
              </w:rPr>
              <w:t>Description</w:t>
            </w:r>
          </w:p>
        </w:tc>
        <w:tc>
          <w:tcPr>
            <w:tcW w:w="6835" w:type="dxa"/>
          </w:tcPr>
          <w:p w14:paraId="5C4E1E08" w14:textId="77777777" w:rsidR="0087442B" w:rsidRDefault="0087442B" w:rsidP="0087442B">
            <w:r>
              <w:t>Household Member’s Birth Certificate Type</w:t>
            </w:r>
          </w:p>
        </w:tc>
      </w:tr>
      <w:tr w:rsidR="0087442B" w14:paraId="215E6F5C" w14:textId="77777777" w:rsidTr="0087442B">
        <w:tc>
          <w:tcPr>
            <w:tcW w:w="2070" w:type="dxa"/>
          </w:tcPr>
          <w:p w14:paraId="1138F078" w14:textId="77777777" w:rsidR="0087442B" w:rsidRPr="00830C7D" w:rsidRDefault="0087442B" w:rsidP="0087442B">
            <w:pPr>
              <w:jc w:val="right"/>
              <w:rPr>
                <w:b/>
              </w:rPr>
            </w:pPr>
            <w:r w:rsidRPr="00830C7D">
              <w:rPr>
                <w:b/>
              </w:rPr>
              <w:t>Name</w:t>
            </w:r>
          </w:p>
        </w:tc>
        <w:tc>
          <w:tcPr>
            <w:tcW w:w="6835" w:type="dxa"/>
          </w:tcPr>
          <w:p w14:paraId="506DDA59" w14:textId="77777777" w:rsidR="0087442B" w:rsidRDefault="0087442B" w:rsidP="0087442B">
            <w:r w:rsidRPr="00C765F2">
              <w:t>BIRTH</w:t>
            </w:r>
            <w:r>
              <w:t>_</w:t>
            </w:r>
            <w:r w:rsidRPr="00C765F2">
              <w:t>CERTIFICATE</w:t>
            </w:r>
            <w:r>
              <w:t>_</w:t>
            </w:r>
            <w:r w:rsidRPr="00C765F2">
              <w:t>TYPE</w:t>
            </w:r>
          </w:p>
        </w:tc>
      </w:tr>
      <w:tr w:rsidR="0087442B" w14:paraId="7872AA25" w14:textId="77777777" w:rsidTr="0087442B">
        <w:tc>
          <w:tcPr>
            <w:tcW w:w="2070" w:type="dxa"/>
          </w:tcPr>
          <w:p w14:paraId="3EE2ECE5" w14:textId="77777777" w:rsidR="0087442B" w:rsidRPr="00830C7D" w:rsidRDefault="0087442B" w:rsidP="0087442B">
            <w:pPr>
              <w:jc w:val="right"/>
              <w:rPr>
                <w:b/>
              </w:rPr>
            </w:pPr>
            <w:r>
              <w:rPr>
                <w:b/>
              </w:rPr>
              <w:t>Type</w:t>
            </w:r>
          </w:p>
        </w:tc>
        <w:tc>
          <w:tcPr>
            <w:tcW w:w="6835" w:type="dxa"/>
          </w:tcPr>
          <w:p w14:paraId="22A6EA2E" w14:textId="77777777" w:rsidR="0087442B" w:rsidRDefault="0087442B" w:rsidP="0087442B">
            <w:r>
              <w:t>Numeric</w:t>
            </w:r>
          </w:p>
        </w:tc>
      </w:tr>
      <w:tr w:rsidR="0087442B" w14:paraId="4CF15999" w14:textId="77777777" w:rsidTr="0087442B">
        <w:tc>
          <w:tcPr>
            <w:tcW w:w="2070" w:type="dxa"/>
          </w:tcPr>
          <w:p w14:paraId="61F63990" w14:textId="77777777" w:rsidR="0087442B" w:rsidRPr="00830C7D" w:rsidRDefault="0087442B" w:rsidP="0087442B">
            <w:pPr>
              <w:jc w:val="right"/>
              <w:rPr>
                <w:b/>
              </w:rPr>
            </w:pPr>
            <w:r w:rsidRPr="00830C7D">
              <w:rPr>
                <w:b/>
              </w:rPr>
              <w:t>Universe</w:t>
            </w:r>
          </w:p>
        </w:tc>
        <w:tc>
          <w:tcPr>
            <w:tcW w:w="6835" w:type="dxa"/>
          </w:tcPr>
          <w:p w14:paraId="3E0B2759" w14:textId="77777777" w:rsidR="0087442B" w:rsidRDefault="0087442B" w:rsidP="0087442B">
            <w:r>
              <w:t>ALL</w:t>
            </w:r>
          </w:p>
        </w:tc>
      </w:tr>
      <w:tr w:rsidR="0087442B" w14:paraId="561FCF33" w14:textId="77777777" w:rsidTr="0087442B">
        <w:tc>
          <w:tcPr>
            <w:tcW w:w="2070" w:type="dxa"/>
          </w:tcPr>
          <w:p w14:paraId="62071B5F" w14:textId="77777777" w:rsidR="0087442B" w:rsidRPr="00830C7D" w:rsidRDefault="0087442B" w:rsidP="0087442B">
            <w:pPr>
              <w:jc w:val="right"/>
              <w:rPr>
                <w:b/>
              </w:rPr>
            </w:pPr>
            <w:r w:rsidRPr="00830C7D">
              <w:rPr>
                <w:b/>
              </w:rPr>
              <w:t>Question text</w:t>
            </w:r>
          </w:p>
        </w:tc>
        <w:tc>
          <w:tcPr>
            <w:tcW w:w="6835" w:type="dxa"/>
          </w:tcPr>
          <w:p w14:paraId="45B1EEB7" w14:textId="77777777" w:rsidR="0087442B" w:rsidRDefault="0087442B" w:rsidP="0087442B">
            <w:commentRangeStart w:id="7"/>
            <w:r>
              <w:t>What birth certificate type d</w:t>
            </w:r>
            <w:r w:rsidRPr="007C06FE">
              <w:t>oes (NAME) have?</w:t>
            </w:r>
            <w:commentRangeEnd w:id="7"/>
            <w:r w:rsidR="00507AFC">
              <w:rPr>
                <w:rStyle w:val="CommentReference"/>
              </w:rPr>
              <w:commentReference w:id="7"/>
            </w:r>
          </w:p>
        </w:tc>
      </w:tr>
      <w:tr w:rsidR="0087442B" w14:paraId="1EA0EC4D" w14:textId="77777777" w:rsidTr="0087442B">
        <w:tc>
          <w:tcPr>
            <w:tcW w:w="2070" w:type="dxa"/>
          </w:tcPr>
          <w:p w14:paraId="1D5CC6E0" w14:textId="77777777" w:rsidR="0087442B" w:rsidRPr="00830C7D" w:rsidRDefault="0087442B" w:rsidP="0087442B">
            <w:pPr>
              <w:jc w:val="right"/>
              <w:rPr>
                <w:b/>
              </w:rPr>
            </w:pPr>
            <w:r w:rsidRPr="00830C7D">
              <w:rPr>
                <w:b/>
              </w:rPr>
              <w:t>Help text</w:t>
            </w:r>
          </w:p>
        </w:tc>
        <w:tc>
          <w:tcPr>
            <w:tcW w:w="6835" w:type="dxa"/>
          </w:tcPr>
          <w:p w14:paraId="0B462FB5" w14:textId="77777777" w:rsidR="0087442B" w:rsidRDefault="0087442B" w:rsidP="0087442B"/>
        </w:tc>
      </w:tr>
      <w:tr w:rsidR="0087442B" w14:paraId="34F6332D" w14:textId="77777777" w:rsidTr="0087442B">
        <w:tc>
          <w:tcPr>
            <w:tcW w:w="2070" w:type="dxa"/>
          </w:tcPr>
          <w:p w14:paraId="1E960CA2" w14:textId="77777777" w:rsidR="0087442B" w:rsidRPr="00830C7D" w:rsidRDefault="0087442B" w:rsidP="0087442B">
            <w:pPr>
              <w:jc w:val="right"/>
              <w:rPr>
                <w:b/>
              </w:rPr>
            </w:pPr>
            <w:r w:rsidRPr="00830C7D">
              <w:rPr>
                <w:b/>
              </w:rPr>
              <w:t>Valid range</w:t>
            </w:r>
          </w:p>
        </w:tc>
        <w:tc>
          <w:tcPr>
            <w:tcW w:w="6835" w:type="dxa"/>
          </w:tcPr>
          <w:p w14:paraId="7D6F6157" w14:textId="77777777" w:rsidR="0087442B" w:rsidRDefault="0087442B" w:rsidP="0087442B">
            <w:r>
              <w:t>1-5,9</w:t>
            </w:r>
          </w:p>
        </w:tc>
      </w:tr>
      <w:tr w:rsidR="0087442B" w14:paraId="7A4A949E" w14:textId="77777777" w:rsidTr="0087442B">
        <w:tc>
          <w:tcPr>
            <w:tcW w:w="2070" w:type="dxa"/>
          </w:tcPr>
          <w:p w14:paraId="641626D4" w14:textId="77777777" w:rsidR="0087442B" w:rsidRPr="00830C7D" w:rsidRDefault="0087442B" w:rsidP="0087442B">
            <w:pPr>
              <w:jc w:val="right"/>
              <w:rPr>
                <w:b/>
              </w:rPr>
            </w:pPr>
            <w:r w:rsidRPr="00830C7D">
              <w:rPr>
                <w:b/>
              </w:rPr>
              <w:t>Responses</w:t>
            </w:r>
          </w:p>
        </w:tc>
        <w:tc>
          <w:tcPr>
            <w:tcW w:w="6835" w:type="dxa"/>
          </w:tcPr>
          <w:p w14:paraId="40DC78EB" w14:textId="77777777" w:rsidR="0087442B" w:rsidRDefault="0087442B" w:rsidP="0087442B">
            <w:r>
              <w:t>Radio button</w:t>
            </w:r>
          </w:p>
          <w:p w14:paraId="6517AA68" w14:textId="77777777" w:rsidR="0087442B" w:rsidRDefault="0087442B" w:rsidP="0087442B">
            <w:commentRangeStart w:id="8"/>
            <w:r>
              <w:t>issued by Namibian Government</w:t>
            </w:r>
            <w:commentRangeEnd w:id="8"/>
            <w:r w:rsidR="00666B6E">
              <w:rPr>
                <w:rStyle w:val="CommentReference"/>
              </w:rPr>
              <w:commentReference w:id="8"/>
            </w:r>
            <w:r>
              <w:tab/>
              <w:t xml:space="preserve">  1                                                         </w:t>
            </w:r>
          </w:p>
          <w:p w14:paraId="57F14C38" w14:textId="77777777" w:rsidR="0087442B" w:rsidRDefault="0087442B" w:rsidP="0087442B">
            <w:commentRangeStart w:id="9"/>
            <w:r>
              <w:t xml:space="preserve">foreign </w:t>
            </w:r>
            <w:commentRangeEnd w:id="9"/>
            <w:r w:rsidR="00E8717D">
              <w:rPr>
                <w:rStyle w:val="CommentReference"/>
              </w:rPr>
              <w:commentReference w:id="9"/>
            </w:r>
            <w:r>
              <w:t>with Namibian certificate</w:t>
            </w:r>
            <w:r>
              <w:tab/>
              <w:t xml:space="preserve">  2</w:t>
            </w:r>
          </w:p>
          <w:p w14:paraId="5F05E485" w14:textId="77777777" w:rsidR="0087442B" w:rsidRDefault="0087442B" w:rsidP="0087442B">
            <w:commentRangeStart w:id="10"/>
            <w:r>
              <w:t xml:space="preserve">Namibian </w:t>
            </w:r>
            <w:commentRangeEnd w:id="10"/>
            <w:r w:rsidR="00507AFC">
              <w:rPr>
                <w:rStyle w:val="CommentReference"/>
              </w:rPr>
              <w:commentReference w:id="10"/>
            </w:r>
            <w:r>
              <w:t>with foreign certificate</w:t>
            </w:r>
            <w:r>
              <w:tab/>
              <w:t xml:space="preserve">  4</w:t>
            </w:r>
          </w:p>
          <w:p w14:paraId="001CBCE7" w14:textId="77777777" w:rsidR="0087442B" w:rsidRDefault="0087442B" w:rsidP="0087442B">
            <w:r>
              <w:t>foreign with foreign certificate</w:t>
            </w:r>
            <w:r>
              <w:tab/>
              <w:t xml:space="preserve">                5</w:t>
            </w:r>
          </w:p>
          <w:p w14:paraId="6987A3AF" w14:textId="77777777" w:rsidR="0087442B" w:rsidRDefault="0087442B" w:rsidP="0087442B">
            <w:pPr>
              <w:rPr>
                <w:ins w:id="11" w:author="Nobuko Mizoguchi (CENSUS/POP FED)" w:date="2020-03-09T14:31:00Z"/>
              </w:rPr>
            </w:pPr>
            <w:r>
              <w:t>Don't know</w:t>
            </w:r>
            <w:r>
              <w:tab/>
              <w:t xml:space="preserve">                                             9</w:t>
            </w:r>
          </w:p>
          <w:p w14:paraId="139F7281" w14:textId="77777777" w:rsidR="00CB14D1" w:rsidRDefault="00CB14D1" w:rsidP="0087442B">
            <w:pPr>
              <w:rPr>
                <w:ins w:id="12" w:author="Nobuko Mizoguchi (CENSUS/POP FED)" w:date="2020-03-09T14:31:00Z"/>
              </w:rPr>
            </w:pPr>
          </w:p>
          <w:p w14:paraId="66F87F60" w14:textId="77777777" w:rsidR="00CB14D1" w:rsidRDefault="00CB14D1" w:rsidP="0087442B">
            <w:pPr>
              <w:rPr>
                <w:ins w:id="13" w:author="Nobuko Mizoguchi (CENSUS/POP FED)" w:date="2020-03-09T14:31:00Z"/>
              </w:rPr>
            </w:pPr>
            <w:ins w:id="14" w:author="Nobuko Mizoguchi (CENSUS/POP FED)" w:date="2020-03-09T14:31:00Z">
              <w:r>
                <w:t xml:space="preserve">Suggestion: </w:t>
              </w:r>
            </w:ins>
          </w:p>
          <w:p w14:paraId="663B6EC6" w14:textId="77777777" w:rsidR="00CB14D1" w:rsidRDefault="00CB14D1" w:rsidP="0087442B">
            <w:pPr>
              <w:rPr>
                <w:ins w:id="15" w:author="Nobuko Mizoguchi (CENSUS/POP FED)" w:date="2020-03-09T14:31:00Z"/>
              </w:rPr>
            </w:pPr>
            <w:ins w:id="16" w:author="Nobuko Mizoguchi (CENSUS/POP FED)" w:date="2020-03-09T14:31:00Z">
              <w:r>
                <w:t>Birth certificate issued by Namibian Government</w:t>
              </w:r>
            </w:ins>
          </w:p>
          <w:p w14:paraId="11158729" w14:textId="77777777" w:rsidR="00CB14D1" w:rsidRDefault="00CB14D1" w:rsidP="0087442B">
            <w:pPr>
              <w:rPr>
                <w:ins w:id="17" w:author="Nobuko Mizoguchi (CENSUS/POP FED)" w:date="2020-03-09T14:31:00Z"/>
              </w:rPr>
            </w:pPr>
            <w:ins w:id="18" w:author="Nobuko Mizoguchi (CENSUS/POP FED)" w:date="2020-03-09T14:31:00Z">
              <w:r>
                <w:t>Birth certificate for non-Namibians issued by Namibian Government</w:t>
              </w:r>
            </w:ins>
          </w:p>
          <w:p w14:paraId="01EEF296" w14:textId="77777777" w:rsidR="00CB14D1" w:rsidRDefault="00CB14D1" w:rsidP="0087442B">
            <w:pPr>
              <w:rPr>
                <w:ins w:id="19" w:author="Nobuko Mizoguchi (CENSUS/POP FED)" w:date="2020-03-09T14:31:00Z"/>
              </w:rPr>
            </w:pPr>
            <w:ins w:id="20" w:author="Nobuko Mizoguchi (CENSUS/POP FED)" w:date="2020-03-09T14:32:00Z">
              <w:r>
                <w:t>Birth certificate issued by foreign government</w:t>
              </w:r>
            </w:ins>
          </w:p>
          <w:p w14:paraId="46DD0AEE" w14:textId="77777777" w:rsidR="00CB14D1" w:rsidRDefault="00CB14D1" w:rsidP="0087442B">
            <w:pPr>
              <w:rPr>
                <w:ins w:id="21" w:author="Nobuko Mizoguchi (CENSUS/POP FED)" w:date="2020-03-09T14:32:00Z"/>
              </w:rPr>
            </w:pPr>
            <w:ins w:id="22" w:author="Nobuko Mizoguchi (CENSUS/POP FED)" w:date="2020-03-09T14:32:00Z">
              <w:r>
                <w:t>Don’t know</w:t>
              </w:r>
            </w:ins>
          </w:p>
          <w:p w14:paraId="28F92D46" w14:textId="77777777" w:rsidR="00CB14D1" w:rsidRDefault="00CB14D1" w:rsidP="0087442B"/>
        </w:tc>
      </w:tr>
      <w:tr w:rsidR="0087442B" w14:paraId="573AD9FF" w14:textId="77777777" w:rsidTr="0087442B">
        <w:tc>
          <w:tcPr>
            <w:tcW w:w="2070" w:type="dxa"/>
          </w:tcPr>
          <w:p w14:paraId="1A346876" w14:textId="77777777" w:rsidR="0087442B" w:rsidRPr="00830C7D" w:rsidRDefault="0087442B" w:rsidP="0087442B">
            <w:pPr>
              <w:jc w:val="right"/>
              <w:rPr>
                <w:b/>
              </w:rPr>
            </w:pPr>
            <w:r>
              <w:rPr>
                <w:b/>
              </w:rPr>
              <w:t>Prefill</w:t>
            </w:r>
          </w:p>
        </w:tc>
        <w:tc>
          <w:tcPr>
            <w:tcW w:w="6835" w:type="dxa"/>
          </w:tcPr>
          <w:p w14:paraId="67984278" w14:textId="77777777" w:rsidR="0087442B" w:rsidRDefault="0087442B" w:rsidP="0087442B">
            <w:r>
              <w:t>None</w:t>
            </w:r>
          </w:p>
        </w:tc>
      </w:tr>
      <w:tr w:rsidR="0087442B" w14:paraId="79E72D5B" w14:textId="77777777" w:rsidTr="0087442B">
        <w:tc>
          <w:tcPr>
            <w:tcW w:w="2070" w:type="dxa"/>
          </w:tcPr>
          <w:p w14:paraId="07C9F4C4" w14:textId="77777777" w:rsidR="0087442B" w:rsidRPr="00830C7D" w:rsidRDefault="0087442B" w:rsidP="0087442B">
            <w:pPr>
              <w:jc w:val="right"/>
              <w:rPr>
                <w:b/>
              </w:rPr>
            </w:pPr>
            <w:r w:rsidRPr="00830C7D">
              <w:rPr>
                <w:b/>
              </w:rPr>
              <w:t>Consistency checks</w:t>
            </w:r>
          </w:p>
        </w:tc>
        <w:tc>
          <w:tcPr>
            <w:tcW w:w="6835" w:type="dxa"/>
          </w:tcPr>
          <w:p w14:paraId="69BFB09C" w14:textId="77777777" w:rsidR="0087442B" w:rsidRDefault="0087442B"/>
        </w:tc>
      </w:tr>
      <w:tr w:rsidR="0087442B" w14:paraId="7DE8B0AA" w14:textId="77777777" w:rsidTr="0087442B">
        <w:tc>
          <w:tcPr>
            <w:tcW w:w="2070" w:type="dxa"/>
          </w:tcPr>
          <w:p w14:paraId="34C3F059" w14:textId="77777777" w:rsidR="0087442B" w:rsidRPr="00830C7D" w:rsidRDefault="0087442B" w:rsidP="0087442B">
            <w:pPr>
              <w:jc w:val="right"/>
              <w:rPr>
                <w:b/>
              </w:rPr>
            </w:pPr>
            <w:r>
              <w:rPr>
                <w:b/>
              </w:rPr>
              <w:t>Routing</w:t>
            </w:r>
          </w:p>
        </w:tc>
        <w:tc>
          <w:tcPr>
            <w:tcW w:w="6835" w:type="dxa"/>
          </w:tcPr>
          <w:p w14:paraId="5BE85C93" w14:textId="77777777" w:rsidR="0087442B" w:rsidRDefault="0087442B" w:rsidP="0087442B">
            <w:r>
              <w:t>If B11b=</w:t>
            </w:r>
            <w:commentRangeStart w:id="23"/>
            <w:r>
              <w:t>1,2,3,4</w:t>
            </w:r>
            <w:commentRangeEnd w:id="23"/>
            <w:r w:rsidR="00992466">
              <w:rPr>
                <w:rStyle w:val="CommentReference"/>
              </w:rPr>
              <w:commentReference w:id="23"/>
            </w:r>
            <w:r>
              <w:t>, then go to B12</w:t>
            </w:r>
          </w:p>
          <w:p w14:paraId="7C344FDC" w14:textId="77777777" w:rsidR="0087442B" w:rsidRDefault="0087442B" w:rsidP="0087442B"/>
        </w:tc>
      </w:tr>
      <w:tr w:rsidR="0087442B" w14:paraId="5832DF39" w14:textId="77777777" w:rsidTr="0087442B">
        <w:tc>
          <w:tcPr>
            <w:tcW w:w="2070" w:type="dxa"/>
          </w:tcPr>
          <w:p w14:paraId="62CE72CD" w14:textId="77777777" w:rsidR="0087442B" w:rsidRPr="00830C7D" w:rsidRDefault="0087442B" w:rsidP="0087442B">
            <w:pPr>
              <w:jc w:val="right"/>
              <w:rPr>
                <w:b/>
              </w:rPr>
            </w:pPr>
            <w:r>
              <w:rPr>
                <w:b/>
              </w:rPr>
              <w:t>Programmer instructions</w:t>
            </w:r>
          </w:p>
        </w:tc>
        <w:tc>
          <w:tcPr>
            <w:tcW w:w="6835" w:type="dxa"/>
          </w:tcPr>
          <w:p w14:paraId="251704DB" w14:textId="77777777" w:rsidR="0036469E" w:rsidRPr="0036498F" w:rsidRDefault="0036469E" w:rsidP="0036469E">
            <w:r>
              <w:t>B11b</w:t>
            </w:r>
            <w:r w:rsidRPr="0036498F">
              <w:t xml:space="preserve"> </w:t>
            </w:r>
            <w:r>
              <w:t xml:space="preserve">should not be left blank </w:t>
            </w:r>
          </w:p>
          <w:p w14:paraId="7F220BFD" w14:textId="77777777" w:rsidR="0087442B" w:rsidRDefault="0087442B" w:rsidP="0087442B"/>
        </w:tc>
      </w:tr>
      <w:tr w:rsidR="0087442B" w14:paraId="0F1E804C" w14:textId="77777777" w:rsidTr="0087442B">
        <w:tc>
          <w:tcPr>
            <w:tcW w:w="2070" w:type="dxa"/>
          </w:tcPr>
          <w:p w14:paraId="32AA605B" w14:textId="77777777" w:rsidR="0087442B" w:rsidRDefault="0087442B" w:rsidP="0087442B">
            <w:pPr>
              <w:jc w:val="right"/>
              <w:rPr>
                <w:b/>
              </w:rPr>
            </w:pPr>
            <w:r>
              <w:rPr>
                <w:b/>
              </w:rPr>
              <w:t>Error message</w:t>
            </w:r>
          </w:p>
        </w:tc>
        <w:tc>
          <w:tcPr>
            <w:tcW w:w="6835" w:type="dxa"/>
          </w:tcPr>
          <w:p w14:paraId="4D3F43F2" w14:textId="77777777" w:rsidR="0087442B" w:rsidRDefault="0087442B" w:rsidP="0087442B"/>
        </w:tc>
      </w:tr>
      <w:tr w:rsidR="0087442B" w14:paraId="2FF78A99" w14:textId="77777777" w:rsidTr="0087442B">
        <w:tc>
          <w:tcPr>
            <w:tcW w:w="2070" w:type="dxa"/>
          </w:tcPr>
          <w:p w14:paraId="202C8DDF" w14:textId="77777777" w:rsidR="0087442B" w:rsidRPr="00830C7D" w:rsidRDefault="0087442B" w:rsidP="0087442B">
            <w:pPr>
              <w:jc w:val="right"/>
              <w:rPr>
                <w:b/>
              </w:rPr>
            </w:pPr>
            <w:r>
              <w:rPr>
                <w:b/>
              </w:rPr>
              <w:t>Change logs</w:t>
            </w:r>
          </w:p>
        </w:tc>
        <w:tc>
          <w:tcPr>
            <w:tcW w:w="6835" w:type="dxa"/>
          </w:tcPr>
          <w:p w14:paraId="684B6892" w14:textId="77777777" w:rsidR="0087442B" w:rsidRDefault="0087442B" w:rsidP="0087442B"/>
        </w:tc>
      </w:tr>
    </w:tbl>
    <w:p w14:paraId="468CD617" w14:textId="77777777" w:rsidR="0087442B" w:rsidRDefault="0087442B" w:rsidP="0087442B"/>
    <w:p w14:paraId="23FE0746" w14:textId="77777777" w:rsidR="0087442B" w:rsidRDefault="0087442B" w:rsidP="0087442B"/>
    <w:p w14:paraId="6369D6E1" w14:textId="77777777" w:rsidR="0087442B" w:rsidRDefault="0087442B" w:rsidP="0087442B"/>
    <w:p w14:paraId="6E655665" w14:textId="77777777" w:rsidR="0087442B" w:rsidRPr="00465676" w:rsidRDefault="0087442B" w:rsidP="0087442B"/>
    <w:p w14:paraId="40B046AB" w14:textId="77777777" w:rsidR="0087442B" w:rsidRDefault="0087442B" w:rsidP="0087442B">
      <w:r>
        <w:t xml:space="preserve">Field: B12a Have a Namibian identification (id) </w:t>
      </w:r>
    </w:p>
    <w:tbl>
      <w:tblPr>
        <w:tblStyle w:val="TableGrid"/>
        <w:tblW w:w="0" w:type="auto"/>
        <w:tblInd w:w="445" w:type="dxa"/>
        <w:tblLook w:val="04A0" w:firstRow="1" w:lastRow="0" w:firstColumn="1" w:lastColumn="0" w:noHBand="0" w:noVBand="1"/>
      </w:tblPr>
      <w:tblGrid>
        <w:gridCol w:w="2070"/>
        <w:gridCol w:w="6835"/>
      </w:tblGrid>
      <w:tr w:rsidR="0087442B" w14:paraId="6A01CAFE" w14:textId="77777777" w:rsidTr="0087442B">
        <w:tc>
          <w:tcPr>
            <w:tcW w:w="2070" w:type="dxa"/>
          </w:tcPr>
          <w:p w14:paraId="4593F034" w14:textId="77777777" w:rsidR="0087442B" w:rsidRPr="00C07122" w:rsidRDefault="0087442B" w:rsidP="0087442B">
            <w:pPr>
              <w:spacing w:after="160" w:line="259" w:lineRule="auto"/>
            </w:pPr>
            <w:r w:rsidRPr="00C07122">
              <w:t>Description</w:t>
            </w:r>
          </w:p>
        </w:tc>
        <w:tc>
          <w:tcPr>
            <w:tcW w:w="6835" w:type="dxa"/>
          </w:tcPr>
          <w:p w14:paraId="5772CBD0" w14:textId="77777777" w:rsidR="0087442B" w:rsidRDefault="0087442B" w:rsidP="0087442B">
            <w:pPr>
              <w:spacing w:after="160" w:line="259" w:lineRule="auto"/>
            </w:pPr>
            <w:r>
              <w:t>Household Member have a Namibian ID</w:t>
            </w:r>
          </w:p>
        </w:tc>
      </w:tr>
      <w:tr w:rsidR="0087442B" w14:paraId="20C71B75" w14:textId="77777777" w:rsidTr="0087442B">
        <w:tc>
          <w:tcPr>
            <w:tcW w:w="2070" w:type="dxa"/>
          </w:tcPr>
          <w:p w14:paraId="61D569B5" w14:textId="77777777" w:rsidR="0087442B" w:rsidRPr="00C07122" w:rsidRDefault="0087442B" w:rsidP="0087442B">
            <w:pPr>
              <w:spacing w:after="160" w:line="259" w:lineRule="auto"/>
            </w:pPr>
            <w:r w:rsidRPr="00C07122">
              <w:lastRenderedPageBreak/>
              <w:t>Name</w:t>
            </w:r>
          </w:p>
        </w:tc>
        <w:tc>
          <w:tcPr>
            <w:tcW w:w="6835" w:type="dxa"/>
          </w:tcPr>
          <w:p w14:paraId="5345331F" w14:textId="77777777" w:rsidR="0087442B" w:rsidRDefault="0087442B" w:rsidP="0087442B">
            <w:pPr>
              <w:spacing w:after="160" w:line="259" w:lineRule="auto"/>
            </w:pPr>
            <w:r>
              <w:t>NAMIBIAN_ID</w:t>
            </w:r>
          </w:p>
        </w:tc>
      </w:tr>
      <w:tr w:rsidR="0087442B" w14:paraId="6237F3E5" w14:textId="77777777" w:rsidTr="0087442B">
        <w:tc>
          <w:tcPr>
            <w:tcW w:w="2070" w:type="dxa"/>
          </w:tcPr>
          <w:p w14:paraId="11752043" w14:textId="77777777" w:rsidR="0087442B" w:rsidRPr="00C07122" w:rsidRDefault="0087442B" w:rsidP="0087442B">
            <w:pPr>
              <w:spacing w:after="160" w:line="259" w:lineRule="auto"/>
            </w:pPr>
            <w:r w:rsidRPr="00C07122">
              <w:t>Type</w:t>
            </w:r>
          </w:p>
        </w:tc>
        <w:tc>
          <w:tcPr>
            <w:tcW w:w="6835" w:type="dxa"/>
          </w:tcPr>
          <w:p w14:paraId="55636C20" w14:textId="77777777" w:rsidR="0087442B" w:rsidRDefault="0087442B" w:rsidP="0087442B">
            <w:pPr>
              <w:spacing w:after="160" w:line="259" w:lineRule="auto"/>
            </w:pPr>
            <w:r>
              <w:t>Numeric</w:t>
            </w:r>
          </w:p>
        </w:tc>
      </w:tr>
      <w:tr w:rsidR="0087442B" w14:paraId="7DD3ACCD" w14:textId="77777777" w:rsidTr="0087442B">
        <w:tc>
          <w:tcPr>
            <w:tcW w:w="2070" w:type="dxa"/>
          </w:tcPr>
          <w:p w14:paraId="17948417" w14:textId="77777777" w:rsidR="0087442B" w:rsidRPr="00C07122" w:rsidRDefault="0087442B" w:rsidP="0087442B">
            <w:pPr>
              <w:spacing w:after="160" w:line="259" w:lineRule="auto"/>
            </w:pPr>
            <w:r w:rsidRPr="00C07122">
              <w:t>Universe</w:t>
            </w:r>
          </w:p>
        </w:tc>
        <w:tc>
          <w:tcPr>
            <w:tcW w:w="6835" w:type="dxa"/>
          </w:tcPr>
          <w:p w14:paraId="379C2F69" w14:textId="77777777" w:rsidR="0087442B" w:rsidRDefault="0087442B" w:rsidP="0087442B">
            <w:pPr>
              <w:spacing w:after="160" w:line="259" w:lineRule="auto"/>
            </w:pPr>
            <w:r>
              <w:t>For</w:t>
            </w:r>
            <w:r w:rsidRPr="00465676">
              <w:t xml:space="preserve"> persons aged 16 years</w:t>
            </w:r>
            <w:r>
              <w:t xml:space="preserve"> and above</w:t>
            </w:r>
          </w:p>
        </w:tc>
      </w:tr>
      <w:tr w:rsidR="0087442B" w14:paraId="673F42BB" w14:textId="77777777" w:rsidTr="0087442B">
        <w:tc>
          <w:tcPr>
            <w:tcW w:w="2070" w:type="dxa"/>
          </w:tcPr>
          <w:p w14:paraId="3C9936A0" w14:textId="77777777" w:rsidR="0087442B" w:rsidRPr="00C07122" w:rsidRDefault="0087442B" w:rsidP="0087442B">
            <w:pPr>
              <w:spacing w:after="160" w:line="259" w:lineRule="auto"/>
            </w:pPr>
            <w:r w:rsidRPr="00C07122">
              <w:t>Question text</w:t>
            </w:r>
          </w:p>
        </w:tc>
        <w:tc>
          <w:tcPr>
            <w:tcW w:w="6835" w:type="dxa"/>
          </w:tcPr>
          <w:p w14:paraId="5CD15F3B" w14:textId="77777777" w:rsidR="0087442B" w:rsidRDefault="0087442B" w:rsidP="0087442B">
            <w:pPr>
              <w:spacing w:after="160" w:line="259" w:lineRule="auto"/>
            </w:pPr>
            <w:r>
              <w:t>Does [Name] have a Namibian Identification card (ID</w:t>
            </w:r>
            <w:proofErr w:type="gramStart"/>
            <w:r>
              <w:t>) ?</w:t>
            </w:r>
            <w:proofErr w:type="gramEnd"/>
          </w:p>
        </w:tc>
      </w:tr>
      <w:tr w:rsidR="0087442B" w14:paraId="157A681B" w14:textId="77777777" w:rsidTr="0087442B">
        <w:tc>
          <w:tcPr>
            <w:tcW w:w="2070" w:type="dxa"/>
          </w:tcPr>
          <w:p w14:paraId="00EFFA25" w14:textId="77777777" w:rsidR="0087442B" w:rsidRPr="00C07122" w:rsidRDefault="0087442B" w:rsidP="0087442B">
            <w:pPr>
              <w:spacing w:after="160" w:line="259" w:lineRule="auto"/>
            </w:pPr>
            <w:r w:rsidRPr="00C07122">
              <w:t>Help text</w:t>
            </w:r>
          </w:p>
        </w:tc>
        <w:tc>
          <w:tcPr>
            <w:tcW w:w="6835" w:type="dxa"/>
          </w:tcPr>
          <w:p w14:paraId="115C1ABC" w14:textId="77777777" w:rsidR="0087442B" w:rsidRDefault="0087442B" w:rsidP="0087442B">
            <w:pPr>
              <w:spacing w:after="160" w:line="259" w:lineRule="auto"/>
            </w:pPr>
            <w:r w:rsidRPr="00465676">
              <w:t>For</w:t>
            </w:r>
            <w:r>
              <w:t xml:space="preserve"> all</w:t>
            </w:r>
            <w:r w:rsidRPr="00465676">
              <w:t xml:space="preserve"> persons </w:t>
            </w:r>
          </w:p>
        </w:tc>
      </w:tr>
      <w:tr w:rsidR="0087442B" w14:paraId="75B35F1B" w14:textId="77777777" w:rsidTr="0087442B">
        <w:tc>
          <w:tcPr>
            <w:tcW w:w="2070" w:type="dxa"/>
          </w:tcPr>
          <w:p w14:paraId="13F88F91" w14:textId="77777777" w:rsidR="0087442B" w:rsidRPr="00C07122" w:rsidRDefault="0087442B" w:rsidP="0087442B">
            <w:pPr>
              <w:spacing w:after="160" w:line="259" w:lineRule="auto"/>
            </w:pPr>
            <w:r w:rsidRPr="00C07122">
              <w:t>Valid range</w:t>
            </w:r>
          </w:p>
        </w:tc>
        <w:tc>
          <w:tcPr>
            <w:tcW w:w="6835" w:type="dxa"/>
          </w:tcPr>
          <w:p w14:paraId="41A86EE7" w14:textId="77777777" w:rsidR="0087442B" w:rsidRDefault="0087442B" w:rsidP="0087442B">
            <w:pPr>
              <w:spacing w:after="160" w:line="259" w:lineRule="auto"/>
            </w:pPr>
            <w:r>
              <w:t>1 – 3,9</w:t>
            </w:r>
          </w:p>
        </w:tc>
      </w:tr>
      <w:tr w:rsidR="0087442B" w14:paraId="7210D0BE" w14:textId="77777777" w:rsidTr="0087442B">
        <w:tc>
          <w:tcPr>
            <w:tcW w:w="2070" w:type="dxa"/>
          </w:tcPr>
          <w:p w14:paraId="7D548664" w14:textId="77777777" w:rsidR="0087442B" w:rsidRPr="00C07122" w:rsidRDefault="0087442B" w:rsidP="0087442B">
            <w:pPr>
              <w:spacing w:after="160" w:line="259" w:lineRule="auto"/>
            </w:pPr>
            <w:r w:rsidRPr="00C07122">
              <w:t>Responses</w:t>
            </w:r>
          </w:p>
        </w:tc>
        <w:tc>
          <w:tcPr>
            <w:tcW w:w="6835" w:type="dxa"/>
          </w:tcPr>
          <w:p w14:paraId="2EB4A6A3" w14:textId="77777777" w:rsidR="0087442B" w:rsidRDefault="0087442B" w:rsidP="0087442B">
            <w:pPr>
              <w:spacing w:after="160" w:line="259" w:lineRule="auto"/>
            </w:pPr>
            <w:r>
              <w:t>Radio Button:</w:t>
            </w:r>
          </w:p>
          <w:p w14:paraId="63697BE0" w14:textId="77777777" w:rsidR="0087442B" w:rsidRDefault="0087442B" w:rsidP="0087442B">
            <w:pPr>
              <w:spacing w:after="160" w:line="259" w:lineRule="auto"/>
            </w:pPr>
            <w:r>
              <w:t>Yes</w:t>
            </w:r>
            <w:r>
              <w:tab/>
              <w:t xml:space="preserve">                                       1</w:t>
            </w:r>
          </w:p>
          <w:p w14:paraId="60C23736" w14:textId="77777777" w:rsidR="0087442B" w:rsidRDefault="0087442B" w:rsidP="0087442B">
            <w:pPr>
              <w:spacing w:after="160" w:line="259" w:lineRule="auto"/>
            </w:pPr>
            <w:r>
              <w:t>No                                                2</w:t>
            </w:r>
            <w:r>
              <w:tab/>
              <w:t xml:space="preserve">  </w:t>
            </w:r>
          </w:p>
          <w:p w14:paraId="15CCEF9B" w14:textId="77777777" w:rsidR="0087442B" w:rsidRPr="00C07122" w:rsidRDefault="008E078F" w:rsidP="0087442B">
            <w:pPr>
              <w:spacing w:after="160" w:line="259" w:lineRule="auto"/>
            </w:pPr>
            <w:r>
              <w:t>Don’t know                                9</w:t>
            </w:r>
          </w:p>
        </w:tc>
      </w:tr>
      <w:tr w:rsidR="0087442B" w14:paraId="374AA296" w14:textId="77777777" w:rsidTr="0087442B">
        <w:tc>
          <w:tcPr>
            <w:tcW w:w="2070" w:type="dxa"/>
          </w:tcPr>
          <w:p w14:paraId="0A24F526" w14:textId="77777777" w:rsidR="0087442B" w:rsidRPr="00C07122" w:rsidRDefault="0087442B" w:rsidP="0087442B">
            <w:pPr>
              <w:spacing w:after="160" w:line="259" w:lineRule="auto"/>
            </w:pPr>
            <w:r w:rsidRPr="00C07122">
              <w:t>Prefill</w:t>
            </w:r>
          </w:p>
        </w:tc>
        <w:tc>
          <w:tcPr>
            <w:tcW w:w="6835" w:type="dxa"/>
          </w:tcPr>
          <w:p w14:paraId="46DD6A7A" w14:textId="77777777" w:rsidR="0087442B" w:rsidRDefault="0087442B" w:rsidP="0087442B">
            <w:pPr>
              <w:spacing w:after="160" w:line="259" w:lineRule="auto"/>
            </w:pPr>
            <w:r>
              <w:t>Name</w:t>
            </w:r>
          </w:p>
        </w:tc>
      </w:tr>
      <w:tr w:rsidR="0087442B" w14:paraId="2F6AE425" w14:textId="77777777" w:rsidTr="0087442B">
        <w:tc>
          <w:tcPr>
            <w:tcW w:w="2070" w:type="dxa"/>
          </w:tcPr>
          <w:p w14:paraId="454C2D48" w14:textId="77777777" w:rsidR="0087442B" w:rsidRPr="00C07122" w:rsidRDefault="0087442B" w:rsidP="0087442B">
            <w:pPr>
              <w:spacing w:after="160" w:line="259" w:lineRule="auto"/>
            </w:pPr>
            <w:r w:rsidRPr="00C07122">
              <w:t>Consistency checks</w:t>
            </w:r>
          </w:p>
        </w:tc>
        <w:tc>
          <w:tcPr>
            <w:tcW w:w="6835" w:type="dxa"/>
          </w:tcPr>
          <w:p w14:paraId="1672065D" w14:textId="77777777" w:rsidR="0087442B" w:rsidRDefault="0087442B" w:rsidP="00F019DF"/>
        </w:tc>
      </w:tr>
      <w:tr w:rsidR="0087442B" w14:paraId="14179D02" w14:textId="77777777" w:rsidTr="0087442B">
        <w:tc>
          <w:tcPr>
            <w:tcW w:w="2070" w:type="dxa"/>
          </w:tcPr>
          <w:p w14:paraId="32BF286C" w14:textId="77777777" w:rsidR="0087442B" w:rsidRPr="00C07122" w:rsidRDefault="0087442B" w:rsidP="0087442B">
            <w:pPr>
              <w:spacing w:after="160" w:line="259" w:lineRule="auto"/>
            </w:pPr>
            <w:r w:rsidRPr="00C07122">
              <w:t>Routing</w:t>
            </w:r>
          </w:p>
        </w:tc>
        <w:tc>
          <w:tcPr>
            <w:tcW w:w="6835" w:type="dxa"/>
          </w:tcPr>
          <w:p w14:paraId="6A7E8DED" w14:textId="77777777" w:rsidR="0087442B" w:rsidRDefault="0087442B" w:rsidP="0087442B">
            <w:pPr>
              <w:spacing w:after="160" w:line="259" w:lineRule="auto"/>
            </w:pPr>
            <w:r>
              <w:t>B12b</w:t>
            </w:r>
          </w:p>
        </w:tc>
      </w:tr>
      <w:tr w:rsidR="0087442B" w14:paraId="5B840EB6" w14:textId="77777777" w:rsidTr="0087442B">
        <w:tc>
          <w:tcPr>
            <w:tcW w:w="2070" w:type="dxa"/>
          </w:tcPr>
          <w:p w14:paraId="68EF1C62" w14:textId="77777777" w:rsidR="0087442B" w:rsidRPr="00C07122" w:rsidRDefault="0087442B" w:rsidP="0087442B">
            <w:pPr>
              <w:spacing w:after="160" w:line="259" w:lineRule="auto"/>
            </w:pPr>
            <w:r w:rsidRPr="00C07122">
              <w:t>Programmer instructions</w:t>
            </w:r>
          </w:p>
        </w:tc>
        <w:tc>
          <w:tcPr>
            <w:tcW w:w="6835" w:type="dxa"/>
          </w:tcPr>
          <w:p w14:paraId="3820C075" w14:textId="77777777" w:rsidR="0087442B" w:rsidRDefault="008A78A8" w:rsidP="0087442B">
            <w:pPr>
              <w:spacing w:after="160" w:line="259" w:lineRule="auto"/>
            </w:pPr>
            <w:r>
              <w:t>This field cannot be left blank</w:t>
            </w:r>
          </w:p>
        </w:tc>
      </w:tr>
      <w:tr w:rsidR="0087442B" w14:paraId="69049244" w14:textId="77777777" w:rsidTr="0087442B">
        <w:tc>
          <w:tcPr>
            <w:tcW w:w="2070" w:type="dxa"/>
          </w:tcPr>
          <w:p w14:paraId="74353D85" w14:textId="77777777" w:rsidR="0087442B" w:rsidRPr="00C07122" w:rsidRDefault="0087442B" w:rsidP="0087442B">
            <w:pPr>
              <w:spacing w:after="160" w:line="259" w:lineRule="auto"/>
            </w:pPr>
            <w:r w:rsidRPr="00C07122">
              <w:t>Error message</w:t>
            </w:r>
          </w:p>
        </w:tc>
        <w:tc>
          <w:tcPr>
            <w:tcW w:w="6835" w:type="dxa"/>
          </w:tcPr>
          <w:p w14:paraId="39861C9D" w14:textId="77777777" w:rsidR="0087442B" w:rsidRDefault="0087442B" w:rsidP="0087442B">
            <w:pPr>
              <w:spacing w:after="160" w:line="259" w:lineRule="auto"/>
            </w:pPr>
          </w:p>
        </w:tc>
      </w:tr>
      <w:tr w:rsidR="0087442B" w14:paraId="7B698AA5" w14:textId="77777777" w:rsidTr="0087442B">
        <w:tc>
          <w:tcPr>
            <w:tcW w:w="2070" w:type="dxa"/>
          </w:tcPr>
          <w:p w14:paraId="6F6C35BC" w14:textId="77777777" w:rsidR="0087442B" w:rsidRPr="00C07122" w:rsidRDefault="0087442B" w:rsidP="0087442B">
            <w:pPr>
              <w:spacing w:after="160" w:line="259" w:lineRule="auto"/>
            </w:pPr>
            <w:r w:rsidRPr="00C07122">
              <w:t>Change log</w:t>
            </w:r>
          </w:p>
        </w:tc>
        <w:tc>
          <w:tcPr>
            <w:tcW w:w="6835" w:type="dxa"/>
          </w:tcPr>
          <w:p w14:paraId="255650E1" w14:textId="77777777" w:rsidR="0087442B" w:rsidRDefault="0087442B" w:rsidP="0087442B">
            <w:pPr>
              <w:spacing w:after="160" w:line="259" w:lineRule="auto"/>
            </w:pPr>
          </w:p>
        </w:tc>
      </w:tr>
    </w:tbl>
    <w:p w14:paraId="1AF8E404" w14:textId="77777777" w:rsidR="0087442B" w:rsidRDefault="0087442B" w:rsidP="0087442B"/>
    <w:p w14:paraId="59501B88" w14:textId="77777777" w:rsidR="0087442B" w:rsidRDefault="0087442B" w:rsidP="0087442B"/>
    <w:p w14:paraId="713D2571" w14:textId="77777777" w:rsidR="0087442B" w:rsidRPr="00580111" w:rsidRDefault="0087442B" w:rsidP="0087442B">
      <w:r w:rsidRPr="00580111">
        <w:t>Field: B12</w:t>
      </w:r>
      <w:r w:rsidRPr="00C07122">
        <w:t>b</w:t>
      </w:r>
      <w:r w:rsidRPr="00580111">
        <w:t xml:space="preserve"> </w:t>
      </w:r>
      <w:r w:rsidRPr="00C07122">
        <w:t>Type of</w:t>
      </w:r>
      <w:r w:rsidRPr="00580111">
        <w:t xml:space="preserve"> Namibian identification id </w:t>
      </w:r>
    </w:p>
    <w:tbl>
      <w:tblPr>
        <w:tblStyle w:val="TableGrid"/>
        <w:tblW w:w="0" w:type="auto"/>
        <w:tblInd w:w="445" w:type="dxa"/>
        <w:tblLook w:val="04A0" w:firstRow="1" w:lastRow="0" w:firstColumn="1" w:lastColumn="0" w:noHBand="0" w:noVBand="1"/>
      </w:tblPr>
      <w:tblGrid>
        <w:gridCol w:w="2070"/>
        <w:gridCol w:w="6835"/>
      </w:tblGrid>
      <w:tr w:rsidR="0087442B" w:rsidRPr="00580111" w14:paraId="4F85404E" w14:textId="77777777" w:rsidTr="0087442B">
        <w:tc>
          <w:tcPr>
            <w:tcW w:w="2070" w:type="dxa"/>
          </w:tcPr>
          <w:p w14:paraId="51D2559D" w14:textId="77777777" w:rsidR="0087442B" w:rsidRPr="00580111" w:rsidRDefault="0087442B" w:rsidP="0087442B">
            <w:pPr>
              <w:spacing w:after="160" w:line="259" w:lineRule="auto"/>
            </w:pPr>
            <w:r w:rsidRPr="00580111">
              <w:t>Description</w:t>
            </w:r>
          </w:p>
        </w:tc>
        <w:tc>
          <w:tcPr>
            <w:tcW w:w="6835" w:type="dxa"/>
          </w:tcPr>
          <w:p w14:paraId="0D2B41BA" w14:textId="77777777" w:rsidR="0087442B" w:rsidRPr="00580111" w:rsidRDefault="0087442B" w:rsidP="0087442B">
            <w:pPr>
              <w:spacing w:after="160" w:line="259" w:lineRule="auto"/>
            </w:pPr>
            <w:r w:rsidRPr="00580111">
              <w:t>Household Member have a Namibian ID</w:t>
            </w:r>
          </w:p>
        </w:tc>
      </w:tr>
      <w:tr w:rsidR="0087442B" w:rsidRPr="00580111" w14:paraId="66E487D5" w14:textId="77777777" w:rsidTr="0087442B">
        <w:tc>
          <w:tcPr>
            <w:tcW w:w="2070" w:type="dxa"/>
          </w:tcPr>
          <w:p w14:paraId="4600D1F8" w14:textId="77777777" w:rsidR="0087442B" w:rsidRPr="00580111" w:rsidRDefault="0087442B" w:rsidP="0087442B">
            <w:pPr>
              <w:spacing w:after="160" w:line="259" w:lineRule="auto"/>
            </w:pPr>
            <w:r w:rsidRPr="00580111">
              <w:t>Name</w:t>
            </w:r>
          </w:p>
        </w:tc>
        <w:tc>
          <w:tcPr>
            <w:tcW w:w="6835" w:type="dxa"/>
          </w:tcPr>
          <w:p w14:paraId="2883E492" w14:textId="77777777" w:rsidR="0087442B" w:rsidRPr="00580111" w:rsidRDefault="0087442B" w:rsidP="0087442B">
            <w:pPr>
              <w:spacing w:after="160" w:line="259" w:lineRule="auto"/>
            </w:pPr>
            <w:proofErr w:type="spellStart"/>
            <w:r w:rsidRPr="00580111">
              <w:t>NAMIBIAN_ID</w:t>
            </w:r>
            <w:r>
              <w:t>_Type</w:t>
            </w:r>
            <w:proofErr w:type="spellEnd"/>
          </w:p>
        </w:tc>
      </w:tr>
      <w:tr w:rsidR="0087442B" w:rsidRPr="00580111" w14:paraId="01B15AF0" w14:textId="77777777" w:rsidTr="0087442B">
        <w:tc>
          <w:tcPr>
            <w:tcW w:w="2070" w:type="dxa"/>
          </w:tcPr>
          <w:p w14:paraId="683BEB91" w14:textId="77777777" w:rsidR="0087442B" w:rsidRPr="00580111" w:rsidRDefault="0087442B" w:rsidP="0087442B">
            <w:pPr>
              <w:spacing w:after="160" w:line="259" w:lineRule="auto"/>
            </w:pPr>
            <w:r w:rsidRPr="00580111">
              <w:t>Type</w:t>
            </w:r>
          </w:p>
        </w:tc>
        <w:tc>
          <w:tcPr>
            <w:tcW w:w="6835" w:type="dxa"/>
          </w:tcPr>
          <w:p w14:paraId="5DC8F6CF" w14:textId="77777777" w:rsidR="0087442B" w:rsidRPr="00580111" w:rsidRDefault="0087442B" w:rsidP="0087442B">
            <w:pPr>
              <w:spacing w:after="160" w:line="259" w:lineRule="auto"/>
            </w:pPr>
            <w:r w:rsidRPr="00580111">
              <w:t>Numeric</w:t>
            </w:r>
          </w:p>
        </w:tc>
      </w:tr>
      <w:tr w:rsidR="0087442B" w:rsidRPr="00580111" w14:paraId="418254B1" w14:textId="77777777" w:rsidTr="0087442B">
        <w:tc>
          <w:tcPr>
            <w:tcW w:w="2070" w:type="dxa"/>
          </w:tcPr>
          <w:p w14:paraId="0BFA66B5" w14:textId="77777777" w:rsidR="0087442B" w:rsidRPr="00580111" w:rsidRDefault="0087442B" w:rsidP="0087442B">
            <w:pPr>
              <w:spacing w:after="160" w:line="259" w:lineRule="auto"/>
            </w:pPr>
            <w:r w:rsidRPr="00580111">
              <w:t>Universe</w:t>
            </w:r>
          </w:p>
        </w:tc>
        <w:tc>
          <w:tcPr>
            <w:tcW w:w="6835" w:type="dxa"/>
          </w:tcPr>
          <w:p w14:paraId="2042E61B" w14:textId="77777777" w:rsidR="0087442B" w:rsidRPr="00580111" w:rsidRDefault="0087442B" w:rsidP="0087442B">
            <w:pPr>
              <w:spacing w:after="160" w:line="259" w:lineRule="auto"/>
            </w:pPr>
            <w:r w:rsidRPr="00580111">
              <w:t>For persons aged 16 years and above</w:t>
            </w:r>
          </w:p>
        </w:tc>
      </w:tr>
      <w:tr w:rsidR="0087442B" w:rsidRPr="00580111" w14:paraId="0D259D61" w14:textId="77777777" w:rsidTr="0087442B">
        <w:tc>
          <w:tcPr>
            <w:tcW w:w="2070" w:type="dxa"/>
          </w:tcPr>
          <w:p w14:paraId="3FF7F26A" w14:textId="77777777" w:rsidR="0087442B" w:rsidRPr="00580111" w:rsidRDefault="0087442B" w:rsidP="0087442B">
            <w:pPr>
              <w:spacing w:after="160" w:line="259" w:lineRule="auto"/>
            </w:pPr>
            <w:r w:rsidRPr="00580111">
              <w:t>Question text</w:t>
            </w:r>
          </w:p>
        </w:tc>
        <w:tc>
          <w:tcPr>
            <w:tcW w:w="6835" w:type="dxa"/>
          </w:tcPr>
          <w:p w14:paraId="261BA214" w14:textId="77777777" w:rsidR="0087442B" w:rsidRPr="00580111" w:rsidRDefault="0087442B" w:rsidP="0087442B">
            <w:pPr>
              <w:spacing w:after="160" w:line="259" w:lineRule="auto"/>
            </w:pPr>
            <w:r>
              <w:t xml:space="preserve">Type of </w:t>
            </w:r>
            <w:r w:rsidRPr="00580111">
              <w:t>Na</w:t>
            </w:r>
            <w:r>
              <w:t>mibian Identification card (ID) [Name] has</w:t>
            </w:r>
            <w:r w:rsidRPr="00580111">
              <w:t>?</w:t>
            </w:r>
          </w:p>
        </w:tc>
      </w:tr>
      <w:tr w:rsidR="0087442B" w:rsidRPr="00580111" w14:paraId="32A4F867" w14:textId="77777777" w:rsidTr="0087442B">
        <w:tc>
          <w:tcPr>
            <w:tcW w:w="2070" w:type="dxa"/>
          </w:tcPr>
          <w:p w14:paraId="771349FB" w14:textId="77777777" w:rsidR="0087442B" w:rsidRPr="00580111" w:rsidRDefault="0087442B" w:rsidP="0087442B">
            <w:pPr>
              <w:spacing w:after="160" w:line="259" w:lineRule="auto"/>
            </w:pPr>
            <w:r w:rsidRPr="00580111">
              <w:t>Help text</w:t>
            </w:r>
          </w:p>
        </w:tc>
        <w:tc>
          <w:tcPr>
            <w:tcW w:w="6835" w:type="dxa"/>
          </w:tcPr>
          <w:p w14:paraId="3A0A27C8" w14:textId="77777777" w:rsidR="0087442B" w:rsidRPr="00580111" w:rsidRDefault="0087442B" w:rsidP="0087442B">
            <w:pPr>
              <w:spacing w:after="160" w:line="259" w:lineRule="auto"/>
            </w:pPr>
            <w:r w:rsidRPr="00580111">
              <w:t xml:space="preserve">For all persons </w:t>
            </w:r>
          </w:p>
        </w:tc>
      </w:tr>
      <w:tr w:rsidR="0087442B" w:rsidRPr="00580111" w14:paraId="3CD9195E" w14:textId="77777777" w:rsidTr="0087442B">
        <w:tc>
          <w:tcPr>
            <w:tcW w:w="2070" w:type="dxa"/>
          </w:tcPr>
          <w:p w14:paraId="7DDA4B99" w14:textId="77777777" w:rsidR="0087442B" w:rsidRPr="00580111" w:rsidRDefault="0087442B" w:rsidP="0087442B">
            <w:pPr>
              <w:spacing w:after="160" w:line="259" w:lineRule="auto"/>
            </w:pPr>
            <w:r w:rsidRPr="00580111">
              <w:t>Valid range</w:t>
            </w:r>
          </w:p>
        </w:tc>
        <w:tc>
          <w:tcPr>
            <w:tcW w:w="6835" w:type="dxa"/>
          </w:tcPr>
          <w:p w14:paraId="3A933806" w14:textId="77777777" w:rsidR="0087442B" w:rsidRPr="00580111" w:rsidRDefault="0087442B" w:rsidP="0087442B">
            <w:pPr>
              <w:spacing w:after="160" w:line="259" w:lineRule="auto"/>
            </w:pPr>
            <w:r w:rsidRPr="00580111">
              <w:t xml:space="preserve">1 – </w:t>
            </w:r>
            <w:r>
              <w:t>2</w:t>
            </w:r>
            <w:r w:rsidRPr="00580111">
              <w:t>,9</w:t>
            </w:r>
          </w:p>
        </w:tc>
      </w:tr>
      <w:tr w:rsidR="0087442B" w:rsidRPr="00580111" w14:paraId="21E543B8" w14:textId="77777777" w:rsidTr="0087442B">
        <w:tc>
          <w:tcPr>
            <w:tcW w:w="2070" w:type="dxa"/>
          </w:tcPr>
          <w:p w14:paraId="6FAF0728" w14:textId="77777777" w:rsidR="0087442B" w:rsidRPr="00580111" w:rsidRDefault="0087442B" w:rsidP="0087442B">
            <w:pPr>
              <w:spacing w:after="160" w:line="259" w:lineRule="auto"/>
            </w:pPr>
            <w:r w:rsidRPr="00580111">
              <w:t>Responses</w:t>
            </w:r>
          </w:p>
        </w:tc>
        <w:tc>
          <w:tcPr>
            <w:tcW w:w="6835" w:type="dxa"/>
          </w:tcPr>
          <w:p w14:paraId="28B28BD5" w14:textId="77777777" w:rsidR="0087442B" w:rsidRPr="00580111" w:rsidRDefault="0087442B" w:rsidP="0087442B">
            <w:pPr>
              <w:spacing w:after="160" w:line="259" w:lineRule="auto"/>
            </w:pPr>
            <w:r w:rsidRPr="00580111">
              <w:t>Radio Button:</w:t>
            </w:r>
          </w:p>
          <w:p w14:paraId="64AB3F6C" w14:textId="77777777" w:rsidR="0087442B" w:rsidRPr="00580111" w:rsidRDefault="0087442B" w:rsidP="0087442B">
            <w:pPr>
              <w:spacing w:after="160" w:line="259" w:lineRule="auto"/>
            </w:pPr>
            <w:r w:rsidRPr="00580111">
              <w:lastRenderedPageBreak/>
              <w:t>New ID</w:t>
            </w:r>
            <w:r w:rsidRPr="00580111">
              <w:tab/>
              <w:t xml:space="preserve">                                       </w:t>
            </w:r>
            <w:r>
              <w:t xml:space="preserve">              </w:t>
            </w:r>
            <w:r w:rsidRPr="00580111">
              <w:t>1</w:t>
            </w:r>
          </w:p>
          <w:p w14:paraId="18ACF24C" w14:textId="77777777" w:rsidR="0087442B" w:rsidRPr="00580111" w:rsidRDefault="0087442B" w:rsidP="0087442B">
            <w:pPr>
              <w:spacing w:after="160" w:line="259" w:lineRule="auto"/>
            </w:pPr>
            <w:r w:rsidRPr="00580111">
              <w:t>South West Africa (SWA) ID</w:t>
            </w:r>
            <w:r w:rsidRPr="00580111">
              <w:tab/>
              <w:t xml:space="preserve">          2</w:t>
            </w:r>
          </w:p>
          <w:p w14:paraId="3DD7FBD7" w14:textId="77777777" w:rsidR="0087442B" w:rsidRPr="00580111" w:rsidRDefault="0087442B" w:rsidP="0087442B">
            <w:pPr>
              <w:spacing w:after="160" w:line="259" w:lineRule="auto"/>
            </w:pPr>
            <w:r w:rsidRPr="00580111">
              <w:t>Don't know</w:t>
            </w:r>
            <w:r w:rsidRPr="00580111">
              <w:tab/>
              <w:t xml:space="preserve">                                       9</w:t>
            </w:r>
          </w:p>
        </w:tc>
      </w:tr>
      <w:tr w:rsidR="0087442B" w:rsidRPr="00580111" w14:paraId="73E227FA" w14:textId="77777777" w:rsidTr="0087442B">
        <w:tc>
          <w:tcPr>
            <w:tcW w:w="2070" w:type="dxa"/>
          </w:tcPr>
          <w:p w14:paraId="7363B0CC" w14:textId="77777777" w:rsidR="0087442B" w:rsidRPr="00580111" w:rsidRDefault="0087442B" w:rsidP="0087442B">
            <w:pPr>
              <w:spacing w:after="160" w:line="259" w:lineRule="auto"/>
            </w:pPr>
            <w:r w:rsidRPr="00580111">
              <w:lastRenderedPageBreak/>
              <w:t>Prefill</w:t>
            </w:r>
          </w:p>
        </w:tc>
        <w:tc>
          <w:tcPr>
            <w:tcW w:w="6835" w:type="dxa"/>
          </w:tcPr>
          <w:p w14:paraId="528282D6" w14:textId="77777777" w:rsidR="0087442B" w:rsidRPr="00580111" w:rsidRDefault="0087442B" w:rsidP="0087442B">
            <w:pPr>
              <w:spacing w:after="160" w:line="259" w:lineRule="auto"/>
            </w:pPr>
            <w:r w:rsidRPr="00580111">
              <w:t>Name</w:t>
            </w:r>
          </w:p>
        </w:tc>
      </w:tr>
      <w:tr w:rsidR="0087442B" w:rsidRPr="00580111" w14:paraId="265325BE" w14:textId="77777777" w:rsidTr="0087442B">
        <w:tc>
          <w:tcPr>
            <w:tcW w:w="2070" w:type="dxa"/>
          </w:tcPr>
          <w:p w14:paraId="462492AA" w14:textId="77777777" w:rsidR="0087442B" w:rsidRPr="00580111" w:rsidRDefault="0087442B" w:rsidP="0087442B">
            <w:pPr>
              <w:spacing w:after="160" w:line="259" w:lineRule="auto"/>
            </w:pPr>
            <w:r w:rsidRPr="00580111">
              <w:t>Consistency checks</w:t>
            </w:r>
          </w:p>
        </w:tc>
        <w:tc>
          <w:tcPr>
            <w:tcW w:w="6835" w:type="dxa"/>
          </w:tcPr>
          <w:p w14:paraId="041B4C84" w14:textId="77777777" w:rsidR="0087442B" w:rsidRPr="00580111" w:rsidRDefault="0087442B" w:rsidP="00F019DF"/>
        </w:tc>
      </w:tr>
      <w:tr w:rsidR="0087442B" w:rsidRPr="00580111" w14:paraId="6DB47779" w14:textId="77777777" w:rsidTr="0087442B">
        <w:tc>
          <w:tcPr>
            <w:tcW w:w="2070" w:type="dxa"/>
          </w:tcPr>
          <w:p w14:paraId="5EDBAFEE" w14:textId="77777777" w:rsidR="0087442B" w:rsidRPr="00580111" w:rsidRDefault="0087442B" w:rsidP="0087442B">
            <w:pPr>
              <w:spacing w:after="160" w:line="259" w:lineRule="auto"/>
            </w:pPr>
            <w:r w:rsidRPr="00580111">
              <w:t>Routing</w:t>
            </w:r>
          </w:p>
        </w:tc>
        <w:tc>
          <w:tcPr>
            <w:tcW w:w="6835" w:type="dxa"/>
          </w:tcPr>
          <w:p w14:paraId="2CF9295C" w14:textId="77777777" w:rsidR="0087442B" w:rsidRPr="00580111" w:rsidRDefault="0087442B" w:rsidP="0087442B">
            <w:pPr>
              <w:spacing w:after="160" w:line="259" w:lineRule="auto"/>
            </w:pPr>
            <w:r w:rsidRPr="00580111">
              <w:t>B13</w:t>
            </w:r>
          </w:p>
        </w:tc>
      </w:tr>
      <w:tr w:rsidR="0087442B" w:rsidRPr="00580111" w14:paraId="15A0CF3C" w14:textId="77777777" w:rsidTr="0087442B">
        <w:tc>
          <w:tcPr>
            <w:tcW w:w="2070" w:type="dxa"/>
          </w:tcPr>
          <w:p w14:paraId="3F5860FB" w14:textId="77777777" w:rsidR="0087442B" w:rsidRPr="00580111" w:rsidRDefault="0087442B" w:rsidP="0087442B">
            <w:pPr>
              <w:spacing w:after="160" w:line="259" w:lineRule="auto"/>
            </w:pPr>
            <w:r w:rsidRPr="00580111">
              <w:t>Programmer instructions</w:t>
            </w:r>
          </w:p>
        </w:tc>
        <w:tc>
          <w:tcPr>
            <w:tcW w:w="6835" w:type="dxa"/>
          </w:tcPr>
          <w:p w14:paraId="3C8D591F" w14:textId="77777777" w:rsidR="0087442B" w:rsidRPr="00580111" w:rsidRDefault="008A78A8" w:rsidP="0087442B">
            <w:pPr>
              <w:spacing w:after="160" w:line="259" w:lineRule="auto"/>
            </w:pPr>
            <w:r w:rsidRPr="00580111">
              <w:t>This field cannot be left blank</w:t>
            </w:r>
          </w:p>
        </w:tc>
      </w:tr>
      <w:tr w:rsidR="0087442B" w:rsidRPr="00580111" w14:paraId="1B1352EE" w14:textId="77777777" w:rsidTr="0087442B">
        <w:tc>
          <w:tcPr>
            <w:tcW w:w="2070" w:type="dxa"/>
          </w:tcPr>
          <w:p w14:paraId="553AE386" w14:textId="77777777" w:rsidR="0087442B" w:rsidRPr="00580111" w:rsidRDefault="0087442B" w:rsidP="0087442B">
            <w:pPr>
              <w:spacing w:after="160" w:line="259" w:lineRule="auto"/>
            </w:pPr>
            <w:r w:rsidRPr="00580111">
              <w:t>Error message</w:t>
            </w:r>
          </w:p>
        </w:tc>
        <w:tc>
          <w:tcPr>
            <w:tcW w:w="6835" w:type="dxa"/>
          </w:tcPr>
          <w:p w14:paraId="4F376465" w14:textId="77777777" w:rsidR="0087442B" w:rsidRPr="00580111" w:rsidRDefault="0087442B" w:rsidP="0087442B">
            <w:pPr>
              <w:spacing w:after="160" w:line="259" w:lineRule="auto"/>
            </w:pPr>
          </w:p>
        </w:tc>
      </w:tr>
      <w:tr w:rsidR="0087442B" w:rsidRPr="00580111" w14:paraId="1E1A14BF" w14:textId="77777777" w:rsidTr="0087442B">
        <w:tc>
          <w:tcPr>
            <w:tcW w:w="2070" w:type="dxa"/>
          </w:tcPr>
          <w:p w14:paraId="4F613EF0" w14:textId="77777777" w:rsidR="0087442B" w:rsidRPr="00580111" w:rsidRDefault="0087442B" w:rsidP="0087442B">
            <w:pPr>
              <w:spacing w:after="160" w:line="259" w:lineRule="auto"/>
            </w:pPr>
            <w:r w:rsidRPr="00580111">
              <w:t>Change log</w:t>
            </w:r>
          </w:p>
        </w:tc>
        <w:tc>
          <w:tcPr>
            <w:tcW w:w="6835" w:type="dxa"/>
          </w:tcPr>
          <w:p w14:paraId="60B86C28" w14:textId="77777777" w:rsidR="0087442B" w:rsidRPr="00580111" w:rsidRDefault="0087442B" w:rsidP="0087442B">
            <w:pPr>
              <w:spacing w:after="160" w:line="259" w:lineRule="auto"/>
            </w:pPr>
          </w:p>
        </w:tc>
      </w:tr>
    </w:tbl>
    <w:p w14:paraId="699AB189" w14:textId="77777777" w:rsidR="0087442B" w:rsidRDefault="0087442B" w:rsidP="0087442B"/>
    <w:p w14:paraId="6E99BFEA" w14:textId="77777777" w:rsidR="0087442B" w:rsidRPr="00580111" w:rsidRDefault="0087442B" w:rsidP="0087442B"/>
    <w:p w14:paraId="1B646A79" w14:textId="77777777" w:rsidR="0087442B" w:rsidRPr="00C07122" w:rsidRDefault="0087442B" w:rsidP="0087442B">
      <w:pPr>
        <w:pStyle w:val="Heading2"/>
        <w:rPr>
          <w:rFonts w:asciiTheme="minorHAnsi" w:eastAsiaTheme="minorHAnsi" w:hAnsiTheme="minorHAnsi" w:cstheme="minorBidi"/>
          <w:color w:val="auto"/>
          <w:sz w:val="22"/>
          <w:szCs w:val="22"/>
        </w:rPr>
      </w:pPr>
      <w:r w:rsidRPr="00C07122">
        <w:rPr>
          <w:rFonts w:asciiTheme="minorHAnsi" w:eastAsiaTheme="minorHAnsi" w:hAnsiTheme="minorHAnsi" w:cstheme="minorBidi"/>
          <w:color w:val="auto"/>
          <w:sz w:val="22"/>
          <w:szCs w:val="22"/>
        </w:rPr>
        <w:t xml:space="preserve">Field: B13 Place of Birth </w:t>
      </w:r>
    </w:p>
    <w:tbl>
      <w:tblPr>
        <w:tblStyle w:val="TableGrid"/>
        <w:tblW w:w="0" w:type="auto"/>
        <w:tblInd w:w="445" w:type="dxa"/>
        <w:tblLook w:val="04A0" w:firstRow="1" w:lastRow="0" w:firstColumn="1" w:lastColumn="0" w:noHBand="0" w:noVBand="1"/>
      </w:tblPr>
      <w:tblGrid>
        <w:gridCol w:w="2070"/>
        <w:gridCol w:w="6835"/>
      </w:tblGrid>
      <w:tr w:rsidR="0087442B" w14:paraId="6BF5602F" w14:textId="77777777" w:rsidTr="0087442B">
        <w:tc>
          <w:tcPr>
            <w:tcW w:w="2070" w:type="dxa"/>
          </w:tcPr>
          <w:p w14:paraId="76555E2C" w14:textId="77777777" w:rsidR="0087442B" w:rsidRPr="00C07122" w:rsidRDefault="0087442B" w:rsidP="0087442B">
            <w:pPr>
              <w:jc w:val="right"/>
            </w:pPr>
            <w:r w:rsidRPr="00C07122">
              <w:t>Description</w:t>
            </w:r>
          </w:p>
        </w:tc>
        <w:tc>
          <w:tcPr>
            <w:tcW w:w="6835" w:type="dxa"/>
          </w:tcPr>
          <w:p w14:paraId="440AC35B" w14:textId="77777777" w:rsidR="0087442B" w:rsidRDefault="0087442B" w:rsidP="0087442B">
            <w:r>
              <w:t>Place of Birth</w:t>
            </w:r>
          </w:p>
        </w:tc>
      </w:tr>
      <w:tr w:rsidR="0087442B" w14:paraId="26FEB017" w14:textId="77777777" w:rsidTr="0087442B">
        <w:trPr>
          <w:trHeight w:val="170"/>
        </w:trPr>
        <w:tc>
          <w:tcPr>
            <w:tcW w:w="2070" w:type="dxa"/>
          </w:tcPr>
          <w:p w14:paraId="3F77DB04" w14:textId="77777777" w:rsidR="0087442B" w:rsidRPr="00C07122" w:rsidRDefault="0087442B" w:rsidP="0087442B">
            <w:pPr>
              <w:jc w:val="right"/>
            </w:pPr>
            <w:r w:rsidRPr="00C07122">
              <w:t>Name</w:t>
            </w:r>
          </w:p>
        </w:tc>
        <w:tc>
          <w:tcPr>
            <w:tcW w:w="6835" w:type="dxa"/>
          </w:tcPr>
          <w:p w14:paraId="741A10AD" w14:textId="77777777" w:rsidR="0087442B" w:rsidRDefault="0087442B" w:rsidP="0087442B">
            <w:r>
              <w:t>BIRTH</w:t>
            </w:r>
            <w:r>
              <w:softHyphen/>
              <w:t>_PLACE</w:t>
            </w:r>
          </w:p>
        </w:tc>
      </w:tr>
      <w:tr w:rsidR="0087442B" w14:paraId="2C8AB58F" w14:textId="77777777" w:rsidTr="0087442B">
        <w:tc>
          <w:tcPr>
            <w:tcW w:w="2070" w:type="dxa"/>
          </w:tcPr>
          <w:p w14:paraId="13B623EC" w14:textId="77777777" w:rsidR="0087442B" w:rsidRPr="00C07122" w:rsidRDefault="0087442B" w:rsidP="0087442B">
            <w:pPr>
              <w:jc w:val="right"/>
            </w:pPr>
            <w:r w:rsidRPr="00C07122">
              <w:t>Type</w:t>
            </w:r>
          </w:p>
        </w:tc>
        <w:tc>
          <w:tcPr>
            <w:tcW w:w="6835" w:type="dxa"/>
          </w:tcPr>
          <w:p w14:paraId="4D8CC5BD" w14:textId="77777777" w:rsidR="0087442B" w:rsidRDefault="0087442B" w:rsidP="0087442B">
            <w:r>
              <w:t>Numeric</w:t>
            </w:r>
          </w:p>
        </w:tc>
      </w:tr>
      <w:tr w:rsidR="0087442B" w14:paraId="6BD5B99B" w14:textId="77777777" w:rsidTr="0087442B">
        <w:tc>
          <w:tcPr>
            <w:tcW w:w="2070" w:type="dxa"/>
          </w:tcPr>
          <w:p w14:paraId="6063F6E1" w14:textId="77777777" w:rsidR="0087442B" w:rsidRPr="00C07122" w:rsidRDefault="0087442B" w:rsidP="0087442B">
            <w:pPr>
              <w:jc w:val="right"/>
            </w:pPr>
            <w:r w:rsidRPr="00C07122">
              <w:t>Universe</w:t>
            </w:r>
          </w:p>
        </w:tc>
        <w:tc>
          <w:tcPr>
            <w:tcW w:w="6835" w:type="dxa"/>
          </w:tcPr>
          <w:p w14:paraId="7602FDF6" w14:textId="77777777" w:rsidR="0087442B" w:rsidRDefault="0087442B" w:rsidP="0087442B">
            <w:r>
              <w:t>For</w:t>
            </w:r>
            <w:r w:rsidRPr="00465676">
              <w:t xml:space="preserve"> </w:t>
            </w:r>
            <w:r>
              <w:t>all persons</w:t>
            </w:r>
          </w:p>
        </w:tc>
      </w:tr>
      <w:tr w:rsidR="0087442B" w14:paraId="18CFAD07" w14:textId="77777777" w:rsidTr="0087442B">
        <w:tc>
          <w:tcPr>
            <w:tcW w:w="2070" w:type="dxa"/>
          </w:tcPr>
          <w:p w14:paraId="013E573D" w14:textId="77777777" w:rsidR="0087442B" w:rsidRPr="00C07122" w:rsidRDefault="0087442B" w:rsidP="0087442B">
            <w:pPr>
              <w:jc w:val="right"/>
            </w:pPr>
            <w:r w:rsidRPr="00C07122">
              <w:t>Question text</w:t>
            </w:r>
          </w:p>
        </w:tc>
        <w:tc>
          <w:tcPr>
            <w:tcW w:w="6835" w:type="dxa"/>
          </w:tcPr>
          <w:p w14:paraId="4FA5703D" w14:textId="77777777" w:rsidR="0087442B" w:rsidRDefault="0087442B" w:rsidP="0087442B">
            <w:r w:rsidRPr="00C03FF0">
              <w:t>Where was [NAME]'s mother usually living when [NAME] was born?</w:t>
            </w:r>
          </w:p>
        </w:tc>
      </w:tr>
      <w:tr w:rsidR="0087442B" w14:paraId="53573BCB" w14:textId="77777777" w:rsidTr="0087442B">
        <w:tc>
          <w:tcPr>
            <w:tcW w:w="2070" w:type="dxa"/>
          </w:tcPr>
          <w:p w14:paraId="722DB4D0" w14:textId="77777777" w:rsidR="0087442B" w:rsidRPr="00C07122" w:rsidRDefault="0087442B" w:rsidP="0087442B">
            <w:pPr>
              <w:jc w:val="right"/>
            </w:pPr>
            <w:r w:rsidRPr="00C07122">
              <w:t>Help text</w:t>
            </w:r>
          </w:p>
        </w:tc>
        <w:tc>
          <w:tcPr>
            <w:tcW w:w="6835" w:type="dxa"/>
          </w:tcPr>
          <w:p w14:paraId="5E7E9682" w14:textId="77777777" w:rsidR="0087442B" w:rsidRDefault="0087442B" w:rsidP="0087442B">
            <w:r>
              <w:t>Combo Button:</w:t>
            </w:r>
          </w:p>
          <w:p w14:paraId="3960D850" w14:textId="77777777" w:rsidR="0087442B" w:rsidRDefault="0087442B" w:rsidP="0087442B">
            <w:r w:rsidRPr="00EF3F6B">
              <w:t>If in Namibia enter region and constituency code or if outside Namibia enter the country code (See code list 1)</w:t>
            </w:r>
          </w:p>
        </w:tc>
      </w:tr>
      <w:tr w:rsidR="0087442B" w14:paraId="4D46FFB8" w14:textId="77777777" w:rsidTr="0087442B">
        <w:tc>
          <w:tcPr>
            <w:tcW w:w="2070" w:type="dxa"/>
          </w:tcPr>
          <w:p w14:paraId="549DC691" w14:textId="77777777" w:rsidR="0087442B" w:rsidRPr="00C07122" w:rsidRDefault="0087442B" w:rsidP="0087442B">
            <w:pPr>
              <w:jc w:val="right"/>
            </w:pPr>
            <w:r w:rsidRPr="00C07122">
              <w:t>Valid range</w:t>
            </w:r>
          </w:p>
        </w:tc>
        <w:tc>
          <w:tcPr>
            <w:tcW w:w="6835" w:type="dxa"/>
          </w:tcPr>
          <w:p w14:paraId="43D79120" w14:textId="77777777" w:rsidR="00572001" w:rsidRPr="00EA017C" w:rsidRDefault="00572001" w:rsidP="00572001">
            <w:pPr>
              <w:rPr>
                <w:highlight w:val="yellow"/>
                <w:rPrChange w:id="24" w:author="Theodensia Nakale" w:date="2020-03-17T21:47:00Z">
                  <w:rPr/>
                </w:rPrChange>
              </w:rPr>
            </w:pPr>
            <w:r w:rsidRPr="00EA017C">
              <w:rPr>
                <w:highlight w:val="yellow"/>
                <w:rPrChange w:id="25" w:author="Theodensia Nakale" w:date="2020-03-17T21:47:00Z">
                  <w:rPr/>
                </w:rPrChange>
              </w:rPr>
              <w:t>Region 01-14, 99</w:t>
            </w:r>
          </w:p>
          <w:p w14:paraId="3FE75A68" w14:textId="77777777" w:rsidR="00572001" w:rsidRPr="00EA017C" w:rsidRDefault="00572001" w:rsidP="00572001">
            <w:pPr>
              <w:rPr>
                <w:highlight w:val="yellow"/>
                <w:rPrChange w:id="26" w:author="Theodensia Nakale" w:date="2020-03-17T21:47:00Z">
                  <w:rPr/>
                </w:rPrChange>
              </w:rPr>
            </w:pPr>
            <w:r w:rsidRPr="00EA017C">
              <w:rPr>
                <w:highlight w:val="yellow"/>
                <w:rPrChange w:id="27" w:author="Theodensia Nakale" w:date="2020-03-17T21:47:00Z">
                  <w:rPr/>
                </w:rPrChange>
              </w:rPr>
              <w:t>Constituency 001-121, 999</w:t>
            </w:r>
          </w:p>
          <w:p w14:paraId="29842332" w14:textId="77777777" w:rsidR="0087442B" w:rsidRPr="00EA017C" w:rsidRDefault="00572001" w:rsidP="0087442B">
            <w:pPr>
              <w:rPr>
                <w:highlight w:val="yellow"/>
                <w:rPrChange w:id="28" w:author="Theodensia Nakale" w:date="2020-03-17T21:47:00Z">
                  <w:rPr/>
                </w:rPrChange>
              </w:rPr>
            </w:pPr>
            <w:r w:rsidRPr="00EA017C">
              <w:rPr>
                <w:highlight w:val="yellow"/>
                <w:rPrChange w:id="29" w:author="Theodensia Nakale" w:date="2020-03-17T21:47:00Z">
                  <w:rPr/>
                </w:rPrChange>
              </w:rPr>
              <w:t>Country</w:t>
            </w:r>
            <w:r w:rsidR="008A78A8" w:rsidRPr="00EA017C">
              <w:rPr>
                <w:highlight w:val="yellow"/>
                <w:rPrChange w:id="30" w:author="Theodensia Nakale" w:date="2020-03-17T21:47:00Z">
                  <w:rPr/>
                </w:rPrChange>
              </w:rPr>
              <w:t xml:space="preserve"> 100 – 135, 137 - 154, 200 – 244, 300 -347, 400 – 414, 500 – 523, 600 – 610,999</w:t>
            </w:r>
            <w:r w:rsidR="0087442B" w:rsidRPr="00EA017C">
              <w:rPr>
                <w:highlight w:val="yellow"/>
                <w:rPrChange w:id="31" w:author="Theodensia Nakale" w:date="2020-03-17T21:47:00Z">
                  <w:rPr/>
                </w:rPrChange>
              </w:rPr>
              <w:t>999</w:t>
            </w:r>
          </w:p>
        </w:tc>
      </w:tr>
      <w:tr w:rsidR="0087442B" w14:paraId="7ED5563C" w14:textId="77777777" w:rsidTr="0087442B">
        <w:tc>
          <w:tcPr>
            <w:tcW w:w="2070" w:type="dxa"/>
          </w:tcPr>
          <w:p w14:paraId="37CD056B" w14:textId="77777777" w:rsidR="0087442B" w:rsidRPr="00C07122" w:rsidRDefault="0087442B" w:rsidP="0087442B">
            <w:pPr>
              <w:jc w:val="right"/>
            </w:pPr>
            <w:r w:rsidRPr="00C07122">
              <w:t>Responses</w:t>
            </w:r>
          </w:p>
        </w:tc>
        <w:tc>
          <w:tcPr>
            <w:tcW w:w="6835" w:type="dxa"/>
          </w:tcPr>
          <w:p w14:paraId="4F55AFF7" w14:textId="77777777" w:rsidR="0087442B" w:rsidRDefault="0087442B" w:rsidP="0087442B">
            <w:r>
              <w:t>Radio button</w:t>
            </w:r>
          </w:p>
          <w:p w14:paraId="254C6542" w14:textId="77777777" w:rsidR="0087442B" w:rsidRDefault="0087442B" w:rsidP="0087442B">
            <w:r>
              <w:t>See ANNEXURE 1,2 and 4</w:t>
            </w:r>
          </w:p>
        </w:tc>
      </w:tr>
      <w:tr w:rsidR="0087442B" w14:paraId="776DAAEA" w14:textId="77777777" w:rsidTr="0087442B">
        <w:tc>
          <w:tcPr>
            <w:tcW w:w="2070" w:type="dxa"/>
          </w:tcPr>
          <w:p w14:paraId="595A4404" w14:textId="77777777" w:rsidR="0087442B" w:rsidRPr="00C07122" w:rsidRDefault="0087442B" w:rsidP="0087442B">
            <w:pPr>
              <w:jc w:val="right"/>
            </w:pPr>
            <w:r w:rsidRPr="00C07122">
              <w:t>Prefill</w:t>
            </w:r>
          </w:p>
        </w:tc>
        <w:tc>
          <w:tcPr>
            <w:tcW w:w="6835" w:type="dxa"/>
          </w:tcPr>
          <w:p w14:paraId="76F02FFB" w14:textId="77777777" w:rsidR="0087442B" w:rsidRDefault="0087442B" w:rsidP="0087442B">
            <w:r w:rsidRPr="006F5F13">
              <w:t>None</w:t>
            </w:r>
          </w:p>
        </w:tc>
      </w:tr>
      <w:tr w:rsidR="0087442B" w14:paraId="7ACB43D1" w14:textId="77777777" w:rsidTr="0087442B">
        <w:tc>
          <w:tcPr>
            <w:tcW w:w="2070" w:type="dxa"/>
          </w:tcPr>
          <w:p w14:paraId="4542C13A" w14:textId="77777777" w:rsidR="0087442B" w:rsidRPr="00C07122" w:rsidRDefault="0087442B" w:rsidP="0087442B">
            <w:pPr>
              <w:jc w:val="right"/>
            </w:pPr>
            <w:r w:rsidRPr="00C07122">
              <w:t>Consistency checks</w:t>
            </w:r>
          </w:p>
        </w:tc>
        <w:tc>
          <w:tcPr>
            <w:tcW w:w="6835" w:type="dxa"/>
          </w:tcPr>
          <w:p w14:paraId="2CFBAF67" w14:textId="77777777" w:rsidR="0087442B" w:rsidRDefault="0087442B" w:rsidP="0087442B">
            <w:pPr>
              <w:jc w:val="right"/>
            </w:pPr>
          </w:p>
          <w:p w14:paraId="4E84DA62" w14:textId="77777777" w:rsidR="0087442B" w:rsidRDefault="0087442B" w:rsidP="0087442B">
            <w:r>
              <w:t xml:space="preserve">If B13 is not coded as 136, region and constituency cannot be selected </w:t>
            </w:r>
          </w:p>
          <w:p w14:paraId="59BAC4E1" w14:textId="77777777" w:rsidR="0087442B" w:rsidRDefault="0087442B" w:rsidP="0087442B"/>
          <w:p w14:paraId="6D1FDF6D" w14:textId="77777777" w:rsidR="0087442B" w:rsidRDefault="0087442B" w:rsidP="0087442B"/>
        </w:tc>
      </w:tr>
      <w:tr w:rsidR="0087442B" w14:paraId="394EB097" w14:textId="77777777" w:rsidTr="0087442B">
        <w:tc>
          <w:tcPr>
            <w:tcW w:w="2070" w:type="dxa"/>
          </w:tcPr>
          <w:p w14:paraId="62F5A66E" w14:textId="77777777" w:rsidR="0087442B" w:rsidRPr="00C07122" w:rsidRDefault="0087442B" w:rsidP="0087442B">
            <w:pPr>
              <w:jc w:val="right"/>
            </w:pPr>
            <w:r w:rsidRPr="00C07122">
              <w:t>Routing</w:t>
            </w:r>
          </w:p>
        </w:tc>
        <w:tc>
          <w:tcPr>
            <w:tcW w:w="6835" w:type="dxa"/>
          </w:tcPr>
          <w:p w14:paraId="04FEAD65" w14:textId="77777777" w:rsidR="0087442B" w:rsidRDefault="0087442B" w:rsidP="0087442B">
            <w:r>
              <w:t>B14</w:t>
            </w:r>
          </w:p>
        </w:tc>
      </w:tr>
      <w:tr w:rsidR="0087442B" w14:paraId="601CA678" w14:textId="77777777" w:rsidTr="0087442B">
        <w:tc>
          <w:tcPr>
            <w:tcW w:w="2070" w:type="dxa"/>
          </w:tcPr>
          <w:p w14:paraId="1AD973D7" w14:textId="77777777" w:rsidR="0087442B" w:rsidRPr="00C07122" w:rsidRDefault="0087442B" w:rsidP="0087442B">
            <w:pPr>
              <w:jc w:val="right"/>
            </w:pPr>
            <w:r w:rsidRPr="00C07122">
              <w:t>Programmer instructions</w:t>
            </w:r>
          </w:p>
        </w:tc>
        <w:tc>
          <w:tcPr>
            <w:tcW w:w="6835" w:type="dxa"/>
          </w:tcPr>
          <w:p w14:paraId="233DB08F" w14:textId="77777777" w:rsidR="0087442B" w:rsidRDefault="0087442B" w:rsidP="0087442B"/>
          <w:p w14:paraId="10AB334C" w14:textId="77777777" w:rsidR="0087442B" w:rsidRDefault="0087442B" w:rsidP="0087442B">
            <w:r>
              <w:t>For B13 is not coded as 136, Show short list of common countries and search option for the rest</w:t>
            </w:r>
          </w:p>
          <w:p w14:paraId="12DB99D1" w14:textId="77777777" w:rsidR="008A78A8" w:rsidRDefault="008A78A8" w:rsidP="0087442B"/>
          <w:p w14:paraId="0DA8AB0A" w14:textId="77777777" w:rsidR="008A78A8" w:rsidRDefault="008A78A8" w:rsidP="0087442B">
            <w:r w:rsidRPr="00853325">
              <w:t>This field cannot be left blank</w:t>
            </w:r>
          </w:p>
          <w:p w14:paraId="1AB65662" w14:textId="77777777" w:rsidR="0087442B" w:rsidRDefault="0087442B" w:rsidP="0087442B"/>
        </w:tc>
      </w:tr>
      <w:tr w:rsidR="0087442B" w14:paraId="35868F97" w14:textId="77777777" w:rsidTr="0087442B">
        <w:tc>
          <w:tcPr>
            <w:tcW w:w="2070" w:type="dxa"/>
          </w:tcPr>
          <w:p w14:paraId="462B44A0" w14:textId="77777777" w:rsidR="0087442B" w:rsidRPr="00C07122" w:rsidRDefault="0087442B" w:rsidP="0087442B">
            <w:pPr>
              <w:jc w:val="right"/>
            </w:pPr>
            <w:r w:rsidRPr="00C07122">
              <w:lastRenderedPageBreak/>
              <w:t>Error message</w:t>
            </w:r>
          </w:p>
        </w:tc>
        <w:tc>
          <w:tcPr>
            <w:tcW w:w="6835" w:type="dxa"/>
          </w:tcPr>
          <w:p w14:paraId="04F491B5" w14:textId="77777777" w:rsidR="0087442B" w:rsidRDefault="0087442B" w:rsidP="0087442B"/>
        </w:tc>
      </w:tr>
      <w:tr w:rsidR="0087442B" w14:paraId="0EB90E53" w14:textId="77777777" w:rsidTr="0087442B">
        <w:tc>
          <w:tcPr>
            <w:tcW w:w="2070" w:type="dxa"/>
          </w:tcPr>
          <w:p w14:paraId="063F6E99" w14:textId="77777777" w:rsidR="0087442B" w:rsidRPr="00C07122" w:rsidRDefault="0087442B" w:rsidP="0087442B">
            <w:pPr>
              <w:jc w:val="right"/>
            </w:pPr>
            <w:r w:rsidRPr="00C07122">
              <w:t>Change logs</w:t>
            </w:r>
          </w:p>
        </w:tc>
        <w:tc>
          <w:tcPr>
            <w:tcW w:w="6835" w:type="dxa"/>
          </w:tcPr>
          <w:p w14:paraId="4A8295C9" w14:textId="77777777" w:rsidR="0087442B" w:rsidRDefault="0087442B" w:rsidP="0087442B"/>
        </w:tc>
      </w:tr>
    </w:tbl>
    <w:p w14:paraId="6C673282" w14:textId="77777777" w:rsidR="0087442B" w:rsidRDefault="0087442B" w:rsidP="0087442B"/>
    <w:p w14:paraId="4E099372" w14:textId="77777777" w:rsidR="0087442B" w:rsidRDefault="0087442B" w:rsidP="0087442B"/>
    <w:p w14:paraId="606A5DBF" w14:textId="77777777" w:rsidR="0087442B" w:rsidRPr="002A609D" w:rsidRDefault="0087442B" w:rsidP="0087442B"/>
    <w:p w14:paraId="6B9B405A" w14:textId="77777777" w:rsidR="0087442B" w:rsidRPr="00C07122" w:rsidRDefault="0087442B" w:rsidP="0087442B">
      <w:pPr>
        <w:pStyle w:val="Heading2"/>
        <w:rPr>
          <w:rFonts w:asciiTheme="minorHAnsi" w:eastAsiaTheme="minorHAnsi" w:hAnsiTheme="minorHAnsi" w:cstheme="minorBidi"/>
          <w:color w:val="auto"/>
          <w:sz w:val="22"/>
          <w:szCs w:val="22"/>
        </w:rPr>
      </w:pPr>
      <w:r w:rsidRPr="00C07122">
        <w:rPr>
          <w:rFonts w:asciiTheme="minorHAnsi" w:eastAsiaTheme="minorHAnsi" w:hAnsiTheme="minorHAnsi" w:cstheme="minorBidi"/>
          <w:color w:val="auto"/>
          <w:sz w:val="22"/>
          <w:szCs w:val="22"/>
        </w:rPr>
        <w:t>Field: B14 Usual Residence</w:t>
      </w:r>
    </w:p>
    <w:tbl>
      <w:tblPr>
        <w:tblStyle w:val="TableGrid"/>
        <w:tblW w:w="0" w:type="auto"/>
        <w:tblInd w:w="445" w:type="dxa"/>
        <w:tblLook w:val="04A0" w:firstRow="1" w:lastRow="0" w:firstColumn="1" w:lastColumn="0" w:noHBand="0" w:noVBand="1"/>
      </w:tblPr>
      <w:tblGrid>
        <w:gridCol w:w="2070"/>
        <w:gridCol w:w="6835"/>
      </w:tblGrid>
      <w:tr w:rsidR="0087442B" w14:paraId="374FE189" w14:textId="77777777" w:rsidTr="0087442B">
        <w:tc>
          <w:tcPr>
            <w:tcW w:w="2070" w:type="dxa"/>
          </w:tcPr>
          <w:p w14:paraId="3E009FFA" w14:textId="77777777" w:rsidR="0087442B" w:rsidRPr="00C07122" w:rsidRDefault="0087442B" w:rsidP="0087442B">
            <w:pPr>
              <w:jc w:val="right"/>
            </w:pPr>
            <w:r w:rsidRPr="00C07122">
              <w:t>Description</w:t>
            </w:r>
          </w:p>
        </w:tc>
        <w:tc>
          <w:tcPr>
            <w:tcW w:w="6835" w:type="dxa"/>
          </w:tcPr>
          <w:p w14:paraId="39060739" w14:textId="77777777" w:rsidR="0087442B" w:rsidRDefault="0087442B" w:rsidP="0087442B">
            <w:r>
              <w:t>Place of usual residence</w:t>
            </w:r>
          </w:p>
        </w:tc>
      </w:tr>
      <w:tr w:rsidR="0087442B" w14:paraId="7587B36A" w14:textId="77777777" w:rsidTr="0087442B">
        <w:tc>
          <w:tcPr>
            <w:tcW w:w="2070" w:type="dxa"/>
          </w:tcPr>
          <w:p w14:paraId="0E8C17B8" w14:textId="77777777" w:rsidR="0087442B" w:rsidRPr="00C07122" w:rsidRDefault="0087442B" w:rsidP="0087442B">
            <w:pPr>
              <w:jc w:val="right"/>
            </w:pPr>
            <w:r w:rsidRPr="00C07122">
              <w:t>Name</w:t>
            </w:r>
          </w:p>
        </w:tc>
        <w:tc>
          <w:tcPr>
            <w:tcW w:w="6835" w:type="dxa"/>
          </w:tcPr>
          <w:p w14:paraId="2F76A43E" w14:textId="77777777" w:rsidR="0087442B" w:rsidRDefault="0087442B" w:rsidP="0087442B">
            <w:r>
              <w:t>USUAL_RESIDENCE</w:t>
            </w:r>
          </w:p>
        </w:tc>
      </w:tr>
      <w:tr w:rsidR="0087442B" w14:paraId="20D6D01C" w14:textId="77777777" w:rsidTr="0087442B">
        <w:tc>
          <w:tcPr>
            <w:tcW w:w="2070" w:type="dxa"/>
          </w:tcPr>
          <w:p w14:paraId="71FAE1FD" w14:textId="77777777" w:rsidR="0087442B" w:rsidRPr="00C07122" w:rsidRDefault="0087442B" w:rsidP="0087442B">
            <w:pPr>
              <w:jc w:val="right"/>
            </w:pPr>
            <w:r w:rsidRPr="00C07122">
              <w:t>Type</w:t>
            </w:r>
          </w:p>
        </w:tc>
        <w:tc>
          <w:tcPr>
            <w:tcW w:w="6835" w:type="dxa"/>
          </w:tcPr>
          <w:p w14:paraId="40BCAA1C" w14:textId="77777777" w:rsidR="0087442B" w:rsidRDefault="0087442B" w:rsidP="0087442B">
            <w:r>
              <w:t>Numeric</w:t>
            </w:r>
          </w:p>
        </w:tc>
      </w:tr>
      <w:tr w:rsidR="0087442B" w14:paraId="18235F6A" w14:textId="77777777" w:rsidTr="0087442B">
        <w:tc>
          <w:tcPr>
            <w:tcW w:w="2070" w:type="dxa"/>
          </w:tcPr>
          <w:p w14:paraId="6BFA9723" w14:textId="77777777" w:rsidR="0087442B" w:rsidRPr="00C07122" w:rsidRDefault="0087442B" w:rsidP="0087442B">
            <w:pPr>
              <w:jc w:val="right"/>
            </w:pPr>
            <w:r w:rsidRPr="00C07122">
              <w:t>Universe</w:t>
            </w:r>
          </w:p>
        </w:tc>
        <w:tc>
          <w:tcPr>
            <w:tcW w:w="6835" w:type="dxa"/>
          </w:tcPr>
          <w:p w14:paraId="0785192C" w14:textId="77777777" w:rsidR="0087442B" w:rsidRDefault="0087442B" w:rsidP="0087442B">
            <w:r>
              <w:t>All persons</w:t>
            </w:r>
          </w:p>
        </w:tc>
      </w:tr>
      <w:tr w:rsidR="0087442B" w14:paraId="4D4FEB11" w14:textId="77777777" w:rsidTr="0087442B">
        <w:tc>
          <w:tcPr>
            <w:tcW w:w="2070" w:type="dxa"/>
          </w:tcPr>
          <w:p w14:paraId="2010225A" w14:textId="77777777" w:rsidR="0087442B" w:rsidRPr="00C07122" w:rsidRDefault="0087442B" w:rsidP="0087442B">
            <w:pPr>
              <w:jc w:val="right"/>
            </w:pPr>
            <w:r w:rsidRPr="00C07122">
              <w:t>Question text</w:t>
            </w:r>
          </w:p>
        </w:tc>
        <w:tc>
          <w:tcPr>
            <w:tcW w:w="6835" w:type="dxa"/>
          </w:tcPr>
          <w:p w14:paraId="26029D0E" w14:textId="77777777" w:rsidR="0087442B" w:rsidRDefault="0087442B" w:rsidP="0087442B">
            <w:r w:rsidRPr="003B7E2F">
              <w:t>Where does (NAME) usually live?</w:t>
            </w:r>
          </w:p>
        </w:tc>
      </w:tr>
      <w:tr w:rsidR="0087442B" w14:paraId="2FD2D19C" w14:textId="77777777" w:rsidTr="0087442B">
        <w:tc>
          <w:tcPr>
            <w:tcW w:w="2070" w:type="dxa"/>
          </w:tcPr>
          <w:p w14:paraId="0DF9C1DF" w14:textId="77777777" w:rsidR="0087442B" w:rsidRPr="00C07122" w:rsidRDefault="0087442B" w:rsidP="0087442B">
            <w:pPr>
              <w:jc w:val="right"/>
            </w:pPr>
            <w:r w:rsidRPr="00C07122">
              <w:t>Help text</w:t>
            </w:r>
          </w:p>
        </w:tc>
        <w:tc>
          <w:tcPr>
            <w:tcW w:w="6835" w:type="dxa"/>
          </w:tcPr>
          <w:p w14:paraId="418F418F" w14:textId="77777777" w:rsidR="0087442B" w:rsidRDefault="0087442B" w:rsidP="0087442B">
            <w:r>
              <w:t>U</w:t>
            </w:r>
            <w:r w:rsidRPr="001B2E49">
              <w:t>sual residence:  the place where (NAME) has lived or intends to live for at least 6 months or more</w:t>
            </w:r>
          </w:p>
        </w:tc>
      </w:tr>
      <w:tr w:rsidR="0087442B" w14:paraId="68A733F6" w14:textId="77777777" w:rsidTr="0087442B">
        <w:tc>
          <w:tcPr>
            <w:tcW w:w="2070" w:type="dxa"/>
          </w:tcPr>
          <w:p w14:paraId="45C00C29" w14:textId="77777777" w:rsidR="0087442B" w:rsidRPr="00C07122" w:rsidRDefault="0087442B" w:rsidP="0087442B">
            <w:pPr>
              <w:jc w:val="right"/>
            </w:pPr>
            <w:r w:rsidRPr="00C07122">
              <w:t>Valid range</w:t>
            </w:r>
          </w:p>
        </w:tc>
        <w:tc>
          <w:tcPr>
            <w:tcW w:w="6835" w:type="dxa"/>
          </w:tcPr>
          <w:p w14:paraId="739F6D76" w14:textId="77777777" w:rsidR="00572001" w:rsidRDefault="00572001" w:rsidP="00572001">
            <w:r>
              <w:t>Region 01-14, 99</w:t>
            </w:r>
          </w:p>
          <w:p w14:paraId="46374FA3" w14:textId="77777777" w:rsidR="00572001" w:rsidRDefault="00572001" w:rsidP="00572001">
            <w:r>
              <w:t>Constituency 001-121, 999</w:t>
            </w:r>
          </w:p>
          <w:p w14:paraId="52F6FF26" w14:textId="77777777" w:rsidR="0087442B" w:rsidRDefault="00572001" w:rsidP="00572001">
            <w:r>
              <w:t>Country 100 – 135, 137 - 154, 200 – 244, 300 -347, 400 – 414, 500 – 523, 600 – 610,999</w:t>
            </w:r>
            <w:r w:rsidRPr="006F5F13">
              <w:t>9</w:t>
            </w:r>
          </w:p>
        </w:tc>
      </w:tr>
      <w:tr w:rsidR="0087442B" w14:paraId="33E5DE1E" w14:textId="77777777" w:rsidTr="0087442B">
        <w:tc>
          <w:tcPr>
            <w:tcW w:w="2070" w:type="dxa"/>
          </w:tcPr>
          <w:p w14:paraId="7181586E" w14:textId="77777777" w:rsidR="0087442B" w:rsidRPr="00C07122" w:rsidRDefault="0087442B" w:rsidP="0087442B">
            <w:pPr>
              <w:jc w:val="right"/>
            </w:pPr>
            <w:r w:rsidRPr="00C07122">
              <w:t>Responses</w:t>
            </w:r>
          </w:p>
        </w:tc>
        <w:tc>
          <w:tcPr>
            <w:tcW w:w="6835" w:type="dxa"/>
          </w:tcPr>
          <w:p w14:paraId="0A2A5BAA" w14:textId="77777777" w:rsidR="0087442B" w:rsidRDefault="0087442B" w:rsidP="0087442B">
            <w:r>
              <w:t>Radio button</w:t>
            </w:r>
          </w:p>
          <w:p w14:paraId="160B4B39" w14:textId="77777777" w:rsidR="0087442B" w:rsidRDefault="0087442B" w:rsidP="0087442B"/>
          <w:p w14:paraId="4A51819A" w14:textId="77777777" w:rsidR="0087442B" w:rsidRDefault="0087442B" w:rsidP="0087442B">
            <w:r>
              <w:t>See ANNEXURE 1,2 and 4</w:t>
            </w:r>
          </w:p>
        </w:tc>
      </w:tr>
      <w:tr w:rsidR="0087442B" w14:paraId="42AB0DD7" w14:textId="77777777" w:rsidTr="0087442B">
        <w:tc>
          <w:tcPr>
            <w:tcW w:w="2070" w:type="dxa"/>
          </w:tcPr>
          <w:p w14:paraId="1486F154" w14:textId="77777777" w:rsidR="0087442B" w:rsidRPr="00C07122" w:rsidRDefault="0087442B" w:rsidP="0087442B">
            <w:pPr>
              <w:jc w:val="right"/>
            </w:pPr>
            <w:r w:rsidRPr="00C07122">
              <w:t>Prefill</w:t>
            </w:r>
          </w:p>
        </w:tc>
        <w:tc>
          <w:tcPr>
            <w:tcW w:w="6835" w:type="dxa"/>
          </w:tcPr>
          <w:p w14:paraId="17E4E17C" w14:textId="77777777" w:rsidR="0087442B" w:rsidRDefault="0087442B" w:rsidP="0087442B">
            <w:r>
              <w:t>Name</w:t>
            </w:r>
          </w:p>
        </w:tc>
      </w:tr>
      <w:tr w:rsidR="0087442B" w14:paraId="15E72D5F" w14:textId="77777777" w:rsidTr="0087442B">
        <w:tc>
          <w:tcPr>
            <w:tcW w:w="2070" w:type="dxa"/>
          </w:tcPr>
          <w:p w14:paraId="373EC8FF" w14:textId="77777777" w:rsidR="0087442B" w:rsidRPr="00C07122" w:rsidRDefault="0087442B" w:rsidP="0087442B">
            <w:pPr>
              <w:jc w:val="right"/>
            </w:pPr>
            <w:r w:rsidRPr="00C07122">
              <w:t>Consistency checks/edit rules</w:t>
            </w:r>
          </w:p>
        </w:tc>
        <w:tc>
          <w:tcPr>
            <w:tcW w:w="6835" w:type="dxa"/>
          </w:tcPr>
          <w:p w14:paraId="7EB1BAF2" w14:textId="77777777" w:rsidR="0087442B" w:rsidRDefault="0087442B" w:rsidP="0087442B">
            <w:pPr>
              <w:jc w:val="right"/>
            </w:pPr>
          </w:p>
          <w:p w14:paraId="035DCDBA" w14:textId="77777777" w:rsidR="0087442B" w:rsidRDefault="0087442B" w:rsidP="0087442B">
            <w:r>
              <w:t xml:space="preserve">If B13 is not coded as 136, region and constituency cannot be selected </w:t>
            </w:r>
          </w:p>
          <w:p w14:paraId="40AA1D21" w14:textId="77777777" w:rsidR="0087442B" w:rsidRDefault="0087442B" w:rsidP="0087442B"/>
          <w:p w14:paraId="592C5C8B" w14:textId="77777777" w:rsidR="0087442B" w:rsidRDefault="0087442B" w:rsidP="0087442B"/>
        </w:tc>
      </w:tr>
      <w:tr w:rsidR="0087442B" w14:paraId="52DD82C8" w14:textId="77777777" w:rsidTr="0087442B">
        <w:tc>
          <w:tcPr>
            <w:tcW w:w="2070" w:type="dxa"/>
          </w:tcPr>
          <w:p w14:paraId="60C44610" w14:textId="77777777" w:rsidR="0087442B" w:rsidRPr="00C07122" w:rsidRDefault="0087442B" w:rsidP="0087442B">
            <w:pPr>
              <w:jc w:val="right"/>
            </w:pPr>
            <w:r w:rsidRPr="00C07122">
              <w:t>Routing</w:t>
            </w:r>
          </w:p>
        </w:tc>
        <w:tc>
          <w:tcPr>
            <w:tcW w:w="6835" w:type="dxa"/>
          </w:tcPr>
          <w:p w14:paraId="64C0C8A0" w14:textId="77777777" w:rsidR="0087442B" w:rsidRDefault="0087442B" w:rsidP="0087442B">
            <w:r>
              <w:t>B15</w:t>
            </w:r>
          </w:p>
        </w:tc>
      </w:tr>
      <w:tr w:rsidR="0087442B" w14:paraId="70AFC507" w14:textId="77777777" w:rsidTr="0087442B">
        <w:tc>
          <w:tcPr>
            <w:tcW w:w="2070" w:type="dxa"/>
          </w:tcPr>
          <w:p w14:paraId="16EF18A3" w14:textId="77777777" w:rsidR="0087442B" w:rsidRPr="00C07122" w:rsidRDefault="0087442B" w:rsidP="0087442B">
            <w:pPr>
              <w:jc w:val="right"/>
            </w:pPr>
            <w:r w:rsidRPr="00C07122">
              <w:t>Programmer instructions</w:t>
            </w:r>
          </w:p>
        </w:tc>
        <w:tc>
          <w:tcPr>
            <w:tcW w:w="6835" w:type="dxa"/>
          </w:tcPr>
          <w:p w14:paraId="6D90E0DB" w14:textId="77777777" w:rsidR="0087442B" w:rsidRDefault="0087442B" w:rsidP="0087442B">
            <w:r>
              <w:t>For B13 is not coded as 136, Show short list of common countries and search option for the rest</w:t>
            </w:r>
          </w:p>
          <w:p w14:paraId="6A0F21E0" w14:textId="77777777" w:rsidR="0087442B" w:rsidRDefault="0087442B" w:rsidP="0087442B"/>
          <w:p w14:paraId="61937301" w14:textId="77777777" w:rsidR="0087442B" w:rsidRDefault="0087442B" w:rsidP="0087442B">
            <w:r>
              <w:t xml:space="preserve">Add option in the response for same place as usual residence or EA so that it can be prepopulated </w:t>
            </w:r>
          </w:p>
        </w:tc>
      </w:tr>
      <w:tr w:rsidR="0087442B" w14:paraId="1D76899C" w14:textId="77777777" w:rsidTr="0087442B">
        <w:tc>
          <w:tcPr>
            <w:tcW w:w="2070" w:type="dxa"/>
          </w:tcPr>
          <w:p w14:paraId="22268B51" w14:textId="77777777" w:rsidR="0087442B" w:rsidRPr="00C07122" w:rsidRDefault="0087442B" w:rsidP="0087442B">
            <w:pPr>
              <w:jc w:val="right"/>
            </w:pPr>
            <w:r w:rsidRPr="00C07122">
              <w:t>Error message</w:t>
            </w:r>
          </w:p>
        </w:tc>
        <w:tc>
          <w:tcPr>
            <w:tcW w:w="6835" w:type="dxa"/>
          </w:tcPr>
          <w:p w14:paraId="3BBB59F3" w14:textId="77777777" w:rsidR="0087442B" w:rsidRDefault="0087442B" w:rsidP="0087442B">
            <w:r w:rsidRPr="000C6130">
              <w:t>Region/Constituency/Country should not be blank</w:t>
            </w:r>
          </w:p>
        </w:tc>
      </w:tr>
      <w:tr w:rsidR="0087442B" w14:paraId="0222CF38" w14:textId="77777777" w:rsidTr="0087442B">
        <w:tc>
          <w:tcPr>
            <w:tcW w:w="2070" w:type="dxa"/>
          </w:tcPr>
          <w:p w14:paraId="6789E057" w14:textId="77777777" w:rsidR="0087442B" w:rsidRPr="00C07122" w:rsidRDefault="0087442B" w:rsidP="0087442B">
            <w:pPr>
              <w:jc w:val="right"/>
            </w:pPr>
            <w:r w:rsidRPr="00C07122">
              <w:t>Change logs</w:t>
            </w:r>
          </w:p>
        </w:tc>
        <w:tc>
          <w:tcPr>
            <w:tcW w:w="6835" w:type="dxa"/>
          </w:tcPr>
          <w:p w14:paraId="2F704C10" w14:textId="77777777" w:rsidR="0087442B" w:rsidRDefault="0087442B" w:rsidP="0087442B"/>
        </w:tc>
      </w:tr>
    </w:tbl>
    <w:p w14:paraId="0C743CD0" w14:textId="77777777" w:rsidR="0087442B" w:rsidRPr="00520C58" w:rsidRDefault="0087442B" w:rsidP="0087442B"/>
    <w:p w14:paraId="624DA425" w14:textId="77777777" w:rsidR="006D6ADB" w:rsidRPr="00520C58" w:rsidRDefault="006D6ADB" w:rsidP="006D6ADB"/>
    <w:p w14:paraId="579F1332" w14:textId="77777777" w:rsidR="00C825A3" w:rsidRDefault="00C825A3" w:rsidP="00BB1AC6">
      <w:pPr>
        <w:pStyle w:val="Heading2"/>
      </w:pPr>
    </w:p>
    <w:p w14:paraId="0CB04813" w14:textId="77777777" w:rsidR="006D6ADB" w:rsidRPr="006D6ADB" w:rsidRDefault="006D6ADB" w:rsidP="006D6ADB"/>
    <w:p w14:paraId="61C9AB63" w14:textId="77777777" w:rsidR="00C825A3" w:rsidRDefault="00C825A3" w:rsidP="00BB1AC6">
      <w:pPr>
        <w:pStyle w:val="Heading2"/>
      </w:pPr>
    </w:p>
    <w:p w14:paraId="10C0CE6F" w14:textId="77777777" w:rsidR="00BB1AC6" w:rsidRDefault="00BB1AC6" w:rsidP="00BB1AC6">
      <w:pPr>
        <w:pStyle w:val="Heading2"/>
      </w:pPr>
      <w:r>
        <w:t xml:space="preserve">Field: B15 </w:t>
      </w:r>
      <w:r w:rsidRPr="00A86087">
        <w:t>Duration at the place of usual residence</w:t>
      </w:r>
    </w:p>
    <w:tbl>
      <w:tblPr>
        <w:tblStyle w:val="TableGrid"/>
        <w:tblW w:w="0" w:type="auto"/>
        <w:tblInd w:w="445" w:type="dxa"/>
        <w:tblLook w:val="04A0" w:firstRow="1" w:lastRow="0" w:firstColumn="1" w:lastColumn="0" w:noHBand="0" w:noVBand="1"/>
      </w:tblPr>
      <w:tblGrid>
        <w:gridCol w:w="2070"/>
        <w:gridCol w:w="6835"/>
      </w:tblGrid>
      <w:tr w:rsidR="00BB1AC6" w14:paraId="56CEA49C" w14:textId="77777777" w:rsidTr="002B16C7">
        <w:tc>
          <w:tcPr>
            <w:tcW w:w="2070" w:type="dxa"/>
          </w:tcPr>
          <w:p w14:paraId="4FBC2727" w14:textId="77777777" w:rsidR="00BB1AC6" w:rsidRPr="00830C7D" w:rsidRDefault="00BB1AC6" w:rsidP="002B16C7">
            <w:pPr>
              <w:jc w:val="right"/>
              <w:rPr>
                <w:b/>
              </w:rPr>
            </w:pPr>
            <w:r w:rsidRPr="00830C7D">
              <w:rPr>
                <w:b/>
              </w:rPr>
              <w:t>Description</w:t>
            </w:r>
          </w:p>
        </w:tc>
        <w:tc>
          <w:tcPr>
            <w:tcW w:w="6835" w:type="dxa"/>
          </w:tcPr>
          <w:p w14:paraId="0036F12B" w14:textId="77777777" w:rsidR="00BB1AC6" w:rsidRDefault="00BB1AC6" w:rsidP="002B16C7">
            <w:r>
              <w:t xml:space="preserve">Duration at </w:t>
            </w:r>
            <w:r w:rsidRPr="001B2E49">
              <w:t>place of usual residence</w:t>
            </w:r>
          </w:p>
        </w:tc>
      </w:tr>
      <w:tr w:rsidR="00BB1AC6" w14:paraId="2A74C0C3" w14:textId="77777777" w:rsidTr="002B16C7">
        <w:tc>
          <w:tcPr>
            <w:tcW w:w="2070" w:type="dxa"/>
          </w:tcPr>
          <w:p w14:paraId="508DD209" w14:textId="77777777" w:rsidR="00BB1AC6" w:rsidRPr="00830C7D" w:rsidRDefault="00BB1AC6" w:rsidP="002B16C7">
            <w:pPr>
              <w:jc w:val="right"/>
              <w:rPr>
                <w:b/>
              </w:rPr>
            </w:pPr>
            <w:r w:rsidRPr="00830C7D">
              <w:rPr>
                <w:b/>
              </w:rPr>
              <w:t>Name</w:t>
            </w:r>
          </w:p>
        </w:tc>
        <w:tc>
          <w:tcPr>
            <w:tcW w:w="6835" w:type="dxa"/>
          </w:tcPr>
          <w:p w14:paraId="6BBF7191" w14:textId="77777777" w:rsidR="00BB1AC6" w:rsidRDefault="00BB1AC6" w:rsidP="002B16C7">
            <w:r>
              <w:t>DURATION_AT_</w:t>
            </w:r>
            <w:r w:rsidRPr="00A86087">
              <w:t>USUAL</w:t>
            </w:r>
            <w:r>
              <w:t>_</w:t>
            </w:r>
            <w:r w:rsidRPr="00A86087">
              <w:t>RESIDENCE</w:t>
            </w:r>
          </w:p>
        </w:tc>
      </w:tr>
      <w:tr w:rsidR="00BB1AC6" w14:paraId="77BE27BB" w14:textId="77777777" w:rsidTr="002B16C7">
        <w:tc>
          <w:tcPr>
            <w:tcW w:w="2070" w:type="dxa"/>
          </w:tcPr>
          <w:p w14:paraId="5C13C0B2" w14:textId="77777777" w:rsidR="00BB1AC6" w:rsidRPr="00830C7D" w:rsidRDefault="00BB1AC6" w:rsidP="002B16C7">
            <w:pPr>
              <w:jc w:val="right"/>
              <w:rPr>
                <w:b/>
              </w:rPr>
            </w:pPr>
            <w:r>
              <w:rPr>
                <w:b/>
              </w:rPr>
              <w:t>Type</w:t>
            </w:r>
          </w:p>
        </w:tc>
        <w:tc>
          <w:tcPr>
            <w:tcW w:w="6835" w:type="dxa"/>
          </w:tcPr>
          <w:p w14:paraId="7CD44DEB" w14:textId="77777777" w:rsidR="00BB1AC6" w:rsidRDefault="00BB1AC6" w:rsidP="002B16C7">
            <w:r>
              <w:t>Numeric</w:t>
            </w:r>
          </w:p>
        </w:tc>
      </w:tr>
      <w:tr w:rsidR="00BB1AC6" w14:paraId="191C584F" w14:textId="77777777" w:rsidTr="002B16C7">
        <w:tc>
          <w:tcPr>
            <w:tcW w:w="2070" w:type="dxa"/>
          </w:tcPr>
          <w:p w14:paraId="55071869" w14:textId="77777777" w:rsidR="00BB1AC6" w:rsidRPr="00830C7D" w:rsidRDefault="00BB1AC6" w:rsidP="002B16C7">
            <w:pPr>
              <w:jc w:val="right"/>
              <w:rPr>
                <w:b/>
              </w:rPr>
            </w:pPr>
            <w:r w:rsidRPr="00830C7D">
              <w:rPr>
                <w:b/>
              </w:rPr>
              <w:lastRenderedPageBreak/>
              <w:t>Universe</w:t>
            </w:r>
          </w:p>
        </w:tc>
        <w:tc>
          <w:tcPr>
            <w:tcW w:w="6835" w:type="dxa"/>
          </w:tcPr>
          <w:p w14:paraId="0C404825" w14:textId="77777777" w:rsidR="00BB1AC6" w:rsidRDefault="00BB1AC6" w:rsidP="002B16C7">
            <w:r>
              <w:t>All persons</w:t>
            </w:r>
          </w:p>
        </w:tc>
      </w:tr>
      <w:tr w:rsidR="00BB1AC6" w14:paraId="58B2BECD" w14:textId="77777777" w:rsidTr="002B16C7">
        <w:tc>
          <w:tcPr>
            <w:tcW w:w="2070" w:type="dxa"/>
          </w:tcPr>
          <w:p w14:paraId="6F749042" w14:textId="77777777" w:rsidR="00BB1AC6" w:rsidRPr="00830C7D" w:rsidRDefault="00BB1AC6" w:rsidP="002B16C7">
            <w:pPr>
              <w:jc w:val="right"/>
              <w:rPr>
                <w:b/>
              </w:rPr>
            </w:pPr>
            <w:r w:rsidRPr="00830C7D">
              <w:rPr>
                <w:b/>
              </w:rPr>
              <w:t>Question text</w:t>
            </w:r>
          </w:p>
        </w:tc>
        <w:tc>
          <w:tcPr>
            <w:tcW w:w="6835" w:type="dxa"/>
          </w:tcPr>
          <w:p w14:paraId="65CF31B4" w14:textId="77777777" w:rsidR="00BB1AC6" w:rsidRDefault="00BB1AC6" w:rsidP="002B16C7">
            <w:r w:rsidRPr="00A86087">
              <w:t xml:space="preserve">For how long has </w:t>
            </w:r>
            <w:r>
              <w:t>[</w:t>
            </w:r>
            <w:r w:rsidRPr="00A86087">
              <w:t>NAME</w:t>
            </w:r>
            <w:r>
              <w:t>]</w:t>
            </w:r>
            <w:r w:rsidRPr="00A86087">
              <w:t xml:space="preserve"> been living at the place of usual residence in completed years?</w:t>
            </w:r>
          </w:p>
        </w:tc>
      </w:tr>
      <w:tr w:rsidR="00BB1AC6" w14:paraId="3519477B" w14:textId="77777777" w:rsidTr="002B16C7">
        <w:tc>
          <w:tcPr>
            <w:tcW w:w="2070" w:type="dxa"/>
          </w:tcPr>
          <w:p w14:paraId="5C4E9457" w14:textId="77777777" w:rsidR="00BB1AC6" w:rsidRPr="00830C7D" w:rsidRDefault="00BB1AC6" w:rsidP="002B16C7">
            <w:pPr>
              <w:jc w:val="right"/>
              <w:rPr>
                <w:b/>
              </w:rPr>
            </w:pPr>
            <w:r w:rsidRPr="00830C7D">
              <w:rPr>
                <w:b/>
              </w:rPr>
              <w:t>Help text</w:t>
            </w:r>
          </w:p>
        </w:tc>
        <w:tc>
          <w:tcPr>
            <w:tcW w:w="6835" w:type="dxa"/>
          </w:tcPr>
          <w:p w14:paraId="4D9DAD97" w14:textId="77777777" w:rsidR="00BB1AC6" w:rsidRDefault="00675744" w:rsidP="002B16C7">
            <w:r>
              <w:t>If less than a year, enter 000</w:t>
            </w:r>
            <w:r w:rsidR="00BB1AC6" w:rsidRPr="00AC64B9">
              <w:t xml:space="preserve"> and if 120 or  more enter 120, if Don’t know enter 999</w:t>
            </w:r>
          </w:p>
        </w:tc>
      </w:tr>
      <w:tr w:rsidR="00BB1AC6" w14:paraId="632DDD06" w14:textId="77777777" w:rsidTr="002B16C7">
        <w:tc>
          <w:tcPr>
            <w:tcW w:w="2070" w:type="dxa"/>
          </w:tcPr>
          <w:p w14:paraId="25D81A6B" w14:textId="77777777" w:rsidR="00BB1AC6" w:rsidRPr="00830C7D" w:rsidRDefault="00BB1AC6" w:rsidP="002B16C7">
            <w:pPr>
              <w:jc w:val="right"/>
              <w:rPr>
                <w:b/>
              </w:rPr>
            </w:pPr>
            <w:r w:rsidRPr="00830C7D">
              <w:rPr>
                <w:b/>
              </w:rPr>
              <w:t>Valid range</w:t>
            </w:r>
          </w:p>
        </w:tc>
        <w:tc>
          <w:tcPr>
            <w:tcW w:w="6835" w:type="dxa"/>
          </w:tcPr>
          <w:p w14:paraId="6E7A4173" w14:textId="77777777" w:rsidR="00BB1AC6" w:rsidRDefault="00675744" w:rsidP="002B16C7">
            <w:r>
              <w:t>000</w:t>
            </w:r>
            <w:r w:rsidR="00BB1AC6">
              <w:t>-120, 999</w:t>
            </w:r>
          </w:p>
        </w:tc>
      </w:tr>
      <w:tr w:rsidR="00BB1AC6" w14:paraId="18C6F402" w14:textId="77777777" w:rsidTr="002B16C7">
        <w:tc>
          <w:tcPr>
            <w:tcW w:w="2070" w:type="dxa"/>
          </w:tcPr>
          <w:p w14:paraId="71851FF2" w14:textId="77777777" w:rsidR="00BB1AC6" w:rsidRPr="00830C7D" w:rsidRDefault="00BB1AC6" w:rsidP="002B16C7">
            <w:pPr>
              <w:jc w:val="right"/>
              <w:rPr>
                <w:b/>
              </w:rPr>
            </w:pPr>
            <w:r w:rsidRPr="00830C7D">
              <w:rPr>
                <w:b/>
              </w:rPr>
              <w:t>Responses</w:t>
            </w:r>
          </w:p>
        </w:tc>
        <w:tc>
          <w:tcPr>
            <w:tcW w:w="6835" w:type="dxa"/>
          </w:tcPr>
          <w:p w14:paraId="1B276EEB" w14:textId="77777777" w:rsidR="00BB1AC6" w:rsidRDefault="00BB1AC6" w:rsidP="002B16C7">
            <w:r>
              <w:t>Combo box</w:t>
            </w:r>
          </w:p>
          <w:p w14:paraId="52D6E557" w14:textId="77777777" w:rsidR="00BB1AC6" w:rsidRDefault="00BB1AC6" w:rsidP="002B16C7"/>
          <w:p w14:paraId="19292EBF" w14:textId="77777777" w:rsidR="00BB1AC6" w:rsidRDefault="00BB1AC6" w:rsidP="002B16C7">
            <w:pPr>
              <w:pStyle w:val="ListParagraph"/>
              <w:numPr>
                <w:ilvl w:val="0"/>
                <w:numId w:val="32"/>
              </w:numPr>
            </w:pPr>
            <w:r>
              <w:t>Since birth (check against B5 and auto</w:t>
            </w:r>
            <w:r w:rsidR="00675744">
              <w:t>-</w:t>
            </w:r>
            <w:r>
              <w:t>calculate</w:t>
            </w:r>
            <w:r w:rsidR="00675744">
              <w:t xml:space="preserve"> the years</w:t>
            </w:r>
            <w:r>
              <w:t>)</w:t>
            </w:r>
          </w:p>
          <w:p w14:paraId="5BF31DB1" w14:textId="77777777" w:rsidR="00BB1AC6" w:rsidRDefault="00BB1AC6" w:rsidP="002B16C7"/>
        </w:tc>
      </w:tr>
      <w:tr w:rsidR="00BB1AC6" w14:paraId="6F1956B4" w14:textId="77777777" w:rsidTr="002B16C7">
        <w:tc>
          <w:tcPr>
            <w:tcW w:w="2070" w:type="dxa"/>
          </w:tcPr>
          <w:p w14:paraId="238BA900" w14:textId="77777777" w:rsidR="00BB1AC6" w:rsidRPr="00830C7D" w:rsidRDefault="00BB1AC6" w:rsidP="002B16C7">
            <w:pPr>
              <w:jc w:val="right"/>
              <w:rPr>
                <w:b/>
              </w:rPr>
            </w:pPr>
            <w:r>
              <w:rPr>
                <w:b/>
              </w:rPr>
              <w:t>Prefill</w:t>
            </w:r>
          </w:p>
        </w:tc>
        <w:tc>
          <w:tcPr>
            <w:tcW w:w="6835" w:type="dxa"/>
          </w:tcPr>
          <w:p w14:paraId="3FDF2849" w14:textId="77777777" w:rsidR="00BB1AC6" w:rsidRDefault="00BB1AC6" w:rsidP="002B16C7">
            <w:r>
              <w:t>NAME</w:t>
            </w:r>
          </w:p>
        </w:tc>
      </w:tr>
      <w:tr w:rsidR="00BB1AC6" w14:paraId="0E01AC7F" w14:textId="77777777" w:rsidTr="002B16C7">
        <w:tc>
          <w:tcPr>
            <w:tcW w:w="2070" w:type="dxa"/>
          </w:tcPr>
          <w:p w14:paraId="3A201D98" w14:textId="77777777" w:rsidR="00BB1AC6" w:rsidRPr="00675744" w:rsidRDefault="00BB1AC6" w:rsidP="002B16C7">
            <w:pPr>
              <w:jc w:val="right"/>
              <w:rPr>
                <w:b/>
              </w:rPr>
            </w:pPr>
            <w:r w:rsidRPr="00675744">
              <w:rPr>
                <w:b/>
              </w:rPr>
              <w:t>Consistency checks</w:t>
            </w:r>
          </w:p>
          <w:p w14:paraId="7D1C20C3" w14:textId="77777777" w:rsidR="00BB1AC6" w:rsidRPr="00675744" w:rsidRDefault="00BB1AC6" w:rsidP="002B16C7">
            <w:pPr>
              <w:jc w:val="right"/>
              <w:rPr>
                <w:b/>
              </w:rPr>
            </w:pPr>
          </w:p>
        </w:tc>
        <w:tc>
          <w:tcPr>
            <w:tcW w:w="6835" w:type="dxa"/>
          </w:tcPr>
          <w:p w14:paraId="3B21E328" w14:textId="77777777" w:rsidR="00BB1AC6" w:rsidRPr="00675744" w:rsidRDefault="00BB1AC6" w:rsidP="002B16C7">
            <w:r w:rsidRPr="00675744">
              <w:t>Condition: B1</w:t>
            </w:r>
            <w:r w:rsidR="002266D4">
              <w:t>5</w:t>
            </w:r>
            <w:r w:rsidRPr="00675744">
              <w:t xml:space="preserve"> cannot be greater than B5 (hard check)</w:t>
            </w:r>
          </w:p>
          <w:p w14:paraId="1E145B5C" w14:textId="77777777" w:rsidR="00BB1AC6" w:rsidRPr="00675744" w:rsidRDefault="00BB1AC6" w:rsidP="002B16C7"/>
        </w:tc>
      </w:tr>
      <w:tr w:rsidR="00BB1AC6" w14:paraId="02BEEF4D" w14:textId="77777777" w:rsidTr="002B16C7">
        <w:tc>
          <w:tcPr>
            <w:tcW w:w="2070" w:type="dxa"/>
          </w:tcPr>
          <w:p w14:paraId="71432FF8" w14:textId="77777777" w:rsidR="00BB1AC6" w:rsidRPr="00675744" w:rsidRDefault="00BB1AC6" w:rsidP="002B16C7">
            <w:pPr>
              <w:jc w:val="right"/>
              <w:rPr>
                <w:b/>
              </w:rPr>
            </w:pPr>
            <w:r w:rsidRPr="00675744">
              <w:t>Error message:</w:t>
            </w:r>
          </w:p>
        </w:tc>
        <w:tc>
          <w:tcPr>
            <w:tcW w:w="6835" w:type="dxa"/>
          </w:tcPr>
          <w:p w14:paraId="399420E6" w14:textId="77777777" w:rsidR="00BB1AC6" w:rsidRPr="00675744" w:rsidRDefault="00BB1AC6" w:rsidP="002B16C7">
            <w:r w:rsidRPr="00675744">
              <w:t xml:space="preserve">Duration at the place of usual residence should not be greater than </w:t>
            </w:r>
            <w:r w:rsidR="00B45AD2" w:rsidRPr="00675744">
              <w:t>[</w:t>
            </w:r>
            <w:r w:rsidR="00675744">
              <w:t>NAME</w:t>
            </w:r>
            <w:r w:rsidR="00B45AD2" w:rsidRPr="00675744">
              <w:t>]</w:t>
            </w:r>
            <w:r w:rsidRPr="00675744">
              <w:t>'s age</w:t>
            </w:r>
          </w:p>
        </w:tc>
      </w:tr>
      <w:tr w:rsidR="00BB1AC6" w14:paraId="5251EF32" w14:textId="77777777" w:rsidTr="002B16C7">
        <w:tc>
          <w:tcPr>
            <w:tcW w:w="2070" w:type="dxa"/>
          </w:tcPr>
          <w:p w14:paraId="71EF04FB" w14:textId="77777777" w:rsidR="00BB1AC6" w:rsidRPr="00830C7D" w:rsidRDefault="00BB1AC6" w:rsidP="002B16C7">
            <w:pPr>
              <w:jc w:val="right"/>
              <w:rPr>
                <w:b/>
              </w:rPr>
            </w:pPr>
            <w:r>
              <w:rPr>
                <w:b/>
              </w:rPr>
              <w:t xml:space="preserve">Routing </w:t>
            </w:r>
          </w:p>
        </w:tc>
        <w:tc>
          <w:tcPr>
            <w:tcW w:w="6835" w:type="dxa"/>
          </w:tcPr>
          <w:p w14:paraId="799F113C" w14:textId="77777777" w:rsidR="00BB1AC6" w:rsidRDefault="00BB1AC6" w:rsidP="002B16C7">
            <w:r>
              <w:t>Correct B5 or B15</w:t>
            </w:r>
          </w:p>
          <w:p w14:paraId="66652BE5" w14:textId="77777777" w:rsidR="00BB1AC6" w:rsidRDefault="00BB1AC6" w:rsidP="002B16C7">
            <w:r>
              <w:t>Otherwise go to B16</w:t>
            </w:r>
          </w:p>
        </w:tc>
      </w:tr>
      <w:tr w:rsidR="00BB1AC6" w14:paraId="200FD255" w14:textId="77777777" w:rsidTr="002B16C7">
        <w:tc>
          <w:tcPr>
            <w:tcW w:w="2070" w:type="dxa"/>
          </w:tcPr>
          <w:p w14:paraId="2C52266F" w14:textId="77777777" w:rsidR="00BB1AC6" w:rsidRDefault="00BB1AC6" w:rsidP="002B16C7">
            <w:pPr>
              <w:jc w:val="right"/>
              <w:rPr>
                <w:b/>
              </w:rPr>
            </w:pPr>
            <w:r>
              <w:rPr>
                <w:b/>
              </w:rPr>
              <w:t>Programmer’s instruction</w:t>
            </w:r>
          </w:p>
        </w:tc>
        <w:tc>
          <w:tcPr>
            <w:tcW w:w="6835" w:type="dxa"/>
          </w:tcPr>
          <w:p w14:paraId="66993EEC" w14:textId="77777777" w:rsidR="00BB1AC6" w:rsidRDefault="00BB1AC6" w:rsidP="002B16C7"/>
        </w:tc>
      </w:tr>
      <w:tr w:rsidR="00BB1AC6" w14:paraId="78528FA2" w14:textId="77777777" w:rsidTr="002B16C7">
        <w:tc>
          <w:tcPr>
            <w:tcW w:w="2070" w:type="dxa"/>
          </w:tcPr>
          <w:p w14:paraId="1A04BE41" w14:textId="77777777" w:rsidR="00BB1AC6" w:rsidRDefault="00BB1AC6" w:rsidP="002B16C7">
            <w:pPr>
              <w:jc w:val="right"/>
              <w:rPr>
                <w:b/>
              </w:rPr>
            </w:pPr>
            <w:r>
              <w:rPr>
                <w:b/>
              </w:rPr>
              <w:t>Change log</w:t>
            </w:r>
          </w:p>
        </w:tc>
        <w:tc>
          <w:tcPr>
            <w:tcW w:w="6835" w:type="dxa"/>
          </w:tcPr>
          <w:p w14:paraId="43038001" w14:textId="77777777" w:rsidR="00BB1AC6" w:rsidRDefault="00BB1AC6" w:rsidP="002B16C7"/>
        </w:tc>
      </w:tr>
    </w:tbl>
    <w:p w14:paraId="125D41ED" w14:textId="77777777" w:rsidR="00BB1AC6" w:rsidRDefault="00BB1AC6" w:rsidP="00BB1AC6">
      <w:pPr>
        <w:rPr>
          <w:rFonts w:asciiTheme="majorHAnsi" w:eastAsiaTheme="majorEastAsia" w:hAnsiTheme="majorHAnsi" w:cstheme="majorBidi"/>
          <w:color w:val="2E74B5" w:themeColor="accent1" w:themeShade="BF"/>
          <w:sz w:val="26"/>
          <w:szCs w:val="26"/>
        </w:rPr>
      </w:pPr>
    </w:p>
    <w:p w14:paraId="1EB6CF2E" w14:textId="77777777" w:rsidR="00BB1AC6" w:rsidRDefault="00BB1AC6" w:rsidP="00BB1AC6">
      <w:pPr>
        <w:rPr>
          <w:rFonts w:asciiTheme="majorHAnsi" w:eastAsiaTheme="majorEastAsia" w:hAnsiTheme="majorHAnsi" w:cstheme="majorBidi"/>
          <w:color w:val="2E74B5" w:themeColor="accent1" w:themeShade="BF"/>
          <w:sz w:val="26"/>
          <w:szCs w:val="26"/>
        </w:rPr>
      </w:pPr>
    </w:p>
    <w:p w14:paraId="6636E662" w14:textId="77777777" w:rsidR="00BB1AC6" w:rsidRDefault="00BB1AC6" w:rsidP="00BB1AC6">
      <w:pPr>
        <w:rPr>
          <w:rFonts w:asciiTheme="majorHAnsi" w:eastAsiaTheme="majorEastAsia" w:hAnsiTheme="majorHAnsi" w:cstheme="majorBidi"/>
          <w:color w:val="2E74B5" w:themeColor="accent1" w:themeShade="BF"/>
          <w:sz w:val="26"/>
          <w:szCs w:val="26"/>
        </w:rPr>
      </w:pPr>
    </w:p>
    <w:p w14:paraId="6331332A" w14:textId="77777777" w:rsidR="00BB1AC6" w:rsidRDefault="00BB1AC6" w:rsidP="00BB1AC6">
      <w:pPr>
        <w:rPr>
          <w:rFonts w:asciiTheme="majorHAnsi" w:eastAsiaTheme="majorEastAsia" w:hAnsiTheme="majorHAnsi" w:cstheme="majorBidi"/>
          <w:color w:val="2E74B5" w:themeColor="accent1" w:themeShade="BF"/>
          <w:sz w:val="26"/>
          <w:szCs w:val="26"/>
        </w:rPr>
      </w:pPr>
    </w:p>
    <w:p w14:paraId="7184ABDF" w14:textId="77777777" w:rsidR="00BB1AC6" w:rsidRDefault="00BB1AC6" w:rsidP="00BB1AC6">
      <w:pPr>
        <w:rPr>
          <w:rFonts w:asciiTheme="majorHAnsi" w:eastAsiaTheme="majorEastAsia" w:hAnsiTheme="majorHAnsi" w:cstheme="majorBidi"/>
          <w:color w:val="2E74B5" w:themeColor="accent1" w:themeShade="BF"/>
          <w:sz w:val="26"/>
          <w:szCs w:val="26"/>
        </w:rPr>
      </w:pPr>
    </w:p>
    <w:p w14:paraId="09C26D25" w14:textId="77777777" w:rsidR="00BB1AC6" w:rsidRDefault="00BB1AC6" w:rsidP="00BB1AC6">
      <w:pPr>
        <w:rPr>
          <w:rFonts w:asciiTheme="majorHAnsi" w:eastAsiaTheme="majorEastAsia" w:hAnsiTheme="majorHAnsi" w:cstheme="majorBidi"/>
          <w:color w:val="2E74B5" w:themeColor="accent1" w:themeShade="BF"/>
          <w:sz w:val="26"/>
          <w:szCs w:val="26"/>
        </w:rPr>
      </w:pPr>
    </w:p>
    <w:p w14:paraId="02E1E3E9"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2EF10F5A" w14:textId="77777777" w:rsidR="00BB1AC6" w:rsidRDefault="00BB1AC6" w:rsidP="00BB1AC6">
      <w:pPr>
        <w:pStyle w:val="Heading2"/>
      </w:pPr>
      <w:r>
        <w:t xml:space="preserve">Field: B16 </w:t>
      </w:r>
      <w:r w:rsidRPr="00AC64B9">
        <w:t>Previous Residence</w:t>
      </w:r>
    </w:p>
    <w:tbl>
      <w:tblPr>
        <w:tblStyle w:val="TableGrid"/>
        <w:tblW w:w="0" w:type="auto"/>
        <w:tblInd w:w="445" w:type="dxa"/>
        <w:tblLook w:val="04A0" w:firstRow="1" w:lastRow="0" w:firstColumn="1" w:lastColumn="0" w:noHBand="0" w:noVBand="1"/>
      </w:tblPr>
      <w:tblGrid>
        <w:gridCol w:w="2244"/>
        <w:gridCol w:w="6661"/>
      </w:tblGrid>
      <w:tr w:rsidR="00BB1AC6" w14:paraId="7B6E35F6" w14:textId="77777777" w:rsidTr="002B16C7">
        <w:tc>
          <w:tcPr>
            <w:tcW w:w="2244" w:type="dxa"/>
          </w:tcPr>
          <w:p w14:paraId="70E6C1E4" w14:textId="77777777" w:rsidR="00BB1AC6" w:rsidRPr="00830C7D" w:rsidRDefault="00BB1AC6" w:rsidP="002B16C7">
            <w:pPr>
              <w:jc w:val="right"/>
              <w:rPr>
                <w:b/>
              </w:rPr>
            </w:pPr>
            <w:r w:rsidRPr="00830C7D">
              <w:rPr>
                <w:b/>
              </w:rPr>
              <w:t>Description</w:t>
            </w:r>
          </w:p>
        </w:tc>
        <w:tc>
          <w:tcPr>
            <w:tcW w:w="6661" w:type="dxa"/>
          </w:tcPr>
          <w:p w14:paraId="5FA942A2" w14:textId="77777777" w:rsidR="00BB1AC6" w:rsidRDefault="00BB1AC6" w:rsidP="002B16C7">
            <w:r>
              <w:t>Place where usually lived since September 2020</w:t>
            </w:r>
          </w:p>
        </w:tc>
      </w:tr>
      <w:tr w:rsidR="00BB1AC6" w14:paraId="4098D29B" w14:textId="77777777" w:rsidTr="002B16C7">
        <w:tc>
          <w:tcPr>
            <w:tcW w:w="2244" w:type="dxa"/>
          </w:tcPr>
          <w:p w14:paraId="4E191AE6" w14:textId="77777777" w:rsidR="00BB1AC6" w:rsidRPr="00830C7D" w:rsidRDefault="00BB1AC6" w:rsidP="002B16C7">
            <w:pPr>
              <w:jc w:val="right"/>
              <w:rPr>
                <w:b/>
              </w:rPr>
            </w:pPr>
            <w:r w:rsidRPr="00830C7D">
              <w:rPr>
                <w:b/>
              </w:rPr>
              <w:t>Name</w:t>
            </w:r>
          </w:p>
        </w:tc>
        <w:tc>
          <w:tcPr>
            <w:tcW w:w="6661" w:type="dxa"/>
          </w:tcPr>
          <w:p w14:paraId="3429BF33" w14:textId="77777777" w:rsidR="00BB1AC6" w:rsidRDefault="00BB1AC6" w:rsidP="002B16C7">
            <w:r>
              <w:t>PREVIOUS_</w:t>
            </w:r>
            <w:r w:rsidRPr="00A86087">
              <w:t>RESIDENCE</w:t>
            </w:r>
          </w:p>
        </w:tc>
      </w:tr>
      <w:tr w:rsidR="00BB1AC6" w14:paraId="27FB5A7E" w14:textId="77777777" w:rsidTr="002B16C7">
        <w:tc>
          <w:tcPr>
            <w:tcW w:w="2244" w:type="dxa"/>
          </w:tcPr>
          <w:p w14:paraId="41D45E4C" w14:textId="77777777" w:rsidR="00BB1AC6" w:rsidRPr="00830C7D" w:rsidRDefault="00BB1AC6" w:rsidP="002B16C7">
            <w:pPr>
              <w:jc w:val="right"/>
              <w:rPr>
                <w:b/>
              </w:rPr>
            </w:pPr>
            <w:r>
              <w:rPr>
                <w:b/>
              </w:rPr>
              <w:t>Type</w:t>
            </w:r>
          </w:p>
        </w:tc>
        <w:tc>
          <w:tcPr>
            <w:tcW w:w="6661" w:type="dxa"/>
          </w:tcPr>
          <w:p w14:paraId="0B326939" w14:textId="77777777" w:rsidR="00BB1AC6" w:rsidRDefault="00BB1AC6" w:rsidP="002B16C7">
            <w:r>
              <w:t>Numeric</w:t>
            </w:r>
          </w:p>
        </w:tc>
      </w:tr>
      <w:tr w:rsidR="00BB1AC6" w14:paraId="78BB8C12" w14:textId="77777777" w:rsidTr="002B16C7">
        <w:tc>
          <w:tcPr>
            <w:tcW w:w="2244" w:type="dxa"/>
          </w:tcPr>
          <w:p w14:paraId="70CB62BF" w14:textId="77777777" w:rsidR="00BB1AC6" w:rsidRPr="00830C7D" w:rsidRDefault="00BB1AC6" w:rsidP="002B16C7">
            <w:pPr>
              <w:jc w:val="right"/>
              <w:rPr>
                <w:b/>
              </w:rPr>
            </w:pPr>
            <w:r w:rsidRPr="00830C7D">
              <w:rPr>
                <w:b/>
              </w:rPr>
              <w:t>Universe</w:t>
            </w:r>
          </w:p>
        </w:tc>
        <w:tc>
          <w:tcPr>
            <w:tcW w:w="6661" w:type="dxa"/>
          </w:tcPr>
          <w:p w14:paraId="45982476" w14:textId="77777777" w:rsidR="00BB1AC6" w:rsidRDefault="00BB1AC6" w:rsidP="002B16C7">
            <w:r>
              <w:t>All persons</w:t>
            </w:r>
          </w:p>
        </w:tc>
      </w:tr>
      <w:tr w:rsidR="00BB1AC6" w14:paraId="0D462620" w14:textId="77777777" w:rsidTr="002B16C7">
        <w:tc>
          <w:tcPr>
            <w:tcW w:w="2244" w:type="dxa"/>
          </w:tcPr>
          <w:p w14:paraId="4DF97A23" w14:textId="77777777" w:rsidR="00BB1AC6" w:rsidRPr="00830C7D" w:rsidRDefault="00BB1AC6" w:rsidP="002B16C7">
            <w:pPr>
              <w:jc w:val="right"/>
              <w:rPr>
                <w:b/>
              </w:rPr>
            </w:pPr>
            <w:r w:rsidRPr="00830C7D">
              <w:rPr>
                <w:b/>
              </w:rPr>
              <w:t>Question text</w:t>
            </w:r>
          </w:p>
        </w:tc>
        <w:tc>
          <w:tcPr>
            <w:tcW w:w="6661" w:type="dxa"/>
          </w:tcPr>
          <w:p w14:paraId="76CF6442" w14:textId="77777777" w:rsidR="00BB1AC6" w:rsidRDefault="00BB1AC6" w:rsidP="002B16C7">
            <w:commentRangeStart w:id="32"/>
            <w:r w:rsidRPr="00AC64B9">
              <w:t>Where did [NAME</w:t>
            </w:r>
            <w:r>
              <w:t xml:space="preserve">] usually live </w:t>
            </w:r>
            <w:r w:rsidRPr="00AC64B9">
              <w:t>since September 2020?</w:t>
            </w:r>
            <w:commentRangeEnd w:id="32"/>
            <w:r w:rsidR="00992466">
              <w:rPr>
                <w:rStyle w:val="CommentReference"/>
              </w:rPr>
              <w:commentReference w:id="32"/>
            </w:r>
          </w:p>
        </w:tc>
      </w:tr>
      <w:tr w:rsidR="00BB1AC6" w14:paraId="2C0F976A" w14:textId="77777777" w:rsidTr="002B16C7">
        <w:tc>
          <w:tcPr>
            <w:tcW w:w="2244" w:type="dxa"/>
          </w:tcPr>
          <w:p w14:paraId="57314DB3" w14:textId="77777777" w:rsidR="00BB1AC6" w:rsidRPr="00830C7D" w:rsidRDefault="00BB1AC6" w:rsidP="002B16C7">
            <w:pPr>
              <w:jc w:val="right"/>
              <w:rPr>
                <w:b/>
              </w:rPr>
            </w:pPr>
            <w:r w:rsidRPr="00830C7D">
              <w:rPr>
                <w:b/>
              </w:rPr>
              <w:t>Help text</w:t>
            </w:r>
          </w:p>
        </w:tc>
        <w:tc>
          <w:tcPr>
            <w:tcW w:w="6661" w:type="dxa"/>
          </w:tcPr>
          <w:p w14:paraId="197EAF16" w14:textId="77777777" w:rsidR="00BB1AC6" w:rsidRDefault="00BB1AC6" w:rsidP="00B45AD2">
            <w:r w:rsidRPr="00AC64B9">
              <w:t>If in Namibia enter region, constituency and U/R</w:t>
            </w:r>
            <w:r w:rsidR="00B45AD2">
              <w:t xml:space="preserve"> c</w:t>
            </w:r>
            <w:r w:rsidRPr="00AC64B9">
              <w:t>ode or if outside Namibia enter the country code       (See code list 1)</w:t>
            </w:r>
          </w:p>
        </w:tc>
      </w:tr>
      <w:tr w:rsidR="00BB1AC6" w14:paraId="521D7AD3" w14:textId="77777777" w:rsidTr="002B16C7">
        <w:tc>
          <w:tcPr>
            <w:tcW w:w="2244" w:type="dxa"/>
          </w:tcPr>
          <w:p w14:paraId="6D308EBA" w14:textId="77777777" w:rsidR="00BB1AC6" w:rsidRPr="00830C7D" w:rsidRDefault="00BB1AC6" w:rsidP="002B16C7">
            <w:pPr>
              <w:jc w:val="right"/>
              <w:rPr>
                <w:b/>
              </w:rPr>
            </w:pPr>
            <w:r w:rsidRPr="00830C7D">
              <w:rPr>
                <w:b/>
              </w:rPr>
              <w:t>Valid range</w:t>
            </w:r>
          </w:p>
        </w:tc>
        <w:tc>
          <w:tcPr>
            <w:tcW w:w="6661" w:type="dxa"/>
          </w:tcPr>
          <w:p w14:paraId="7AE071E0" w14:textId="77777777" w:rsidR="00BB1AC6" w:rsidRDefault="00BB1AC6" w:rsidP="002B16C7">
            <w:r>
              <w:t>Radio button</w:t>
            </w:r>
          </w:p>
          <w:p w14:paraId="0F7D8568" w14:textId="77777777" w:rsidR="00BB1AC6" w:rsidRDefault="00BB1AC6" w:rsidP="002B16C7"/>
          <w:p w14:paraId="5D7390F7" w14:textId="77777777" w:rsidR="00BB1AC6" w:rsidRDefault="002266D4" w:rsidP="002B16C7">
            <w:r>
              <w:t>Country 100 – 135, 137 - 154, 200 – 244, 300 -347, 400 – 414, 500 – 523, 600 – 610,999</w:t>
            </w:r>
          </w:p>
          <w:p w14:paraId="358D37B0" w14:textId="77777777" w:rsidR="00B45AD2" w:rsidRDefault="00B45AD2" w:rsidP="002B16C7">
            <w:r>
              <w:t>Region 01-14</w:t>
            </w:r>
          </w:p>
          <w:p w14:paraId="059E1A41" w14:textId="77777777" w:rsidR="00BB1AC6" w:rsidRDefault="00BB1AC6" w:rsidP="002B16C7">
            <w:r>
              <w:t>Constituency 001-121, 999</w:t>
            </w:r>
          </w:p>
          <w:p w14:paraId="1D61F5C0" w14:textId="77777777" w:rsidR="00BB1AC6" w:rsidRDefault="00B45AD2" w:rsidP="002B16C7">
            <w:r>
              <w:lastRenderedPageBreak/>
              <w:t>U/R/  1-2, 9</w:t>
            </w:r>
          </w:p>
        </w:tc>
      </w:tr>
      <w:tr w:rsidR="00BB1AC6" w14:paraId="086E705C" w14:textId="77777777" w:rsidTr="002B16C7">
        <w:tc>
          <w:tcPr>
            <w:tcW w:w="2244" w:type="dxa"/>
          </w:tcPr>
          <w:p w14:paraId="4FFDD3B5" w14:textId="77777777" w:rsidR="00BB1AC6" w:rsidRPr="00830C7D" w:rsidRDefault="00BB1AC6" w:rsidP="002B16C7">
            <w:pPr>
              <w:jc w:val="right"/>
              <w:rPr>
                <w:b/>
              </w:rPr>
            </w:pPr>
            <w:r w:rsidRPr="00830C7D">
              <w:rPr>
                <w:b/>
              </w:rPr>
              <w:lastRenderedPageBreak/>
              <w:t>Responses</w:t>
            </w:r>
          </w:p>
        </w:tc>
        <w:tc>
          <w:tcPr>
            <w:tcW w:w="6661" w:type="dxa"/>
          </w:tcPr>
          <w:p w14:paraId="57AFA589" w14:textId="77777777" w:rsidR="00BB1AC6" w:rsidRDefault="00BB1AC6" w:rsidP="002B16C7">
            <w:r>
              <w:t>See ANNEXURE 1,2 and 4</w:t>
            </w:r>
          </w:p>
        </w:tc>
      </w:tr>
      <w:tr w:rsidR="00BB1AC6" w14:paraId="34CB1925" w14:textId="77777777" w:rsidTr="002B16C7">
        <w:tc>
          <w:tcPr>
            <w:tcW w:w="2244" w:type="dxa"/>
          </w:tcPr>
          <w:p w14:paraId="0FD92901" w14:textId="77777777" w:rsidR="00BB1AC6" w:rsidRPr="00830C7D" w:rsidRDefault="00BB1AC6" w:rsidP="002B16C7">
            <w:pPr>
              <w:jc w:val="right"/>
              <w:rPr>
                <w:b/>
              </w:rPr>
            </w:pPr>
            <w:r>
              <w:rPr>
                <w:b/>
              </w:rPr>
              <w:t>Prefill</w:t>
            </w:r>
          </w:p>
        </w:tc>
        <w:tc>
          <w:tcPr>
            <w:tcW w:w="6661" w:type="dxa"/>
          </w:tcPr>
          <w:p w14:paraId="1906CBF4" w14:textId="77777777" w:rsidR="00BB1AC6" w:rsidRDefault="00BB1AC6" w:rsidP="002B16C7">
            <w:r>
              <w:t>NAME</w:t>
            </w:r>
          </w:p>
        </w:tc>
      </w:tr>
      <w:tr w:rsidR="00BB1AC6" w14:paraId="3BF1D6E0" w14:textId="77777777" w:rsidTr="002B16C7">
        <w:tc>
          <w:tcPr>
            <w:tcW w:w="2244" w:type="dxa"/>
          </w:tcPr>
          <w:p w14:paraId="6E90818C" w14:textId="77777777" w:rsidR="00BB1AC6" w:rsidRPr="00830C7D" w:rsidRDefault="00BB1AC6" w:rsidP="002B16C7">
            <w:pPr>
              <w:jc w:val="right"/>
              <w:rPr>
                <w:b/>
              </w:rPr>
            </w:pPr>
            <w:r w:rsidRPr="00830C7D">
              <w:rPr>
                <w:b/>
              </w:rPr>
              <w:t>Consistency checks</w:t>
            </w:r>
          </w:p>
        </w:tc>
        <w:tc>
          <w:tcPr>
            <w:tcW w:w="6661" w:type="dxa"/>
          </w:tcPr>
          <w:p w14:paraId="38C6C149" w14:textId="77777777" w:rsidR="00BB1AC6" w:rsidRPr="00D66D62" w:rsidRDefault="00BB1AC6"/>
        </w:tc>
      </w:tr>
      <w:tr w:rsidR="00BB1AC6" w14:paraId="29E5B3CA" w14:textId="77777777" w:rsidTr="002B16C7">
        <w:tc>
          <w:tcPr>
            <w:tcW w:w="2244" w:type="dxa"/>
          </w:tcPr>
          <w:p w14:paraId="47CD228C" w14:textId="77777777" w:rsidR="00BB1AC6" w:rsidRPr="00830C7D" w:rsidRDefault="00BB1AC6" w:rsidP="002B16C7">
            <w:pPr>
              <w:jc w:val="right"/>
              <w:rPr>
                <w:b/>
              </w:rPr>
            </w:pPr>
            <w:r>
              <w:rPr>
                <w:b/>
              </w:rPr>
              <w:t>Error message</w:t>
            </w:r>
          </w:p>
        </w:tc>
        <w:tc>
          <w:tcPr>
            <w:tcW w:w="6661" w:type="dxa"/>
          </w:tcPr>
          <w:p w14:paraId="23B3202A" w14:textId="77777777" w:rsidR="00BB1AC6" w:rsidRPr="00D66D62" w:rsidRDefault="00BB1AC6"/>
        </w:tc>
      </w:tr>
      <w:tr w:rsidR="00BB1AC6" w14:paraId="4F643E66" w14:textId="77777777" w:rsidTr="002B16C7">
        <w:tc>
          <w:tcPr>
            <w:tcW w:w="2244" w:type="dxa"/>
          </w:tcPr>
          <w:p w14:paraId="6C2F1FA0" w14:textId="77777777" w:rsidR="00BB1AC6" w:rsidRPr="00830C7D" w:rsidRDefault="00BB1AC6" w:rsidP="002B16C7">
            <w:pPr>
              <w:jc w:val="right"/>
              <w:rPr>
                <w:b/>
              </w:rPr>
            </w:pPr>
            <w:r>
              <w:rPr>
                <w:b/>
              </w:rPr>
              <w:t>Routing</w:t>
            </w:r>
          </w:p>
        </w:tc>
        <w:tc>
          <w:tcPr>
            <w:tcW w:w="6661" w:type="dxa"/>
          </w:tcPr>
          <w:p w14:paraId="66DD35C2" w14:textId="77777777" w:rsidR="00BB1AC6" w:rsidRPr="00D66D62" w:rsidRDefault="00BB1AC6" w:rsidP="002B16C7">
            <w:r w:rsidRPr="00D66D62">
              <w:t>B17</w:t>
            </w:r>
          </w:p>
        </w:tc>
      </w:tr>
      <w:tr w:rsidR="00BB1AC6" w14:paraId="06FD6860" w14:textId="77777777" w:rsidTr="002B16C7">
        <w:tc>
          <w:tcPr>
            <w:tcW w:w="2244" w:type="dxa"/>
          </w:tcPr>
          <w:p w14:paraId="53BAB09C" w14:textId="77777777" w:rsidR="00BB1AC6" w:rsidRPr="00830C7D" w:rsidRDefault="00BB1AC6" w:rsidP="002B16C7">
            <w:pPr>
              <w:jc w:val="right"/>
              <w:rPr>
                <w:b/>
              </w:rPr>
            </w:pPr>
            <w:r>
              <w:rPr>
                <w:b/>
              </w:rPr>
              <w:t>Programmer instruction</w:t>
            </w:r>
          </w:p>
        </w:tc>
        <w:tc>
          <w:tcPr>
            <w:tcW w:w="6661" w:type="dxa"/>
          </w:tcPr>
          <w:p w14:paraId="3C163D8B" w14:textId="77777777" w:rsidR="002266D4" w:rsidRPr="002266D4" w:rsidRDefault="002266D4" w:rsidP="002266D4">
            <w:r w:rsidRPr="00D66D62">
              <w:t>Count</w:t>
            </w:r>
            <w:r>
              <w:t>ry/Region/Constituency/U/R should not be blank</w:t>
            </w:r>
          </w:p>
          <w:p w14:paraId="3C43D46A" w14:textId="77777777" w:rsidR="00BB1AC6" w:rsidRPr="00D66D62" w:rsidRDefault="00BB1AC6" w:rsidP="002B16C7">
            <w:pPr>
              <w:spacing w:line="276" w:lineRule="auto"/>
              <w:contextualSpacing/>
              <w:jc w:val="both"/>
              <w:rPr>
                <w:rFonts w:cstheme="minorHAnsi"/>
                <w:color w:val="000000" w:themeColor="text1"/>
                <w:sz w:val="24"/>
                <w:szCs w:val="24"/>
              </w:rPr>
            </w:pPr>
            <w:r w:rsidRPr="00D66D62">
              <w:rPr>
                <w:rFonts w:cstheme="minorHAnsi"/>
                <w:color w:val="000000" w:themeColor="text1"/>
                <w:sz w:val="24"/>
                <w:szCs w:val="24"/>
              </w:rPr>
              <w:t>Record the appropriate code for the name of the region, constituency and rural/urban locality code.</w:t>
            </w:r>
          </w:p>
          <w:p w14:paraId="1138B4F6" w14:textId="77777777" w:rsidR="00DD711C" w:rsidRDefault="003818BD" w:rsidP="002B16C7">
            <w:r>
              <w:t>For other countries, f</w:t>
            </w:r>
            <w:r w:rsidR="00DD711C" w:rsidRPr="00D66D62">
              <w:t>irst show shortlist of common countries, and have a search option for the rest.</w:t>
            </w:r>
          </w:p>
          <w:p w14:paraId="4782FBA9" w14:textId="77777777" w:rsidR="002423ED" w:rsidRPr="00D66D62" w:rsidRDefault="002423ED" w:rsidP="002B16C7">
            <w:r>
              <w:t>If selected country is not Nam, don’t ask for regions/constituency/U/R</w:t>
            </w:r>
          </w:p>
        </w:tc>
      </w:tr>
      <w:tr w:rsidR="00BB1AC6" w14:paraId="54EDA99F" w14:textId="77777777" w:rsidTr="002B16C7">
        <w:tc>
          <w:tcPr>
            <w:tcW w:w="2244" w:type="dxa"/>
          </w:tcPr>
          <w:p w14:paraId="4299E685" w14:textId="77777777" w:rsidR="00BB1AC6" w:rsidRPr="00830C7D" w:rsidRDefault="00BB1AC6" w:rsidP="002B16C7">
            <w:pPr>
              <w:jc w:val="right"/>
              <w:rPr>
                <w:b/>
              </w:rPr>
            </w:pPr>
            <w:r>
              <w:rPr>
                <w:b/>
              </w:rPr>
              <w:t>Change log</w:t>
            </w:r>
          </w:p>
        </w:tc>
        <w:tc>
          <w:tcPr>
            <w:tcW w:w="6661" w:type="dxa"/>
          </w:tcPr>
          <w:p w14:paraId="252D4646" w14:textId="77777777" w:rsidR="00BB1AC6" w:rsidRDefault="00BB1AC6" w:rsidP="002B16C7"/>
        </w:tc>
      </w:tr>
    </w:tbl>
    <w:p w14:paraId="3C910976"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2324BF66" w14:textId="77777777" w:rsidR="00BB1AC6" w:rsidRDefault="00BB1AC6" w:rsidP="00BB1AC6">
      <w:pPr>
        <w:pStyle w:val="Heading2"/>
      </w:pPr>
      <w:r>
        <w:t>Field: B17 Orphan hood</w:t>
      </w:r>
    </w:p>
    <w:tbl>
      <w:tblPr>
        <w:tblStyle w:val="TableGrid"/>
        <w:tblW w:w="0" w:type="auto"/>
        <w:tblInd w:w="445" w:type="dxa"/>
        <w:tblLook w:val="04A0" w:firstRow="1" w:lastRow="0" w:firstColumn="1" w:lastColumn="0" w:noHBand="0" w:noVBand="1"/>
      </w:tblPr>
      <w:tblGrid>
        <w:gridCol w:w="2070"/>
        <w:gridCol w:w="6835"/>
      </w:tblGrid>
      <w:tr w:rsidR="00BB1AC6" w14:paraId="58D9D168" w14:textId="77777777" w:rsidTr="002B16C7">
        <w:tc>
          <w:tcPr>
            <w:tcW w:w="2070" w:type="dxa"/>
          </w:tcPr>
          <w:p w14:paraId="53CF6320" w14:textId="77777777" w:rsidR="00BB1AC6" w:rsidRPr="00830C7D" w:rsidRDefault="00BB1AC6" w:rsidP="002B16C7">
            <w:pPr>
              <w:jc w:val="right"/>
              <w:rPr>
                <w:b/>
              </w:rPr>
            </w:pPr>
            <w:r w:rsidRPr="00830C7D">
              <w:rPr>
                <w:b/>
              </w:rPr>
              <w:t>Description</w:t>
            </w:r>
          </w:p>
        </w:tc>
        <w:tc>
          <w:tcPr>
            <w:tcW w:w="6835" w:type="dxa"/>
          </w:tcPr>
          <w:p w14:paraId="561AAFDF" w14:textId="77777777" w:rsidR="00BB1AC6" w:rsidRDefault="00BB1AC6" w:rsidP="002B16C7">
            <w:r>
              <w:t>Persons aged 18 years and below who</w:t>
            </w:r>
            <w:del w:id="33" w:author="Nobuko Mizoguchi (CENSUS/POP FED)" w:date="2020-03-09T14:41:00Z">
              <w:r w:rsidDel="00F4730F">
                <w:delText>’</w:delText>
              </w:r>
            </w:del>
            <w:r>
              <w:t>s</w:t>
            </w:r>
            <w:ins w:id="34" w:author="Nobuko Mizoguchi (CENSUS/POP FED)" w:date="2020-03-09T14:41:00Z">
              <w:r w:rsidR="00F4730F">
                <w:t>e</w:t>
              </w:r>
            </w:ins>
            <w:r>
              <w:t xml:space="preserve"> mother are either dead or alive</w:t>
            </w:r>
          </w:p>
        </w:tc>
      </w:tr>
      <w:tr w:rsidR="00BB1AC6" w14:paraId="481BD16B" w14:textId="77777777" w:rsidTr="002B16C7">
        <w:tc>
          <w:tcPr>
            <w:tcW w:w="2070" w:type="dxa"/>
          </w:tcPr>
          <w:p w14:paraId="374362FD" w14:textId="77777777" w:rsidR="00BB1AC6" w:rsidRPr="00830C7D" w:rsidRDefault="00BB1AC6" w:rsidP="002B16C7">
            <w:pPr>
              <w:jc w:val="right"/>
              <w:rPr>
                <w:b/>
              </w:rPr>
            </w:pPr>
            <w:r w:rsidRPr="00830C7D">
              <w:rPr>
                <w:b/>
              </w:rPr>
              <w:t>Name</w:t>
            </w:r>
          </w:p>
        </w:tc>
        <w:tc>
          <w:tcPr>
            <w:tcW w:w="6835" w:type="dxa"/>
          </w:tcPr>
          <w:p w14:paraId="2F396671" w14:textId="77777777" w:rsidR="00BB1AC6" w:rsidRDefault="00BB1AC6" w:rsidP="002B16C7">
            <w:r>
              <w:t>ORPHANHOOD_MOTHER</w:t>
            </w:r>
          </w:p>
        </w:tc>
      </w:tr>
      <w:tr w:rsidR="00BB1AC6" w14:paraId="5BC3AF40" w14:textId="77777777" w:rsidTr="002B16C7">
        <w:tc>
          <w:tcPr>
            <w:tcW w:w="2070" w:type="dxa"/>
          </w:tcPr>
          <w:p w14:paraId="6E3DE3F0" w14:textId="77777777" w:rsidR="00BB1AC6" w:rsidRPr="00830C7D" w:rsidRDefault="00BB1AC6" w:rsidP="002B16C7">
            <w:pPr>
              <w:jc w:val="right"/>
              <w:rPr>
                <w:b/>
              </w:rPr>
            </w:pPr>
            <w:r>
              <w:rPr>
                <w:b/>
              </w:rPr>
              <w:t>Type</w:t>
            </w:r>
          </w:p>
        </w:tc>
        <w:tc>
          <w:tcPr>
            <w:tcW w:w="6835" w:type="dxa"/>
          </w:tcPr>
          <w:p w14:paraId="575E67DF" w14:textId="77777777" w:rsidR="00BB1AC6" w:rsidRDefault="00BB1AC6" w:rsidP="002B16C7">
            <w:r>
              <w:t>Numeric</w:t>
            </w:r>
          </w:p>
        </w:tc>
      </w:tr>
      <w:tr w:rsidR="00BB1AC6" w14:paraId="10AD7950" w14:textId="77777777" w:rsidTr="002B16C7">
        <w:tc>
          <w:tcPr>
            <w:tcW w:w="2070" w:type="dxa"/>
          </w:tcPr>
          <w:p w14:paraId="7D2710E6" w14:textId="77777777" w:rsidR="00BB1AC6" w:rsidRPr="00830C7D" w:rsidRDefault="00BB1AC6" w:rsidP="002B16C7">
            <w:pPr>
              <w:jc w:val="right"/>
              <w:rPr>
                <w:b/>
              </w:rPr>
            </w:pPr>
            <w:r w:rsidRPr="00830C7D">
              <w:rPr>
                <w:b/>
              </w:rPr>
              <w:t>Universe</w:t>
            </w:r>
          </w:p>
        </w:tc>
        <w:tc>
          <w:tcPr>
            <w:tcW w:w="6835" w:type="dxa"/>
          </w:tcPr>
          <w:p w14:paraId="5EC041E9" w14:textId="77777777" w:rsidR="00BB1AC6" w:rsidRDefault="00BB1AC6" w:rsidP="002B16C7">
            <w:r>
              <w:t>Persons aged 18 or younger</w:t>
            </w:r>
          </w:p>
        </w:tc>
      </w:tr>
      <w:tr w:rsidR="00BB1AC6" w14:paraId="5FB8A380" w14:textId="77777777" w:rsidTr="002B16C7">
        <w:tc>
          <w:tcPr>
            <w:tcW w:w="2070" w:type="dxa"/>
          </w:tcPr>
          <w:p w14:paraId="6A13BA97" w14:textId="77777777" w:rsidR="00BB1AC6" w:rsidRPr="00830C7D" w:rsidRDefault="00BB1AC6" w:rsidP="002B16C7">
            <w:pPr>
              <w:jc w:val="right"/>
              <w:rPr>
                <w:b/>
              </w:rPr>
            </w:pPr>
            <w:r w:rsidRPr="00830C7D">
              <w:rPr>
                <w:b/>
              </w:rPr>
              <w:t>Question text</w:t>
            </w:r>
          </w:p>
        </w:tc>
        <w:tc>
          <w:tcPr>
            <w:tcW w:w="6835" w:type="dxa"/>
          </w:tcPr>
          <w:p w14:paraId="11EA2C78" w14:textId="77777777" w:rsidR="00BB1AC6" w:rsidRDefault="00BB1AC6" w:rsidP="002B16C7">
            <w:r w:rsidRPr="006A2026">
              <w:t xml:space="preserve">Is </w:t>
            </w:r>
            <w:r>
              <w:t>[</w:t>
            </w:r>
            <w:r w:rsidRPr="006A2026">
              <w:t>NAME</w:t>
            </w:r>
            <w:r>
              <w:t>]</w:t>
            </w:r>
            <w:r w:rsidRPr="006A2026">
              <w:t>’s biological mother alive?</w:t>
            </w:r>
          </w:p>
        </w:tc>
      </w:tr>
      <w:tr w:rsidR="00BB1AC6" w14:paraId="0528FE7A" w14:textId="77777777" w:rsidTr="002B16C7">
        <w:tc>
          <w:tcPr>
            <w:tcW w:w="2070" w:type="dxa"/>
          </w:tcPr>
          <w:p w14:paraId="49655046" w14:textId="77777777" w:rsidR="00BB1AC6" w:rsidRPr="00830C7D" w:rsidRDefault="00BB1AC6" w:rsidP="002B16C7">
            <w:pPr>
              <w:jc w:val="right"/>
              <w:rPr>
                <w:b/>
              </w:rPr>
            </w:pPr>
            <w:r w:rsidRPr="00830C7D">
              <w:rPr>
                <w:b/>
              </w:rPr>
              <w:t>Help text</w:t>
            </w:r>
          </w:p>
        </w:tc>
        <w:tc>
          <w:tcPr>
            <w:tcW w:w="6835" w:type="dxa"/>
          </w:tcPr>
          <w:p w14:paraId="4EC5610D" w14:textId="77777777" w:rsidR="00BB1AC6" w:rsidRDefault="00BB1AC6" w:rsidP="002B16C7">
            <w:r>
              <w:t>This question refers to biological mothers only</w:t>
            </w:r>
          </w:p>
        </w:tc>
      </w:tr>
      <w:tr w:rsidR="00BB1AC6" w14:paraId="39048D67" w14:textId="77777777" w:rsidTr="002B16C7">
        <w:tc>
          <w:tcPr>
            <w:tcW w:w="2070" w:type="dxa"/>
          </w:tcPr>
          <w:p w14:paraId="10B73E21" w14:textId="77777777" w:rsidR="00BB1AC6" w:rsidRPr="00830C7D" w:rsidRDefault="00BB1AC6" w:rsidP="002B16C7">
            <w:pPr>
              <w:jc w:val="right"/>
              <w:rPr>
                <w:b/>
              </w:rPr>
            </w:pPr>
            <w:r w:rsidRPr="00830C7D">
              <w:rPr>
                <w:b/>
              </w:rPr>
              <w:t>Valid range</w:t>
            </w:r>
          </w:p>
        </w:tc>
        <w:tc>
          <w:tcPr>
            <w:tcW w:w="6835" w:type="dxa"/>
          </w:tcPr>
          <w:p w14:paraId="60D7271E" w14:textId="77777777" w:rsidR="00BB1AC6" w:rsidRDefault="00BB1AC6" w:rsidP="002B16C7">
            <w:r>
              <w:t xml:space="preserve"> 1,2,9</w:t>
            </w:r>
          </w:p>
        </w:tc>
      </w:tr>
      <w:tr w:rsidR="00BB1AC6" w14:paraId="72EA70EE" w14:textId="77777777" w:rsidTr="002B16C7">
        <w:tc>
          <w:tcPr>
            <w:tcW w:w="2070" w:type="dxa"/>
          </w:tcPr>
          <w:p w14:paraId="7EB18AA5" w14:textId="77777777" w:rsidR="00BB1AC6" w:rsidRPr="00830C7D" w:rsidRDefault="00BB1AC6" w:rsidP="002B16C7">
            <w:pPr>
              <w:jc w:val="right"/>
              <w:rPr>
                <w:b/>
              </w:rPr>
            </w:pPr>
            <w:r w:rsidRPr="00830C7D">
              <w:rPr>
                <w:b/>
              </w:rPr>
              <w:t>Responses</w:t>
            </w:r>
          </w:p>
        </w:tc>
        <w:tc>
          <w:tcPr>
            <w:tcW w:w="6835" w:type="dxa"/>
          </w:tcPr>
          <w:p w14:paraId="7C20E129" w14:textId="77777777" w:rsidR="00BB1AC6" w:rsidRDefault="00BB1AC6" w:rsidP="002B16C7">
            <w:r>
              <w:t>Radio button</w:t>
            </w:r>
          </w:p>
          <w:p w14:paraId="146AE09A" w14:textId="77777777" w:rsidR="00BB1AC6" w:rsidRDefault="00BB1AC6" w:rsidP="002B16C7"/>
          <w:p w14:paraId="63372D6A" w14:textId="77777777" w:rsidR="00BB1AC6" w:rsidRDefault="00BB1AC6" w:rsidP="002B16C7">
            <w:r>
              <w:t>Yes</w:t>
            </w:r>
            <w:r>
              <w:tab/>
            </w:r>
            <w:r w:rsidR="00675744">
              <w:t xml:space="preserve">              </w:t>
            </w:r>
            <w:r>
              <w:t>1</w:t>
            </w:r>
          </w:p>
          <w:p w14:paraId="56D6218F" w14:textId="77777777" w:rsidR="00BB1AC6" w:rsidRDefault="00BB1AC6" w:rsidP="002B16C7">
            <w:r>
              <w:t>No</w:t>
            </w:r>
            <w:r>
              <w:tab/>
            </w:r>
            <w:r w:rsidR="00675744">
              <w:t xml:space="preserve">              </w:t>
            </w:r>
            <w:r>
              <w:t>2</w:t>
            </w:r>
          </w:p>
          <w:p w14:paraId="6FD253EC" w14:textId="77777777" w:rsidR="00BB1AC6" w:rsidRDefault="00BB1AC6" w:rsidP="002B16C7">
            <w:r>
              <w:t>Don't know</w:t>
            </w:r>
            <w:r>
              <w:tab/>
              <w:t>9</w:t>
            </w:r>
          </w:p>
        </w:tc>
      </w:tr>
      <w:tr w:rsidR="00BB1AC6" w14:paraId="2DD88E05" w14:textId="77777777" w:rsidTr="002B16C7">
        <w:tc>
          <w:tcPr>
            <w:tcW w:w="2070" w:type="dxa"/>
          </w:tcPr>
          <w:p w14:paraId="26FB3F64" w14:textId="77777777" w:rsidR="00BB1AC6" w:rsidRPr="00830C7D" w:rsidRDefault="00BB1AC6" w:rsidP="002B16C7">
            <w:pPr>
              <w:jc w:val="right"/>
              <w:rPr>
                <w:b/>
              </w:rPr>
            </w:pPr>
            <w:r>
              <w:rPr>
                <w:b/>
              </w:rPr>
              <w:t>Prefill</w:t>
            </w:r>
          </w:p>
        </w:tc>
        <w:tc>
          <w:tcPr>
            <w:tcW w:w="6835" w:type="dxa"/>
          </w:tcPr>
          <w:p w14:paraId="0FBBAC95" w14:textId="77777777" w:rsidR="00BB1AC6" w:rsidRDefault="00BB1AC6" w:rsidP="002B16C7">
            <w:r>
              <w:t>NAME</w:t>
            </w:r>
          </w:p>
        </w:tc>
      </w:tr>
      <w:tr w:rsidR="00BB1AC6" w14:paraId="696971CF" w14:textId="77777777" w:rsidTr="002B16C7">
        <w:tc>
          <w:tcPr>
            <w:tcW w:w="2070" w:type="dxa"/>
          </w:tcPr>
          <w:p w14:paraId="67CD3101" w14:textId="77777777" w:rsidR="00BB1AC6" w:rsidRPr="00830C7D" w:rsidRDefault="00BB1AC6" w:rsidP="002B16C7">
            <w:pPr>
              <w:jc w:val="right"/>
              <w:rPr>
                <w:b/>
              </w:rPr>
            </w:pPr>
            <w:r w:rsidRPr="00830C7D">
              <w:rPr>
                <w:b/>
              </w:rPr>
              <w:t>Consistency checks</w:t>
            </w:r>
          </w:p>
        </w:tc>
        <w:tc>
          <w:tcPr>
            <w:tcW w:w="6835" w:type="dxa"/>
          </w:tcPr>
          <w:p w14:paraId="45DDCF60" w14:textId="77777777" w:rsidR="00BB1AC6" w:rsidRDefault="00BB1AC6" w:rsidP="002B16C7"/>
        </w:tc>
      </w:tr>
      <w:tr w:rsidR="00BB1AC6" w14:paraId="48B127DA" w14:textId="77777777" w:rsidTr="002B16C7">
        <w:tc>
          <w:tcPr>
            <w:tcW w:w="2070" w:type="dxa"/>
          </w:tcPr>
          <w:p w14:paraId="0D400D89" w14:textId="77777777" w:rsidR="00BB1AC6" w:rsidRPr="00830C7D" w:rsidRDefault="00BB1AC6" w:rsidP="002B16C7">
            <w:pPr>
              <w:jc w:val="right"/>
              <w:rPr>
                <w:b/>
              </w:rPr>
            </w:pPr>
            <w:r>
              <w:rPr>
                <w:b/>
              </w:rPr>
              <w:t>Error message</w:t>
            </w:r>
          </w:p>
        </w:tc>
        <w:tc>
          <w:tcPr>
            <w:tcW w:w="6835" w:type="dxa"/>
          </w:tcPr>
          <w:p w14:paraId="6D53F37E" w14:textId="77777777" w:rsidR="00BB1AC6" w:rsidRDefault="00BB1AC6" w:rsidP="002B16C7"/>
        </w:tc>
      </w:tr>
      <w:tr w:rsidR="00BB1AC6" w14:paraId="763BA570" w14:textId="77777777" w:rsidTr="002B16C7">
        <w:tc>
          <w:tcPr>
            <w:tcW w:w="2070" w:type="dxa"/>
          </w:tcPr>
          <w:p w14:paraId="4F52B26E" w14:textId="77777777" w:rsidR="00BB1AC6" w:rsidRDefault="00BB1AC6" w:rsidP="002B16C7">
            <w:pPr>
              <w:jc w:val="right"/>
              <w:rPr>
                <w:b/>
              </w:rPr>
            </w:pPr>
            <w:r>
              <w:rPr>
                <w:b/>
              </w:rPr>
              <w:t>Routing</w:t>
            </w:r>
          </w:p>
        </w:tc>
        <w:tc>
          <w:tcPr>
            <w:tcW w:w="6835" w:type="dxa"/>
          </w:tcPr>
          <w:p w14:paraId="329416CE" w14:textId="77777777" w:rsidR="00BB1AC6" w:rsidRDefault="00A41FCC" w:rsidP="002B16C7">
            <w:r>
              <w:t xml:space="preserve">Go to </w:t>
            </w:r>
            <w:r w:rsidR="00BB1AC6">
              <w:t>B18</w:t>
            </w:r>
          </w:p>
        </w:tc>
      </w:tr>
      <w:tr w:rsidR="00BB1AC6" w14:paraId="0215E659" w14:textId="77777777" w:rsidTr="002B16C7">
        <w:tc>
          <w:tcPr>
            <w:tcW w:w="2070" w:type="dxa"/>
          </w:tcPr>
          <w:p w14:paraId="6946BA43" w14:textId="77777777" w:rsidR="00BB1AC6" w:rsidRDefault="00BB1AC6" w:rsidP="002B16C7">
            <w:pPr>
              <w:jc w:val="right"/>
              <w:rPr>
                <w:b/>
              </w:rPr>
            </w:pPr>
            <w:r>
              <w:rPr>
                <w:b/>
              </w:rPr>
              <w:t>Programmer instruction</w:t>
            </w:r>
          </w:p>
        </w:tc>
        <w:tc>
          <w:tcPr>
            <w:tcW w:w="6835" w:type="dxa"/>
          </w:tcPr>
          <w:p w14:paraId="596490DA" w14:textId="77777777" w:rsidR="00BB1AC6" w:rsidRDefault="00BB1AC6" w:rsidP="002B16C7"/>
        </w:tc>
      </w:tr>
      <w:tr w:rsidR="00BB1AC6" w14:paraId="6B50E29E" w14:textId="77777777" w:rsidTr="002B16C7">
        <w:tc>
          <w:tcPr>
            <w:tcW w:w="2070" w:type="dxa"/>
          </w:tcPr>
          <w:p w14:paraId="1D328E12" w14:textId="77777777" w:rsidR="00BB1AC6" w:rsidRDefault="00BB1AC6" w:rsidP="002B16C7">
            <w:pPr>
              <w:jc w:val="right"/>
              <w:rPr>
                <w:b/>
              </w:rPr>
            </w:pPr>
            <w:r>
              <w:rPr>
                <w:b/>
              </w:rPr>
              <w:t>Change log</w:t>
            </w:r>
          </w:p>
        </w:tc>
        <w:tc>
          <w:tcPr>
            <w:tcW w:w="6835" w:type="dxa"/>
          </w:tcPr>
          <w:p w14:paraId="378102B0" w14:textId="77777777" w:rsidR="00BB1AC6" w:rsidRDefault="00BB1AC6" w:rsidP="002B16C7"/>
        </w:tc>
      </w:tr>
    </w:tbl>
    <w:p w14:paraId="1912A895" w14:textId="77777777" w:rsidR="00BB1AC6" w:rsidRDefault="00BB1AC6" w:rsidP="00BB1AC6">
      <w:pPr>
        <w:rPr>
          <w:rFonts w:asciiTheme="majorHAnsi" w:eastAsiaTheme="majorEastAsia" w:hAnsiTheme="majorHAnsi" w:cstheme="majorBidi"/>
          <w:color w:val="2E74B5" w:themeColor="accent1" w:themeShade="BF"/>
          <w:sz w:val="26"/>
          <w:szCs w:val="26"/>
        </w:rPr>
      </w:pPr>
    </w:p>
    <w:p w14:paraId="7BDA263B" w14:textId="77777777" w:rsidR="00BB1AC6" w:rsidRDefault="00BB1AC6" w:rsidP="00BB1AC6">
      <w:pPr>
        <w:rPr>
          <w:rFonts w:asciiTheme="majorHAnsi" w:eastAsiaTheme="majorEastAsia" w:hAnsiTheme="majorHAnsi" w:cstheme="majorBidi"/>
          <w:color w:val="2E74B5" w:themeColor="accent1" w:themeShade="BF"/>
          <w:sz w:val="26"/>
          <w:szCs w:val="26"/>
        </w:rPr>
      </w:pPr>
    </w:p>
    <w:p w14:paraId="7AF997EC" w14:textId="77777777" w:rsidR="00BB1AC6" w:rsidRDefault="00BB1AC6" w:rsidP="00BB1AC6">
      <w:pPr>
        <w:rPr>
          <w:rFonts w:asciiTheme="majorHAnsi" w:eastAsiaTheme="majorEastAsia" w:hAnsiTheme="majorHAnsi" w:cstheme="majorBidi"/>
          <w:color w:val="2E74B5" w:themeColor="accent1" w:themeShade="BF"/>
          <w:sz w:val="26"/>
          <w:szCs w:val="26"/>
        </w:rPr>
      </w:pPr>
    </w:p>
    <w:p w14:paraId="5446278D"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22683EF1" w14:textId="77777777" w:rsidR="00BB1AC6" w:rsidRDefault="00BB1AC6" w:rsidP="00BB1AC6">
      <w:pPr>
        <w:pStyle w:val="Heading2"/>
      </w:pPr>
      <w:r>
        <w:t>Field: B18 Orphan hood</w:t>
      </w:r>
    </w:p>
    <w:tbl>
      <w:tblPr>
        <w:tblStyle w:val="TableGrid"/>
        <w:tblW w:w="0" w:type="auto"/>
        <w:tblInd w:w="445" w:type="dxa"/>
        <w:tblLook w:val="04A0" w:firstRow="1" w:lastRow="0" w:firstColumn="1" w:lastColumn="0" w:noHBand="0" w:noVBand="1"/>
      </w:tblPr>
      <w:tblGrid>
        <w:gridCol w:w="2070"/>
        <w:gridCol w:w="6835"/>
      </w:tblGrid>
      <w:tr w:rsidR="00BB1AC6" w14:paraId="461A7D3B" w14:textId="77777777" w:rsidTr="002B16C7">
        <w:tc>
          <w:tcPr>
            <w:tcW w:w="2070" w:type="dxa"/>
          </w:tcPr>
          <w:p w14:paraId="14435A8D" w14:textId="77777777" w:rsidR="00BB1AC6" w:rsidRPr="00830C7D" w:rsidRDefault="00BB1AC6" w:rsidP="002B16C7">
            <w:pPr>
              <w:jc w:val="right"/>
              <w:rPr>
                <w:b/>
              </w:rPr>
            </w:pPr>
            <w:r w:rsidRPr="00830C7D">
              <w:rPr>
                <w:b/>
              </w:rPr>
              <w:t>Description</w:t>
            </w:r>
          </w:p>
        </w:tc>
        <w:tc>
          <w:tcPr>
            <w:tcW w:w="6835" w:type="dxa"/>
          </w:tcPr>
          <w:p w14:paraId="76F59322" w14:textId="77777777" w:rsidR="00BB1AC6" w:rsidRDefault="00BB1AC6" w:rsidP="002B16C7">
            <w:r>
              <w:t>P</w:t>
            </w:r>
            <w:r w:rsidRPr="000F2CAC">
              <w:t>ersons age</w:t>
            </w:r>
            <w:r>
              <w:t>d 18 years and below who</w:t>
            </w:r>
            <w:del w:id="35" w:author="Nobuko Mizoguchi (CENSUS/POP FED)" w:date="2020-03-09T14:41:00Z">
              <w:r w:rsidDel="00F4730F">
                <w:delText>’</w:delText>
              </w:r>
            </w:del>
            <w:r>
              <w:t>s</w:t>
            </w:r>
            <w:ins w:id="36" w:author="Nobuko Mizoguchi (CENSUS/POP FED)" w:date="2020-03-09T14:41:00Z">
              <w:r w:rsidR="00F4730F">
                <w:t>e</w:t>
              </w:r>
            </w:ins>
            <w:r>
              <w:t xml:space="preserve"> father</w:t>
            </w:r>
            <w:r w:rsidRPr="000F2CAC">
              <w:t xml:space="preserve"> are either dead or alive</w:t>
            </w:r>
          </w:p>
        </w:tc>
      </w:tr>
      <w:tr w:rsidR="00BB1AC6" w14:paraId="4C24F317" w14:textId="77777777" w:rsidTr="002B16C7">
        <w:tc>
          <w:tcPr>
            <w:tcW w:w="2070" w:type="dxa"/>
          </w:tcPr>
          <w:p w14:paraId="01432045" w14:textId="77777777" w:rsidR="00BB1AC6" w:rsidRPr="00830C7D" w:rsidRDefault="00BB1AC6" w:rsidP="002B16C7">
            <w:pPr>
              <w:jc w:val="right"/>
              <w:rPr>
                <w:b/>
              </w:rPr>
            </w:pPr>
            <w:r w:rsidRPr="00830C7D">
              <w:rPr>
                <w:b/>
              </w:rPr>
              <w:t>Name</w:t>
            </w:r>
          </w:p>
        </w:tc>
        <w:tc>
          <w:tcPr>
            <w:tcW w:w="6835" w:type="dxa"/>
          </w:tcPr>
          <w:p w14:paraId="0739B6C2" w14:textId="77777777" w:rsidR="00BB1AC6" w:rsidRDefault="00BB1AC6" w:rsidP="002B16C7">
            <w:r>
              <w:t>ORPHANHOOD_FATHER</w:t>
            </w:r>
          </w:p>
        </w:tc>
      </w:tr>
      <w:tr w:rsidR="00BB1AC6" w14:paraId="3086A69B" w14:textId="77777777" w:rsidTr="002B16C7">
        <w:tc>
          <w:tcPr>
            <w:tcW w:w="2070" w:type="dxa"/>
          </w:tcPr>
          <w:p w14:paraId="408E8AB1" w14:textId="77777777" w:rsidR="00BB1AC6" w:rsidRPr="00830C7D" w:rsidRDefault="00BB1AC6" w:rsidP="002B16C7">
            <w:pPr>
              <w:jc w:val="right"/>
              <w:rPr>
                <w:b/>
              </w:rPr>
            </w:pPr>
            <w:r>
              <w:rPr>
                <w:b/>
              </w:rPr>
              <w:lastRenderedPageBreak/>
              <w:t>Type</w:t>
            </w:r>
          </w:p>
        </w:tc>
        <w:tc>
          <w:tcPr>
            <w:tcW w:w="6835" w:type="dxa"/>
          </w:tcPr>
          <w:p w14:paraId="376B757A" w14:textId="77777777" w:rsidR="00BB1AC6" w:rsidRDefault="00BB1AC6" w:rsidP="002B16C7">
            <w:r>
              <w:t>Numeric</w:t>
            </w:r>
          </w:p>
        </w:tc>
      </w:tr>
      <w:tr w:rsidR="00BB1AC6" w14:paraId="76C7DCBA" w14:textId="77777777" w:rsidTr="002B16C7">
        <w:tc>
          <w:tcPr>
            <w:tcW w:w="2070" w:type="dxa"/>
          </w:tcPr>
          <w:p w14:paraId="38B2679E" w14:textId="77777777" w:rsidR="00BB1AC6" w:rsidRPr="00830C7D" w:rsidRDefault="00BB1AC6" w:rsidP="002B16C7">
            <w:pPr>
              <w:jc w:val="right"/>
              <w:rPr>
                <w:b/>
              </w:rPr>
            </w:pPr>
            <w:r w:rsidRPr="00830C7D">
              <w:rPr>
                <w:b/>
              </w:rPr>
              <w:t>Universe</w:t>
            </w:r>
          </w:p>
        </w:tc>
        <w:tc>
          <w:tcPr>
            <w:tcW w:w="6835" w:type="dxa"/>
          </w:tcPr>
          <w:p w14:paraId="2F3DF409" w14:textId="77777777" w:rsidR="00BB1AC6" w:rsidRDefault="00495CB6" w:rsidP="002B16C7">
            <w:r>
              <w:t>Persons aged 18 or younger</w:t>
            </w:r>
          </w:p>
        </w:tc>
      </w:tr>
      <w:tr w:rsidR="00BB1AC6" w14:paraId="5B94AE4C" w14:textId="77777777" w:rsidTr="002B16C7">
        <w:tc>
          <w:tcPr>
            <w:tcW w:w="2070" w:type="dxa"/>
          </w:tcPr>
          <w:p w14:paraId="6C6BB524" w14:textId="77777777" w:rsidR="00BB1AC6" w:rsidRPr="00830C7D" w:rsidRDefault="00BB1AC6" w:rsidP="002B16C7">
            <w:pPr>
              <w:jc w:val="right"/>
              <w:rPr>
                <w:b/>
              </w:rPr>
            </w:pPr>
            <w:r w:rsidRPr="00830C7D">
              <w:rPr>
                <w:b/>
              </w:rPr>
              <w:t>Question text</w:t>
            </w:r>
          </w:p>
        </w:tc>
        <w:tc>
          <w:tcPr>
            <w:tcW w:w="6835" w:type="dxa"/>
          </w:tcPr>
          <w:p w14:paraId="7B1123BB" w14:textId="77777777" w:rsidR="00BB1AC6" w:rsidRDefault="00BB1AC6" w:rsidP="002B16C7">
            <w:r w:rsidRPr="006A2026">
              <w:t>Is (NAME)’s biological father alive?</w:t>
            </w:r>
          </w:p>
        </w:tc>
      </w:tr>
      <w:tr w:rsidR="00BB1AC6" w14:paraId="3CF1A707" w14:textId="77777777" w:rsidTr="002B16C7">
        <w:tc>
          <w:tcPr>
            <w:tcW w:w="2070" w:type="dxa"/>
          </w:tcPr>
          <w:p w14:paraId="71EF9311" w14:textId="77777777" w:rsidR="00BB1AC6" w:rsidRPr="00830C7D" w:rsidRDefault="00BB1AC6" w:rsidP="002B16C7">
            <w:pPr>
              <w:jc w:val="right"/>
              <w:rPr>
                <w:b/>
              </w:rPr>
            </w:pPr>
            <w:r w:rsidRPr="00830C7D">
              <w:rPr>
                <w:b/>
              </w:rPr>
              <w:t>Help text</w:t>
            </w:r>
          </w:p>
        </w:tc>
        <w:tc>
          <w:tcPr>
            <w:tcW w:w="6835" w:type="dxa"/>
          </w:tcPr>
          <w:p w14:paraId="0EE9DDE1" w14:textId="77777777" w:rsidR="00BB1AC6" w:rsidRDefault="00BB1AC6" w:rsidP="002B16C7">
            <w:r>
              <w:t>This question refers to biological fathers only.</w:t>
            </w:r>
          </w:p>
        </w:tc>
      </w:tr>
      <w:tr w:rsidR="00BB1AC6" w14:paraId="348E94FD" w14:textId="77777777" w:rsidTr="002B16C7">
        <w:tc>
          <w:tcPr>
            <w:tcW w:w="2070" w:type="dxa"/>
          </w:tcPr>
          <w:p w14:paraId="1DA18A6B" w14:textId="77777777" w:rsidR="00BB1AC6" w:rsidRPr="00830C7D" w:rsidRDefault="00BB1AC6" w:rsidP="002B16C7">
            <w:pPr>
              <w:jc w:val="right"/>
              <w:rPr>
                <w:b/>
              </w:rPr>
            </w:pPr>
            <w:r w:rsidRPr="00830C7D">
              <w:rPr>
                <w:b/>
              </w:rPr>
              <w:t>Valid range</w:t>
            </w:r>
          </w:p>
        </w:tc>
        <w:tc>
          <w:tcPr>
            <w:tcW w:w="6835" w:type="dxa"/>
          </w:tcPr>
          <w:p w14:paraId="5947DA4D" w14:textId="77777777" w:rsidR="00BB1AC6" w:rsidRDefault="00BB1AC6" w:rsidP="002B16C7">
            <w:r>
              <w:t>1,2,9</w:t>
            </w:r>
          </w:p>
        </w:tc>
      </w:tr>
      <w:tr w:rsidR="00BB1AC6" w14:paraId="2B7D8985" w14:textId="77777777" w:rsidTr="002B16C7">
        <w:tc>
          <w:tcPr>
            <w:tcW w:w="2070" w:type="dxa"/>
          </w:tcPr>
          <w:p w14:paraId="5CF67FA8" w14:textId="77777777" w:rsidR="00BB1AC6" w:rsidRPr="00830C7D" w:rsidRDefault="00BB1AC6" w:rsidP="002B16C7">
            <w:pPr>
              <w:jc w:val="right"/>
              <w:rPr>
                <w:b/>
              </w:rPr>
            </w:pPr>
            <w:r w:rsidRPr="00830C7D">
              <w:rPr>
                <w:b/>
              </w:rPr>
              <w:t>Responses</w:t>
            </w:r>
          </w:p>
        </w:tc>
        <w:tc>
          <w:tcPr>
            <w:tcW w:w="6835" w:type="dxa"/>
          </w:tcPr>
          <w:p w14:paraId="778C3063" w14:textId="77777777" w:rsidR="00BB1AC6" w:rsidRDefault="00BB1AC6" w:rsidP="002B16C7">
            <w:r>
              <w:t>Radio button</w:t>
            </w:r>
          </w:p>
          <w:p w14:paraId="5829366E" w14:textId="77777777" w:rsidR="00BB1AC6" w:rsidRDefault="00BB1AC6" w:rsidP="002B16C7"/>
          <w:p w14:paraId="401A0C87" w14:textId="77777777" w:rsidR="00BB1AC6" w:rsidRDefault="00BB1AC6" w:rsidP="002B16C7">
            <w:r>
              <w:t>Yes</w:t>
            </w:r>
            <w:r>
              <w:tab/>
            </w:r>
            <w:r w:rsidR="00675744">
              <w:t xml:space="preserve">              </w:t>
            </w:r>
            <w:r>
              <w:t>1</w:t>
            </w:r>
          </w:p>
          <w:p w14:paraId="425F6678" w14:textId="77777777" w:rsidR="00BB1AC6" w:rsidRDefault="00BB1AC6" w:rsidP="002B16C7">
            <w:r>
              <w:t>No</w:t>
            </w:r>
            <w:r>
              <w:tab/>
            </w:r>
            <w:r w:rsidR="00675744">
              <w:t xml:space="preserve">              </w:t>
            </w:r>
            <w:r>
              <w:t>2</w:t>
            </w:r>
          </w:p>
          <w:p w14:paraId="60EAD1BF" w14:textId="77777777" w:rsidR="00BB1AC6" w:rsidRDefault="00BB1AC6" w:rsidP="002B16C7">
            <w:r>
              <w:t>Don't know</w:t>
            </w:r>
            <w:r>
              <w:tab/>
              <w:t>9</w:t>
            </w:r>
          </w:p>
        </w:tc>
      </w:tr>
      <w:tr w:rsidR="00BB1AC6" w14:paraId="32B31A3D" w14:textId="77777777" w:rsidTr="002B16C7">
        <w:tc>
          <w:tcPr>
            <w:tcW w:w="2070" w:type="dxa"/>
          </w:tcPr>
          <w:p w14:paraId="0A1173D5" w14:textId="77777777" w:rsidR="00BB1AC6" w:rsidRPr="00830C7D" w:rsidRDefault="00BB1AC6" w:rsidP="002B16C7">
            <w:pPr>
              <w:jc w:val="right"/>
              <w:rPr>
                <w:b/>
              </w:rPr>
            </w:pPr>
            <w:r>
              <w:rPr>
                <w:b/>
              </w:rPr>
              <w:t>Prefill</w:t>
            </w:r>
          </w:p>
        </w:tc>
        <w:tc>
          <w:tcPr>
            <w:tcW w:w="6835" w:type="dxa"/>
          </w:tcPr>
          <w:p w14:paraId="5A9574EA" w14:textId="77777777" w:rsidR="00BB1AC6" w:rsidRDefault="00BB1AC6" w:rsidP="002B16C7"/>
        </w:tc>
      </w:tr>
      <w:tr w:rsidR="00BB1AC6" w14:paraId="1570ACA9" w14:textId="77777777" w:rsidTr="002B16C7">
        <w:tc>
          <w:tcPr>
            <w:tcW w:w="2070" w:type="dxa"/>
          </w:tcPr>
          <w:p w14:paraId="1C0258D9" w14:textId="77777777" w:rsidR="00BB1AC6" w:rsidRPr="00830C7D" w:rsidRDefault="00BB1AC6" w:rsidP="002B16C7">
            <w:pPr>
              <w:jc w:val="right"/>
              <w:rPr>
                <w:b/>
              </w:rPr>
            </w:pPr>
            <w:r w:rsidRPr="00830C7D">
              <w:rPr>
                <w:b/>
              </w:rPr>
              <w:t>Consistency checks</w:t>
            </w:r>
          </w:p>
        </w:tc>
        <w:tc>
          <w:tcPr>
            <w:tcW w:w="6835" w:type="dxa"/>
          </w:tcPr>
          <w:p w14:paraId="211749A3" w14:textId="77777777" w:rsidR="00BB1AC6" w:rsidRDefault="00BB1AC6" w:rsidP="002B16C7"/>
        </w:tc>
      </w:tr>
      <w:tr w:rsidR="00BB1AC6" w14:paraId="526EE2EA" w14:textId="77777777" w:rsidTr="002B16C7">
        <w:tc>
          <w:tcPr>
            <w:tcW w:w="2070" w:type="dxa"/>
          </w:tcPr>
          <w:p w14:paraId="1E9C9CF3" w14:textId="77777777" w:rsidR="00BB1AC6" w:rsidRPr="00830C7D" w:rsidRDefault="00BB1AC6" w:rsidP="002B16C7">
            <w:pPr>
              <w:jc w:val="right"/>
              <w:rPr>
                <w:b/>
              </w:rPr>
            </w:pPr>
            <w:r>
              <w:rPr>
                <w:b/>
              </w:rPr>
              <w:t>Error message</w:t>
            </w:r>
          </w:p>
        </w:tc>
        <w:tc>
          <w:tcPr>
            <w:tcW w:w="6835" w:type="dxa"/>
          </w:tcPr>
          <w:p w14:paraId="793DC9AD" w14:textId="77777777" w:rsidR="00BB1AC6" w:rsidRDefault="00BB1AC6" w:rsidP="002B16C7"/>
        </w:tc>
      </w:tr>
      <w:tr w:rsidR="00BB1AC6" w14:paraId="10383ECB" w14:textId="77777777" w:rsidTr="002B16C7">
        <w:tc>
          <w:tcPr>
            <w:tcW w:w="2070" w:type="dxa"/>
          </w:tcPr>
          <w:p w14:paraId="03040899" w14:textId="77777777" w:rsidR="00BB1AC6" w:rsidRDefault="00BB1AC6" w:rsidP="002B16C7">
            <w:pPr>
              <w:jc w:val="right"/>
              <w:rPr>
                <w:b/>
              </w:rPr>
            </w:pPr>
            <w:r>
              <w:rPr>
                <w:b/>
              </w:rPr>
              <w:t>Routing</w:t>
            </w:r>
          </w:p>
        </w:tc>
        <w:tc>
          <w:tcPr>
            <w:tcW w:w="6835" w:type="dxa"/>
          </w:tcPr>
          <w:p w14:paraId="4CCA840A" w14:textId="77777777" w:rsidR="00BB1AC6" w:rsidRDefault="00EB0DBC" w:rsidP="002B16C7">
            <w:r>
              <w:t xml:space="preserve">Go to </w:t>
            </w:r>
            <w:r w:rsidR="00BB1AC6">
              <w:t>B19</w:t>
            </w:r>
          </w:p>
        </w:tc>
      </w:tr>
      <w:tr w:rsidR="00BB1AC6" w14:paraId="628BDBA7" w14:textId="77777777" w:rsidTr="002B16C7">
        <w:tc>
          <w:tcPr>
            <w:tcW w:w="2070" w:type="dxa"/>
          </w:tcPr>
          <w:p w14:paraId="58CD9CFB" w14:textId="77777777" w:rsidR="00BB1AC6" w:rsidRDefault="00BB1AC6" w:rsidP="002B16C7">
            <w:pPr>
              <w:jc w:val="right"/>
              <w:rPr>
                <w:b/>
              </w:rPr>
            </w:pPr>
            <w:r>
              <w:rPr>
                <w:b/>
              </w:rPr>
              <w:t>Programmer instruction</w:t>
            </w:r>
          </w:p>
        </w:tc>
        <w:tc>
          <w:tcPr>
            <w:tcW w:w="6835" w:type="dxa"/>
          </w:tcPr>
          <w:p w14:paraId="630C1B9A" w14:textId="77777777" w:rsidR="00BB1AC6" w:rsidRDefault="00BB1AC6" w:rsidP="002B16C7"/>
        </w:tc>
      </w:tr>
      <w:tr w:rsidR="00BB1AC6" w14:paraId="42E10711" w14:textId="77777777" w:rsidTr="002B16C7">
        <w:tc>
          <w:tcPr>
            <w:tcW w:w="2070" w:type="dxa"/>
          </w:tcPr>
          <w:p w14:paraId="2A768769" w14:textId="77777777" w:rsidR="00BB1AC6" w:rsidRDefault="00BB1AC6" w:rsidP="002B16C7">
            <w:pPr>
              <w:jc w:val="right"/>
              <w:rPr>
                <w:b/>
              </w:rPr>
            </w:pPr>
            <w:r>
              <w:rPr>
                <w:b/>
              </w:rPr>
              <w:t>Change log</w:t>
            </w:r>
          </w:p>
        </w:tc>
        <w:tc>
          <w:tcPr>
            <w:tcW w:w="6835" w:type="dxa"/>
          </w:tcPr>
          <w:p w14:paraId="203596A5" w14:textId="77777777" w:rsidR="00BB1AC6" w:rsidRDefault="00BB1AC6" w:rsidP="002B16C7"/>
        </w:tc>
      </w:tr>
    </w:tbl>
    <w:p w14:paraId="4DD8E9D2"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158F048B" w14:textId="77777777" w:rsidR="00BB1AC6" w:rsidRDefault="00BB1AC6" w:rsidP="00BB1AC6">
      <w:pPr>
        <w:pStyle w:val="Heading2"/>
      </w:pPr>
      <w:r>
        <w:t>Field: B19a Social grants/ pension</w:t>
      </w:r>
    </w:p>
    <w:tbl>
      <w:tblPr>
        <w:tblStyle w:val="TableGrid"/>
        <w:tblW w:w="0" w:type="auto"/>
        <w:tblInd w:w="445" w:type="dxa"/>
        <w:tblLook w:val="04A0" w:firstRow="1" w:lastRow="0" w:firstColumn="1" w:lastColumn="0" w:noHBand="0" w:noVBand="1"/>
      </w:tblPr>
      <w:tblGrid>
        <w:gridCol w:w="2070"/>
        <w:gridCol w:w="6835"/>
      </w:tblGrid>
      <w:tr w:rsidR="00204940" w14:paraId="7D98EB89" w14:textId="77777777" w:rsidTr="00204940">
        <w:tc>
          <w:tcPr>
            <w:tcW w:w="2070" w:type="dxa"/>
          </w:tcPr>
          <w:p w14:paraId="2AAE0783" w14:textId="77777777" w:rsidR="00204940" w:rsidRPr="00830C7D" w:rsidRDefault="00204940" w:rsidP="00204940">
            <w:pPr>
              <w:jc w:val="right"/>
              <w:rPr>
                <w:b/>
              </w:rPr>
            </w:pPr>
            <w:r w:rsidRPr="00830C7D">
              <w:rPr>
                <w:b/>
              </w:rPr>
              <w:t>Description</w:t>
            </w:r>
          </w:p>
        </w:tc>
        <w:tc>
          <w:tcPr>
            <w:tcW w:w="6835" w:type="dxa"/>
          </w:tcPr>
          <w:p w14:paraId="7162FD36" w14:textId="77777777" w:rsidR="00204940" w:rsidRDefault="00204940" w:rsidP="00204940">
            <w:r>
              <w:t>Social grant/pension</w:t>
            </w:r>
          </w:p>
        </w:tc>
      </w:tr>
      <w:tr w:rsidR="00204940" w14:paraId="1D849FF4" w14:textId="77777777" w:rsidTr="00204940">
        <w:tc>
          <w:tcPr>
            <w:tcW w:w="2070" w:type="dxa"/>
          </w:tcPr>
          <w:p w14:paraId="6E90EEC3" w14:textId="77777777" w:rsidR="00204940" w:rsidRPr="00830C7D" w:rsidRDefault="00204940" w:rsidP="00204940">
            <w:pPr>
              <w:jc w:val="right"/>
              <w:rPr>
                <w:b/>
              </w:rPr>
            </w:pPr>
            <w:r w:rsidRPr="00830C7D">
              <w:rPr>
                <w:b/>
              </w:rPr>
              <w:t>Name</w:t>
            </w:r>
          </w:p>
        </w:tc>
        <w:tc>
          <w:tcPr>
            <w:tcW w:w="6835" w:type="dxa"/>
          </w:tcPr>
          <w:p w14:paraId="4924A2C1" w14:textId="77777777" w:rsidR="00204940" w:rsidRDefault="00204940" w:rsidP="00204940">
            <w:r>
              <w:t>RECEIVE_SOCIAL_GRANT</w:t>
            </w:r>
          </w:p>
        </w:tc>
      </w:tr>
      <w:tr w:rsidR="00204940" w14:paraId="4CD6FB5E" w14:textId="77777777" w:rsidTr="00204940">
        <w:tc>
          <w:tcPr>
            <w:tcW w:w="2070" w:type="dxa"/>
          </w:tcPr>
          <w:p w14:paraId="03F92551" w14:textId="77777777" w:rsidR="00204940" w:rsidRPr="00830C7D" w:rsidRDefault="00204940" w:rsidP="00204940">
            <w:pPr>
              <w:jc w:val="right"/>
              <w:rPr>
                <w:b/>
              </w:rPr>
            </w:pPr>
            <w:r>
              <w:rPr>
                <w:b/>
              </w:rPr>
              <w:t>Type</w:t>
            </w:r>
          </w:p>
        </w:tc>
        <w:tc>
          <w:tcPr>
            <w:tcW w:w="6835" w:type="dxa"/>
          </w:tcPr>
          <w:p w14:paraId="08194775" w14:textId="77777777" w:rsidR="00204940" w:rsidRDefault="00204940" w:rsidP="00204940">
            <w:r>
              <w:t>Numeric</w:t>
            </w:r>
          </w:p>
        </w:tc>
      </w:tr>
      <w:tr w:rsidR="00204940" w14:paraId="5980E739" w14:textId="77777777" w:rsidTr="00204940">
        <w:tc>
          <w:tcPr>
            <w:tcW w:w="2070" w:type="dxa"/>
          </w:tcPr>
          <w:p w14:paraId="6E7610E6" w14:textId="77777777" w:rsidR="00204940" w:rsidRPr="00830C7D" w:rsidRDefault="00204940" w:rsidP="00204940">
            <w:pPr>
              <w:jc w:val="right"/>
              <w:rPr>
                <w:b/>
              </w:rPr>
            </w:pPr>
            <w:r w:rsidRPr="00830C7D">
              <w:rPr>
                <w:b/>
              </w:rPr>
              <w:t>Universe</w:t>
            </w:r>
          </w:p>
        </w:tc>
        <w:tc>
          <w:tcPr>
            <w:tcW w:w="6835" w:type="dxa"/>
          </w:tcPr>
          <w:p w14:paraId="427339E5" w14:textId="77777777" w:rsidR="00204940" w:rsidRDefault="00204940" w:rsidP="00204940">
            <w:r>
              <w:t>All</w:t>
            </w:r>
          </w:p>
        </w:tc>
      </w:tr>
      <w:tr w:rsidR="00204940" w14:paraId="07EDEF3A" w14:textId="77777777" w:rsidTr="00204940">
        <w:tc>
          <w:tcPr>
            <w:tcW w:w="2070" w:type="dxa"/>
          </w:tcPr>
          <w:p w14:paraId="4133582A" w14:textId="77777777" w:rsidR="00204940" w:rsidRPr="00830C7D" w:rsidRDefault="00204940" w:rsidP="00204940">
            <w:pPr>
              <w:jc w:val="right"/>
              <w:rPr>
                <w:b/>
              </w:rPr>
            </w:pPr>
            <w:r w:rsidRPr="00830C7D">
              <w:rPr>
                <w:b/>
              </w:rPr>
              <w:t>Question text</w:t>
            </w:r>
          </w:p>
        </w:tc>
        <w:tc>
          <w:tcPr>
            <w:tcW w:w="6835" w:type="dxa"/>
          </w:tcPr>
          <w:p w14:paraId="69CA10A8" w14:textId="77777777" w:rsidR="00204940" w:rsidRDefault="00204940" w:rsidP="00204940">
            <w:r>
              <w:t>Does [NAME] receive any social grant/pension?</w:t>
            </w:r>
          </w:p>
        </w:tc>
      </w:tr>
      <w:tr w:rsidR="00204940" w14:paraId="0B5F77DC" w14:textId="77777777" w:rsidTr="00204940">
        <w:tc>
          <w:tcPr>
            <w:tcW w:w="2070" w:type="dxa"/>
          </w:tcPr>
          <w:p w14:paraId="4DFF30A7" w14:textId="77777777" w:rsidR="00204940" w:rsidRPr="00830C7D" w:rsidRDefault="00204940" w:rsidP="00204940">
            <w:pPr>
              <w:jc w:val="right"/>
              <w:rPr>
                <w:b/>
              </w:rPr>
            </w:pPr>
            <w:r w:rsidRPr="00830C7D">
              <w:rPr>
                <w:b/>
              </w:rPr>
              <w:t>Help text</w:t>
            </w:r>
          </w:p>
        </w:tc>
        <w:tc>
          <w:tcPr>
            <w:tcW w:w="6835" w:type="dxa"/>
          </w:tcPr>
          <w:p w14:paraId="51FA536E" w14:textId="77777777" w:rsidR="00204940" w:rsidRDefault="00204940" w:rsidP="00204940"/>
        </w:tc>
      </w:tr>
      <w:tr w:rsidR="00204940" w14:paraId="47D52639" w14:textId="77777777" w:rsidTr="00204940">
        <w:tc>
          <w:tcPr>
            <w:tcW w:w="2070" w:type="dxa"/>
          </w:tcPr>
          <w:p w14:paraId="6885DEAE" w14:textId="77777777" w:rsidR="00204940" w:rsidRPr="00830C7D" w:rsidRDefault="00204940" w:rsidP="00204940">
            <w:pPr>
              <w:jc w:val="right"/>
              <w:rPr>
                <w:b/>
              </w:rPr>
            </w:pPr>
            <w:r w:rsidRPr="00830C7D">
              <w:rPr>
                <w:b/>
              </w:rPr>
              <w:t>Valid range</w:t>
            </w:r>
          </w:p>
        </w:tc>
        <w:tc>
          <w:tcPr>
            <w:tcW w:w="6835" w:type="dxa"/>
          </w:tcPr>
          <w:p w14:paraId="72BC960B" w14:textId="77777777" w:rsidR="00204940" w:rsidRDefault="00204940" w:rsidP="00204940">
            <w:r>
              <w:t>1-2,9</w:t>
            </w:r>
          </w:p>
        </w:tc>
      </w:tr>
      <w:tr w:rsidR="00204940" w14:paraId="29E89FD3" w14:textId="77777777" w:rsidTr="00204940">
        <w:tc>
          <w:tcPr>
            <w:tcW w:w="2070" w:type="dxa"/>
          </w:tcPr>
          <w:p w14:paraId="572826DB" w14:textId="77777777" w:rsidR="00204940" w:rsidRPr="00830C7D" w:rsidRDefault="00204940" w:rsidP="00204940">
            <w:pPr>
              <w:jc w:val="right"/>
              <w:rPr>
                <w:b/>
              </w:rPr>
            </w:pPr>
            <w:r w:rsidRPr="00830C7D">
              <w:rPr>
                <w:b/>
              </w:rPr>
              <w:t>Responses</w:t>
            </w:r>
          </w:p>
        </w:tc>
        <w:tc>
          <w:tcPr>
            <w:tcW w:w="6835" w:type="dxa"/>
          </w:tcPr>
          <w:p w14:paraId="3A678AB5" w14:textId="77777777" w:rsidR="00204940" w:rsidRDefault="00204940" w:rsidP="00204940">
            <w:r>
              <w:t>Radio button</w:t>
            </w:r>
          </w:p>
          <w:p w14:paraId="314111DA" w14:textId="77777777" w:rsidR="00204940" w:rsidRDefault="00204940" w:rsidP="00204940"/>
          <w:p w14:paraId="2856B8B4" w14:textId="77777777" w:rsidR="00204940" w:rsidRDefault="00204940" w:rsidP="00204940">
            <w:r>
              <w:t>Yes</w:t>
            </w:r>
            <w:r>
              <w:tab/>
              <w:t xml:space="preserve">              1</w:t>
            </w:r>
          </w:p>
          <w:p w14:paraId="21F8A96F" w14:textId="77777777" w:rsidR="00204940" w:rsidRDefault="00204940" w:rsidP="00204940">
            <w:r>
              <w:t>No</w:t>
            </w:r>
            <w:r>
              <w:tab/>
              <w:t xml:space="preserve">              2</w:t>
            </w:r>
          </w:p>
          <w:p w14:paraId="5B88CB35" w14:textId="77777777" w:rsidR="00204940" w:rsidRDefault="00204940" w:rsidP="00204940">
            <w:r>
              <w:t>Don't know</w:t>
            </w:r>
            <w:r>
              <w:tab/>
              <w:t>9</w:t>
            </w:r>
          </w:p>
        </w:tc>
      </w:tr>
      <w:tr w:rsidR="00204940" w14:paraId="01D588E0" w14:textId="77777777" w:rsidTr="00204940">
        <w:tc>
          <w:tcPr>
            <w:tcW w:w="2070" w:type="dxa"/>
          </w:tcPr>
          <w:p w14:paraId="5C4826E2" w14:textId="77777777" w:rsidR="00204940" w:rsidRPr="00830C7D" w:rsidRDefault="00204940" w:rsidP="00204940">
            <w:pPr>
              <w:jc w:val="right"/>
              <w:rPr>
                <w:b/>
              </w:rPr>
            </w:pPr>
            <w:r>
              <w:rPr>
                <w:b/>
              </w:rPr>
              <w:t>Prefill</w:t>
            </w:r>
          </w:p>
        </w:tc>
        <w:tc>
          <w:tcPr>
            <w:tcW w:w="6835" w:type="dxa"/>
          </w:tcPr>
          <w:p w14:paraId="5708A602" w14:textId="77777777" w:rsidR="00204940" w:rsidRDefault="00204940" w:rsidP="00204940">
            <w:r>
              <w:t>NAME</w:t>
            </w:r>
          </w:p>
        </w:tc>
      </w:tr>
      <w:tr w:rsidR="00204940" w14:paraId="7FB5C875" w14:textId="77777777" w:rsidTr="00204940">
        <w:tc>
          <w:tcPr>
            <w:tcW w:w="2070" w:type="dxa"/>
          </w:tcPr>
          <w:p w14:paraId="77F0AD4C" w14:textId="77777777" w:rsidR="00204940" w:rsidRPr="00830C7D" w:rsidRDefault="00204940" w:rsidP="00204940">
            <w:pPr>
              <w:jc w:val="right"/>
              <w:rPr>
                <w:b/>
              </w:rPr>
            </w:pPr>
            <w:r w:rsidRPr="00830C7D">
              <w:rPr>
                <w:b/>
              </w:rPr>
              <w:t>Consistency checks</w:t>
            </w:r>
          </w:p>
        </w:tc>
        <w:tc>
          <w:tcPr>
            <w:tcW w:w="6835" w:type="dxa"/>
          </w:tcPr>
          <w:p w14:paraId="67353817" w14:textId="77777777" w:rsidR="00204940" w:rsidRDefault="00204940" w:rsidP="00204940"/>
        </w:tc>
      </w:tr>
      <w:tr w:rsidR="00204940" w14:paraId="2683E289" w14:textId="77777777" w:rsidTr="00204940">
        <w:tc>
          <w:tcPr>
            <w:tcW w:w="2070" w:type="dxa"/>
          </w:tcPr>
          <w:p w14:paraId="7BD8253D" w14:textId="77777777" w:rsidR="00204940" w:rsidRPr="00830C7D" w:rsidRDefault="00204940" w:rsidP="00204940">
            <w:pPr>
              <w:jc w:val="right"/>
              <w:rPr>
                <w:b/>
              </w:rPr>
            </w:pPr>
            <w:r>
              <w:rPr>
                <w:b/>
              </w:rPr>
              <w:t>Error message</w:t>
            </w:r>
          </w:p>
        </w:tc>
        <w:tc>
          <w:tcPr>
            <w:tcW w:w="6835" w:type="dxa"/>
          </w:tcPr>
          <w:p w14:paraId="2E19955D" w14:textId="77777777" w:rsidR="00204940" w:rsidRDefault="00204940" w:rsidP="00204940"/>
        </w:tc>
      </w:tr>
      <w:tr w:rsidR="00204940" w14:paraId="7D925F78" w14:textId="77777777" w:rsidTr="00204940">
        <w:tc>
          <w:tcPr>
            <w:tcW w:w="2070" w:type="dxa"/>
          </w:tcPr>
          <w:p w14:paraId="2C965BC4" w14:textId="77777777" w:rsidR="00204940" w:rsidRDefault="00204940" w:rsidP="00204940">
            <w:pPr>
              <w:jc w:val="right"/>
              <w:rPr>
                <w:b/>
              </w:rPr>
            </w:pPr>
            <w:r>
              <w:rPr>
                <w:b/>
              </w:rPr>
              <w:t>Routing</w:t>
            </w:r>
          </w:p>
        </w:tc>
        <w:tc>
          <w:tcPr>
            <w:tcW w:w="6835" w:type="dxa"/>
          </w:tcPr>
          <w:p w14:paraId="1F4B384F" w14:textId="77777777" w:rsidR="00204940" w:rsidRDefault="00204940" w:rsidP="00204940">
            <w:r>
              <w:t>If 1, go to B19b</w:t>
            </w:r>
          </w:p>
          <w:p w14:paraId="23BBFAD4" w14:textId="77777777" w:rsidR="00204940" w:rsidRDefault="00204940" w:rsidP="00204940">
            <w:r>
              <w:t>If 2 or 9, go to B20</w:t>
            </w:r>
          </w:p>
        </w:tc>
      </w:tr>
      <w:tr w:rsidR="00204940" w14:paraId="7D9298A6" w14:textId="77777777" w:rsidTr="00204940">
        <w:tc>
          <w:tcPr>
            <w:tcW w:w="2070" w:type="dxa"/>
          </w:tcPr>
          <w:p w14:paraId="7365713B" w14:textId="77777777" w:rsidR="00204940" w:rsidRDefault="00204940" w:rsidP="00204940">
            <w:pPr>
              <w:jc w:val="right"/>
              <w:rPr>
                <w:b/>
              </w:rPr>
            </w:pPr>
            <w:r>
              <w:rPr>
                <w:b/>
              </w:rPr>
              <w:t>Programmer instruction</w:t>
            </w:r>
          </w:p>
        </w:tc>
        <w:tc>
          <w:tcPr>
            <w:tcW w:w="6835" w:type="dxa"/>
          </w:tcPr>
          <w:p w14:paraId="15B5E158" w14:textId="77777777" w:rsidR="00204940" w:rsidRDefault="00204940" w:rsidP="00204940"/>
        </w:tc>
      </w:tr>
      <w:tr w:rsidR="00204940" w14:paraId="165E988F" w14:textId="77777777" w:rsidTr="00204940">
        <w:tc>
          <w:tcPr>
            <w:tcW w:w="2070" w:type="dxa"/>
          </w:tcPr>
          <w:p w14:paraId="7BF71488" w14:textId="77777777" w:rsidR="00204940" w:rsidRDefault="00204940" w:rsidP="00204940">
            <w:pPr>
              <w:jc w:val="right"/>
              <w:rPr>
                <w:b/>
              </w:rPr>
            </w:pPr>
            <w:r>
              <w:rPr>
                <w:b/>
              </w:rPr>
              <w:t>Change log</w:t>
            </w:r>
          </w:p>
        </w:tc>
        <w:tc>
          <w:tcPr>
            <w:tcW w:w="6835" w:type="dxa"/>
          </w:tcPr>
          <w:p w14:paraId="50DBABE7" w14:textId="77777777" w:rsidR="00204940" w:rsidRDefault="00204940" w:rsidP="00204940"/>
        </w:tc>
      </w:tr>
    </w:tbl>
    <w:p w14:paraId="460F5F0B" w14:textId="77777777" w:rsidR="00204940" w:rsidRDefault="00204940" w:rsidP="00204940"/>
    <w:p w14:paraId="56BE1292" w14:textId="77777777" w:rsidR="0098252B" w:rsidRDefault="0098252B" w:rsidP="0098252B">
      <w:pPr>
        <w:pStyle w:val="Heading2"/>
      </w:pPr>
      <w:r>
        <w:t>Field: B19b Type of Social grants/ pension</w:t>
      </w:r>
    </w:p>
    <w:p w14:paraId="54DB4241" w14:textId="77777777" w:rsidR="00204940" w:rsidRPr="00204940" w:rsidRDefault="00204940" w:rsidP="00204940"/>
    <w:tbl>
      <w:tblPr>
        <w:tblStyle w:val="TableGrid"/>
        <w:tblW w:w="9331" w:type="dxa"/>
        <w:tblInd w:w="445" w:type="dxa"/>
        <w:tblLook w:val="04A0" w:firstRow="1" w:lastRow="0" w:firstColumn="1" w:lastColumn="0" w:noHBand="0" w:noVBand="1"/>
      </w:tblPr>
      <w:tblGrid>
        <w:gridCol w:w="2020"/>
        <w:gridCol w:w="7311"/>
      </w:tblGrid>
      <w:tr w:rsidR="00BB1AC6" w14:paraId="2A49650D" w14:textId="77777777" w:rsidTr="00CA3D63">
        <w:tc>
          <w:tcPr>
            <w:tcW w:w="2070" w:type="dxa"/>
          </w:tcPr>
          <w:p w14:paraId="7A89A1EF" w14:textId="77777777" w:rsidR="00BB1AC6" w:rsidRPr="00830C7D" w:rsidRDefault="00BB1AC6" w:rsidP="002B16C7">
            <w:pPr>
              <w:jc w:val="right"/>
              <w:rPr>
                <w:b/>
              </w:rPr>
            </w:pPr>
            <w:r w:rsidRPr="00830C7D">
              <w:rPr>
                <w:b/>
              </w:rPr>
              <w:t>Description</w:t>
            </w:r>
          </w:p>
        </w:tc>
        <w:tc>
          <w:tcPr>
            <w:tcW w:w="7261" w:type="dxa"/>
          </w:tcPr>
          <w:p w14:paraId="0D16445D" w14:textId="77777777" w:rsidR="00BB1AC6" w:rsidRDefault="00BB1AC6" w:rsidP="002B16C7">
            <w:r>
              <w:t xml:space="preserve">Types of grants/pensions persons </w:t>
            </w:r>
            <w:r w:rsidRPr="00B27F54">
              <w:t>receive</w:t>
            </w:r>
          </w:p>
        </w:tc>
      </w:tr>
      <w:tr w:rsidR="00BB1AC6" w14:paraId="3DCB4D4B" w14:textId="77777777" w:rsidTr="00CA3D63">
        <w:trPr>
          <w:trHeight w:val="359"/>
        </w:trPr>
        <w:tc>
          <w:tcPr>
            <w:tcW w:w="2070" w:type="dxa"/>
          </w:tcPr>
          <w:p w14:paraId="5CB65F37" w14:textId="77777777" w:rsidR="00BB1AC6" w:rsidRPr="00830C7D" w:rsidRDefault="00BB1AC6" w:rsidP="002B16C7">
            <w:pPr>
              <w:jc w:val="right"/>
              <w:rPr>
                <w:b/>
              </w:rPr>
            </w:pPr>
            <w:r w:rsidRPr="00830C7D">
              <w:rPr>
                <w:b/>
              </w:rPr>
              <w:lastRenderedPageBreak/>
              <w:t>Name</w:t>
            </w:r>
          </w:p>
        </w:tc>
        <w:tc>
          <w:tcPr>
            <w:tcW w:w="7261" w:type="dxa"/>
          </w:tcPr>
          <w:p w14:paraId="5B6FA35C" w14:textId="77777777" w:rsidR="00BB1AC6" w:rsidRPr="004A4836" w:rsidRDefault="007E3DF5" w:rsidP="002B16C7">
            <w:pPr>
              <w:pStyle w:val="Heading2"/>
              <w:outlineLvl w:val="1"/>
              <w:rPr>
                <w:b/>
                <w:color w:val="auto"/>
                <w:sz w:val="20"/>
                <w:szCs w:val="20"/>
              </w:rPr>
            </w:pPr>
            <w:r w:rsidRPr="00FD721C">
              <w:rPr>
                <w:b/>
                <w:color w:val="auto"/>
                <w:sz w:val="20"/>
                <w:szCs w:val="20"/>
                <w:highlight w:val="yellow"/>
                <w:rPrChange w:id="37" w:author="Theodensia Nakale" w:date="2020-03-18T10:20:00Z">
                  <w:rPr>
                    <w:b/>
                    <w:color w:val="auto"/>
                    <w:sz w:val="20"/>
                    <w:szCs w:val="20"/>
                  </w:rPr>
                </w:rPrChange>
              </w:rPr>
              <w:t>B19</w:t>
            </w:r>
            <w:r w:rsidR="0098252B" w:rsidRPr="00FD721C">
              <w:rPr>
                <w:b/>
                <w:color w:val="auto"/>
                <w:sz w:val="20"/>
                <w:szCs w:val="20"/>
                <w:highlight w:val="yellow"/>
                <w:rPrChange w:id="38" w:author="Theodensia Nakale" w:date="2020-03-18T10:20:00Z">
                  <w:rPr>
                    <w:b/>
                    <w:color w:val="auto"/>
                    <w:sz w:val="20"/>
                    <w:szCs w:val="20"/>
                  </w:rPr>
                </w:rPrChange>
              </w:rPr>
              <w:t>b</w:t>
            </w:r>
            <w:r w:rsidRPr="00FD721C">
              <w:rPr>
                <w:b/>
                <w:color w:val="auto"/>
                <w:sz w:val="20"/>
                <w:szCs w:val="20"/>
                <w:highlight w:val="yellow"/>
                <w:rPrChange w:id="39" w:author="Theodensia Nakale" w:date="2020-03-18T10:20:00Z">
                  <w:rPr>
                    <w:b/>
                    <w:color w:val="auto"/>
                    <w:sz w:val="20"/>
                    <w:szCs w:val="20"/>
                  </w:rPr>
                </w:rPrChange>
              </w:rPr>
              <w:t>_</w:t>
            </w:r>
            <w:r w:rsidR="00204940">
              <w:rPr>
                <w:b/>
                <w:color w:val="auto"/>
                <w:sz w:val="20"/>
                <w:szCs w:val="20"/>
              </w:rPr>
              <w:t>TYPE_</w:t>
            </w:r>
            <w:r w:rsidR="005A4B84">
              <w:rPr>
                <w:b/>
                <w:color w:val="auto"/>
                <w:sz w:val="20"/>
                <w:szCs w:val="20"/>
              </w:rPr>
              <w:t>SOCIAL_GRANTS_</w:t>
            </w:r>
            <w:commentRangeStart w:id="40"/>
            <w:r w:rsidR="00BB1AC6" w:rsidRPr="004A4836">
              <w:rPr>
                <w:b/>
                <w:color w:val="auto"/>
                <w:sz w:val="20"/>
                <w:szCs w:val="20"/>
              </w:rPr>
              <w:t>PENSION</w:t>
            </w:r>
            <w:commentRangeEnd w:id="40"/>
            <w:r w:rsidR="00FA562E">
              <w:rPr>
                <w:rStyle w:val="CommentReference"/>
                <w:rFonts w:asciiTheme="minorHAnsi" w:eastAsiaTheme="minorHAnsi" w:hAnsiTheme="minorHAnsi" w:cstheme="minorBidi"/>
                <w:color w:val="auto"/>
              </w:rPr>
              <w:commentReference w:id="40"/>
            </w:r>
          </w:p>
          <w:p w14:paraId="64DAED37" w14:textId="77777777" w:rsidR="00BB1AC6" w:rsidRDefault="00BB1AC6" w:rsidP="002B16C7"/>
        </w:tc>
      </w:tr>
      <w:tr w:rsidR="00BB1AC6" w14:paraId="43A64CC1" w14:textId="77777777" w:rsidTr="00CA3D63">
        <w:tc>
          <w:tcPr>
            <w:tcW w:w="2070" w:type="dxa"/>
          </w:tcPr>
          <w:p w14:paraId="3B6108D1" w14:textId="77777777" w:rsidR="00BB1AC6" w:rsidRPr="00830C7D" w:rsidRDefault="00BB1AC6" w:rsidP="002B16C7">
            <w:pPr>
              <w:jc w:val="right"/>
              <w:rPr>
                <w:b/>
              </w:rPr>
            </w:pPr>
            <w:r>
              <w:rPr>
                <w:b/>
              </w:rPr>
              <w:t>Type</w:t>
            </w:r>
          </w:p>
        </w:tc>
        <w:tc>
          <w:tcPr>
            <w:tcW w:w="7261" w:type="dxa"/>
          </w:tcPr>
          <w:p w14:paraId="149C1A36" w14:textId="77777777" w:rsidR="00BB1AC6" w:rsidRDefault="00BB1AC6" w:rsidP="002B16C7">
            <w:r>
              <w:t>Numeric</w:t>
            </w:r>
          </w:p>
        </w:tc>
      </w:tr>
      <w:tr w:rsidR="00BB1AC6" w14:paraId="343CA773" w14:textId="77777777" w:rsidTr="00CA3D63">
        <w:tc>
          <w:tcPr>
            <w:tcW w:w="2070" w:type="dxa"/>
          </w:tcPr>
          <w:p w14:paraId="5DDB585C" w14:textId="77777777" w:rsidR="00BB1AC6" w:rsidRPr="00830C7D" w:rsidRDefault="00BB1AC6" w:rsidP="002B16C7">
            <w:pPr>
              <w:jc w:val="right"/>
              <w:rPr>
                <w:b/>
              </w:rPr>
            </w:pPr>
            <w:r w:rsidRPr="00830C7D">
              <w:rPr>
                <w:b/>
              </w:rPr>
              <w:t>Universe</w:t>
            </w:r>
          </w:p>
        </w:tc>
        <w:tc>
          <w:tcPr>
            <w:tcW w:w="7261" w:type="dxa"/>
          </w:tcPr>
          <w:p w14:paraId="42D9AFDE" w14:textId="77777777" w:rsidR="00BB1AC6" w:rsidRDefault="00204940" w:rsidP="002B16C7">
            <w:r>
              <w:t>Persons who answered YES in B19a</w:t>
            </w:r>
          </w:p>
        </w:tc>
      </w:tr>
      <w:tr w:rsidR="00BB1AC6" w14:paraId="321B5FDF" w14:textId="77777777" w:rsidTr="00CA3D63">
        <w:tc>
          <w:tcPr>
            <w:tcW w:w="2070" w:type="dxa"/>
          </w:tcPr>
          <w:p w14:paraId="15F0AB6A" w14:textId="77777777" w:rsidR="00BB1AC6" w:rsidRPr="00830C7D" w:rsidRDefault="00BB1AC6" w:rsidP="002B16C7">
            <w:pPr>
              <w:jc w:val="right"/>
              <w:rPr>
                <w:b/>
              </w:rPr>
            </w:pPr>
            <w:r w:rsidRPr="00830C7D">
              <w:rPr>
                <w:b/>
              </w:rPr>
              <w:t>Question text</w:t>
            </w:r>
          </w:p>
        </w:tc>
        <w:tc>
          <w:tcPr>
            <w:tcW w:w="7261" w:type="dxa"/>
          </w:tcPr>
          <w:p w14:paraId="4CECC3AB" w14:textId="77777777" w:rsidR="00BB1AC6" w:rsidRDefault="00204940" w:rsidP="002B16C7">
            <w:r>
              <w:t>What type of</w:t>
            </w:r>
            <w:r w:rsidR="00BB1AC6" w:rsidRPr="00404849">
              <w:t xml:space="preserve"> social grants/ pension</w:t>
            </w:r>
            <w:r>
              <w:t xml:space="preserve"> does [NAME] receive</w:t>
            </w:r>
            <w:r w:rsidR="00BB1AC6" w:rsidRPr="00404849">
              <w:t>?</w:t>
            </w:r>
          </w:p>
        </w:tc>
      </w:tr>
      <w:tr w:rsidR="00BB1AC6" w14:paraId="7B0A58C1" w14:textId="77777777" w:rsidTr="00CA3D63">
        <w:tc>
          <w:tcPr>
            <w:tcW w:w="2070" w:type="dxa"/>
          </w:tcPr>
          <w:p w14:paraId="5F39C54D" w14:textId="77777777" w:rsidR="00BB1AC6" w:rsidRPr="00830C7D" w:rsidRDefault="00BB1AC6" w:rsidP="002B16C7">
            <w:pPr>
              <w:jc w:val="right"/>
              <w:rPr>
                <w:b/>
              </w:rPr>
            </w:pPr>
            <w:r w:rsidRPr="00830C7D">
              <w:rPr>
                <w:b/>
              </w:rPr>
              <w:t>Help text</w:t>
            </w:r>
          </w:p>
        </w:tc>
        <w:tc>
          <w:tcPr>
            <w:tcW w:w="7261" w:type="dxa"/>
          </w:tcPr>
          <w:p w14:paraId="46530C44" w14:textId="77777777" w:rsidR="00BB1AC6" w:rsidRDefault="00BB1AC6" w:rsidP="002B16C7">
            <w:r w:rsidRPr="00404849">
              <w:t>Record one or multiple response</w:t>
            </w:r>
          </w:p>
        </w:tc>
      </w:tr>
      <w:tr w:rsidR="00BB1AC6" w14:paraId="073AEEC0" w14:textId="77777777" w:rsidTr="00CA3D63">
        <w:tc>
          <w:tcPr>
            <w:tcW w:w="2070" w:type="dxa"/>
          </w:tcPr>
          <w:p w14:paraId="56FBCBF6" w14:textId="77777777" w:rsidR="00BB1AC6" w:rsidRPr="00830C7D" w:rsidRDefault="00BB1AC6" w:rsidP="002B16C7">
            <w:pPr>
              <w:jc w:val="right"/>
              <w:rPr>
                <w:b/>
              </w:rPr>
            </w:pPr>
            <w:r w:rsidRPr="00830C7D">
              <w:rPr>
                <w:b/>
              </w:rPr>
              <w:t>Valid range</w:t>
            </w:r>
          </w:p>
        </w:tc>
        <w:tc>
          <w:tcPr>
            <w:tcW w:w="7261" w:type="dxa"/>
          </w:tcPr>
          <w:p w14:paraId="14CC9348" w14:textId="77777777" w:rsidR="00BB1AC6" w:rsidRDefault="00BB1AC6" w:rsidP="002B16C7"/>
        </w:tc>
      </w:tr>
      <w:tr w:rsidR="00BB1AC6" w14:paraId="533E021A" w14:textId="77777777" w:rsidTr="00CA3D63">
        <w:tc>
          <w:tcPr>
            <w:tcW w:w="2070" w:type="dxa"/>
          </w:tcPr>
          <w:p w14:paraId="7AE5FB10" w14:textId="77777777" w:rsidR="00BB1AC6" w:rsidRPr="00830C7D" w:rsidRDefault="00BB1AC6" w:rsidP="002B16C7">
            <w:pPr>
              <w:jc w:val="right"/>
              <w:rPr>
                <w:b/>
              </w:rPr>
            </w:pPr>
            <w:r w:rsidRPr="00830C7D">
              <w:rPr>
                <w:b/>
              </w:rPr>
              <w:t>Responses</w:t>
            </w:r>
          </w:p>
        </w:tc>
        <w:tc>
          <w:tcPr>
            <w:tcW w:w="7261" w:type="dxa"/>
            <w:shd w:val="clear" w:color="auto" w:fill="auto"/>
          </w:tcPr>
          <w:p w14:paraId="63DD814F" w14:textId="77777777" w:rsidR="00BB1AC6" w:rsidRPr="000211C9" w:rsidRDefault="00BB1AC6" w:rsidP="002B16C7">
            <w:r w:rsidRPr="000211C9">
              <w:t>Check box</w:t>
            </w:r>
          </w:p>
          <w:tbl>
            <w:tblPr>
              <w:tblW w:w="7080" w:type="dxa"/>
              <w:tblLook w:val="04A0" w:firstRow="1" w:lastRow="0" w:firstColumn="1" w:lastColumn="0" w:noHBand="0" w:noVBand="1"/>
            </w:tblPr>
            <w:tblGrid>
              <w:gridCol w:w="6360"/>
              <w:gridCol w:w="720"/>
            </w:tblGrid>
            <w:tr w:rsidR="002266D4" w:rsidRPr="002266D4" w14:paraId="04D1DF5B" w14:textId="77777777" w:rsidTr="002266D4">
              <w:trPr>
                <w:trHeight w:val="585"/>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43B68E23"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Old age Pension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D77B7C5"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01</w:t>
                  </w:r>
                </w:p>
              </w:tc>
            </w:tr>
            <w:tr w:rsidR="002266D4" w:rsidRPr="002266D4" w14:paraId="1E4C6D05" w14:textId="77777777" w:rsidTr="002266D4">
              <w:trPr>
                <w:trHeight w:val="342"/>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027250EC"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Disability Grants</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6971D50"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02</w:t>
                  </w:r>
                </w:p>
              </w:tc>
            </w:tr>
            <w:tr w:rsidR="002266D4" w:rsidRPr="002266D4" w14:paraId="65DECCEB" w14:textId="77777777" w:rsidTr="002266D4">
              <w:trPr>
                <w:trHeight w:val="30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74FF1308"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 xml:space="preserve">State </w:t>
                  </w:r>
                  <w:r w:rsidR="00707101" w:rsidRPr="002266D4">
                    <w:rPr>
                      <w:rFonts w:ascii="Calibri" w:eastAsia="Times New Roman" w:hAnsi="Calibri" w:cs="Calibri"/>
                      <w:sz w:val="20"/>
                      <w:szCs w:val="20"/>
                      <w:lang w:val="en-GB" w:eastAsia="en-GB"/>
                    </w:rPr>
                    <w:t>maintenance</w:t>
                  </w:r>
                  <w:r w:rsidRPr="002266D4">
                    <w:rPr>
                      <w:rFonts w:ascii="Calibri" w:eastAsia="Times New Roman" w:hAnsi="Calibri" w:cs="Calibri"/>
                      <w:sz w:val="20"/>
                      <w:szCs w:val="20"/>
                      <w:lang w:val="en-GB" w:eastAsia="en-GB"/>
                    </w:rPr>
                    <w:t xml:space="preserve"> grant</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88A1F47"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03</w:t>
                  </w:r>
                </w:p>
              </w:tc>
            </w:tr>
            <w:tr w:rsidR="002266D4" w:rsidRPr="002266D4" w14:paraId="42B559E9" w14:textId="77777777" w:rsidTr="002266D4">
              <w:trPr>
                <w:trHeight w:val="54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2F684364"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Foster parent grant</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DEE1C0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04</w:t>
                  </w:r>
                </w:p>
              </w:tc>
            </w:tr>
            <w:tr w:rsidR="002266D4" w:rsidRPr="002266D4" w14:paraId="68F2D44D" w14:textId="77777777" w:rsidTr="002266D4">
              <w:trPr>
                <w:trHeight w:val="60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424709AD"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 xml:space="preserve">From workmen’s compensation unemployment insurance, social security, MVA and similar funds </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A4AF70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05</w:t>
                  </w:r>
                </w:p>
              </w:tc>
            </w:tr>
            <w:tr w:rsidR="002266D4" w:rsidRPr="002266D4" w14:paraId="11E4778C" w14:textId="77777777" w:rsidTr="002266D4">
              <w:trPr>
                <w:trHeight w:val="54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46C7803D"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Pension from previous job</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E8F7E1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06</w:t>
                  </w:r>
                </w:p>
              </w:tc>
            </w:tr>
            <w:tr w:rsidR="002266D4" w:rsidRPr="002266D4" w14:paraId="54136DF5" w14:textId="77777777" w:rsidTr="002266D4">
              <w:trPr>
                <w:trHeight w:val="51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04CAE4D8"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GIPF</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6B9E1AC"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07</w:t>
                  </w:r>
                </w:p>
              </w:tc>
            </w:tr>
            <w:tr w:rsidR="002266D4" w:rsidRPr="002266D4" w14:paraId="3553DD21" w14:textId="77777777" w:rsidTr="002266D4">
              <w:trPr>
                <w:trHeight w:val="615"/>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086E2E31"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War Veterans/ex-combatants Grants</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05EECDA5"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08</w:t>
                  </w:r>
                </w:p>
              </w:tc>
            </w:tr>
            <w:tr w:rsidR="002266D4" w:rsidRPr="002266D4" w14:paraId="420E7A9F" w14:textId="77777777" w:rsidTr="002266D4">
              <w:trPr>
                <w:trHeight w:val="51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6D56F894"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Other specify</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C8B2B7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09</w:t>
                  </w:r>
                </w:p>
              </w:tc>
            </w:tr>
            <w:tr w:rsidR="002266D4" w:rsidRPr="002266D4" w14:paraId="6B11B5BE" w14:textId="77777777" w:rsidTr="002266D4">
              <w:trPr>
                <w:trHeight w:val="540"/>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4083072B"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None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DB6DB8D"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10</w:t>
                  </w:r>
                </w:p>
              </w:tc>
            </w:tr>
            <w:tr w:rsidR="002266D4" w:rsidRPr="002266D4" w14:paraId="0BEBC7C8" w14:textId="77777777" w:rsidTr="002266D4">
              <w:trPr>
                <w:trHeight w:val="619"/>
              </w:trPr>
              <w:tc>
                <w:tcPr>
                  <w:tcW w:w="6360"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21762E3D" w14:textId="77777777" w:rsidR="002266D4" w:rsidRPr="002266D4" w:rsidRDefault="002266D4" w:rsidP="002266D4">
                  <w:pPr>
                    <w:spacing w:after="0" w:line="240" w:lineRule="auto"/>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Don't know</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DD8A982" w14:textId="77777777" w:rsidR="002266D4" w:rsidRPr="002266D4" w:rsidRDefault="002266D4" w:rsidP="002266D4">
                  <w:pPr>
                    <w:spacing w:after="0" w:line="240" w:lineRule="auto"/>
                    <w:jc w:val="center"/>
                    <w:rPr>
                      <w:rFonts w:ascii="Calibri" w:eastAsia="Times New Roman" w:hAnsi="Calibri" w:cs="Calibri"/>
                      <w:sz w:val="20"/>
                      <w:szCs w:val="20"/>
                      <w:lang w:val="en-GB" w:eastAsia="en-GB"/>
                    </w:rPr>
                  </w:pPr>
                  <w:r w:rsidRPr="002266D4">
                    <w:rPr>
                      <w:rFonts w:ascii="Calibri" w:eastAsia="Times New Roman" w:hAnsi="Calibri" w:cs="Calibri"/>
                      <w:sz w:val="20"/>
                      <w:szCs w:val="20"/>
                      <w:lang w:val="en-GB" w:eastAsia="en-GB"/>
                    </w:rPr>
                    <w:t>99</w:t>
                  </w:r>
                </w:p>
              </w:tc>
            </w:tr>
          </w:tbl>
          <w:p w14:paraId="6F5BF82E" w14:textId="77777777" w:rsidR="00BB1AC6" w:rsidRDefault="00BB1AC6" w:rsidP="002B16C7">
            <w:pPr>
              <w:rPr>
                <w:highlight w:val="red"/>
              </w:rPr>
            </w:pPr>
          </w:p>
          <w:p w14:paraId="364CE337" w14:textId="77777777" w:rsidR="00BB1AC6" w:rsidRPr="000211C9" w:rsidRDefault="00BB1AC6" w:rsidP="002B16C7"/>
          <w:p w14:paraId="3EB57B0A" w14:textId="77777777" w:rsidR="00BB1AC6" w:rsidRDefault="00BB1AC6" w:rsidP="002B16C7"/>
        </w:tc>
      </w:tr>
      <w:tr w:rsidR="00BB1AC6" w14:paraId="7C664CBA" w14:textId="77777777" w:rsidTr="00CA3D63">
        <w:tc>
          <w:tcPr>
            <w:tcW w:w="2070" w:type="dxa"/>
          </w:tcPr>
          <w:p w14:paraId="0CE386A0" w14:textId="77777777" w:rsidR="00BB1AC6" w:rsidRPr="00830C7D" w:rsidRDefault="00BB1AC6" w:rsidP="002B16C7">
            <w:pPr>
              <w:jc w:val="right"/>
              <w:rPr>
                <w:b/>
              </w:rPr>
            </w:pPr>
            <w:r>
              <w:rPr>
                <w:b/>
              </w:rPr>
              <w:t>Prefill</w:t>
            </w:r>
          </w:p>
        </w:tc>
        <w:tc>
          <w:tcPr>
            <w:tcW w:w="7261" w:type="dxa"/>
          </w:tcPr>
          <w:p w14:paraId="0FB0602D" w14:textId="77777777" w:rsidR="00BB1AC6" w:rsidRDefault="00BB1AC6" w:rsidP="002B16C7">
            <w:r>
              <w:t>NAME</w:t>
            </w:r>
          </w:p>
        </w:tc>
      </w:tr>
      <w:tr w:rsidR="00BB1AC6" w14:paraId="4B4CD275" w14:textId="77777777" w:rsidTr="00CA3D63">
        <w:tc>
          <w:tcPr>
            <w:tcW w:w="2070" w:type="dxa"/>
          </w:tcPr>
          <w:p w14:paraId="7B9A661D" w14:textId="77777777" w:rsidR="00BB1AC6" w:rsidRPr="00830C7D" w:rsidRDefault="00BB1AC6" w:rsidP="002B16C7">
            <w:pPr>
              <w:jc w:val="right"/>
              <w:rPr>
                <w:b/>
              </w:rPr>
            </w:pPr>
            <w:r w:rsidRPr="00830C7D">
              <w:rPr>
                <w:b/>
              </w:rPr>
              <w:t>Consistency checks</w:t>
            </w:r>
          </w:p>
        </w:tc>
        <w:tc>
          <w:tcPr>
            <w:tcW w:w="7261" w:type="dxa"/>
          </w:tcPr>
          <w:p w14:paraId="6D4C7220" w14:textId="77777777" w:rsidR="00BB1AC6" w:rsidRPr="00E6318E" w:rsidRDefault="00BB1AC6" w:rsidP="002B16C7"/>
          <w:p w14:paraId="28C31EC0" w14:textId="77777777" w:rsidR="00BB1AC6" w:rsidRPr="00E6318E" w:rsidRDefault="00BB1AC6" w:rsidP="002B16C7">
            <w:r w:rsidRPr="00E6318E">
              <w:rPr>
                <w:b/>
              </w:rPr>
              <w:t>Condition 1</w:t>
            </w:r>
            <w:r w:rsidRPr="00E6318E">
              <w:t xml:space="preserve">: If B5 </w:t>
            </w:r>
            <w:r w:rsidR="00E6318E" w:rsidRPr="00E6318E">
              <w:t xml:space="preserve">is 21 or less, only </w:t>
            </w:r>
            <w:r w:rsidRPr="00E6318E">
              <w:t xml:space="preserve"> 02, 03, 04,</w:t>
            </w:r>
            <w:r w:rsidR="00E6318E" w:rsidRPr="00E6318E">
              <w:t>05,10,a</w:t>
            </w:r>
            <w:r w:rsidRPr="00E6318E">
              <w:t>nd 99 are applicable</w:t>
            </w:r>
          </w:p>
          <w:p w14:paraId="607F7F98" w14:textId="77777777" w:rsidR="00BB1AC6" w:rsidRPr="00E6318E" w:rsidRDefault="00BB1AC6" w:rsidP="002B16C7">
            <w:r w:rsidRPr="00E6318E">
              <w:rPr>
                <w:b/>
              </w:rPr>
              <w:t>Condition 2</w:t>
            </w:r>
            <w:r w:rsidRPr="00E6318E">
              <w:t xml:space="preserve">: If B5 </w:t>
            </w:r>
            <w:r w:rsidR="00E6318E" w:rsidRPr="00E6318E">
              <w:t xml:space="preserve">is 22-59 or older, only 02, 06, 07, 08, 09, 10 </w:t>
            </w:r>
            <w:r w:rsidRPr="00E6318E">
              <w:t>and 99 are applicable</w:t>
            </w:r>
          </w:p>
          <w:p w14:paraId="164ECDE0" w14:textId="77777777" w:rsidR="00BB1AC6" w:rsidRPr="00E6318E" w:rsidRDefault="00BB1AC6" w:rsidP="002B16C7">
            <w:r w:rsidRPr="00E6318E">
              <w:rPr>
                <w:b/>
              </w:rPr>
              <w:t>Condition 3</w:t>
            </w:r>
            <w:r w:rsidR="00E6318E">
              <w:t xml:space="preserve">: If B5 is 60 or more, only  01, 02,06, </w:t>
            </w:r>
            <w:r w:rsidRPr="00E6318E">
              <w:t xml:space="preserve">07, 08, 09 </w:t>
            </w:r>
            <w:r w:rsidR="00E6318E">
              <w:t xml:space="preserve">, 10 </w:t>
            </w:r>
            <w:r w:rsidRPr="00E6318E">
              <w:t>and 99 are applicable</w:t>
            </w:r>
          </w:p>
          <w:p w14:paraId="683CD42D" w14:textId="77777777" w:rsidR="00BB1AC6" w:rsidRPr="00E6318E" w:rsidRDefault="0098252B" w:rsidP="002B16C7">
            <w:r w:rsidRPr="0098252B">
              <w:rPr>
                <w:b/>
              </w:rPr>
              <w:t>Condition 4</w:t>
            </w:r>
            <w:r w:rsidR="00BB1AC6" w:rsidRPr="0098252B">
              <w:rPr>
                <w:b/>
              </w:rPr>
              <w:t>:</w:t>
            </w:r>
            <w:r w:rsidR="00E6318E">
              <w:t xml:space="preserve"> for all persons,</w:t>
            </w:r>
            <w:r w:rsidR="00BB1AC6" w:rsidRPr="00E6318E">
              <w:t xml:space="preserve"> if 99 </w:t>
            </w:r>
            <w:r w:rsidR="00E6318E">
              <w:t xml:space="preserve">is selected </w:t>
            </w:r>
            <w:r w:rsidR="00BB1AC6" w:rsidRPr="00E6318E">
              <w:t>then 00 - 09 not applicable</w:t>
            </w:r>
          </w:p>
          <w:p w14:paraId="00A4BF55" w14:textId="77777777" w:rsidR="00BB1AC6" w:rsidRPr="00E6318E" w:rsidRDefault="00BB1AC6" w:rsidP="002B16C7"/>
        </w:tc>
      </w:tr>
      <w:tr w:rsidR="00BB1AC6" w14:paraId="6AFF474F" w14:textId="77777777" w:rsidTr="00CA3D63">
        <w:tc>
          <w:tcPr>
            <w:tcW w:w="2070" w:type="dxa"/>
          </w:tcPr>
          <w:p w14:paraId="5D329D48" w14:textId="77777777" w:rsidR="00BB1AC6" w:rsidRPr="00830C7D" w:rsidRDefault="00BB1AC6" w:rsidP="002B16C7">
            <w:pPr>
              <w:jc w:val="right"/>
              <w:rPr>
                <w:b/>
              </w:rPr>
            </w:pPr>
            <w:r>
              <w:rPr>
                <w:b/>
              </w:rPr>
              <w:t>Error message</w:t>
            </w:r>
          </w:p>
        </w:tc>
        <w:tc>
          <w:tcPr>
            <w:tcW w:w="7261" w:type="dxa"/>
          </w:tcPr>
          <w:p w14:paraId="79C8C319" w14:textId="77777777" w:rsidR="00BB1AC6" w:rsidRPr="00E6318E" w:rsidRDefault="00BB1AC6" w:rsidP="002B16C7">
            <w:r w:rsidRPr="00E6318E">
              <w:t xml:space="preserve">Condition 1’s error message: The selected response category is not applicable to persons older than 21 years. </w:t>
            </w:r>
          </w:p>
          <w:p w14:paraId="25F17E29" w14:textId="77777777" w:rsidR="00BB1AC6" w:rsidRPr="00E6318E" w:rsidRDefault="00BB1AC6" w:rsidP="002B16C7"/>
          <w:p w14:paraId="3C81A9E9" w14:textId="77777777" w:rsidR="00BB1AC6" w:rsidRPr="00E6318E" w:rsidRDefault="00BB1AC6" w:rsidP="002B16C7">
            <w:r w:rsidRPr="00E6318E">
              <w:t xml:space="preserve">Condition 2’s error message: The selected response category is not applicable to persons aged between 22 and 59 years. </w:t>
            </w:r>
          </w:p>
          <w:p w14:paraId="55602044" w14:textId="77777777" w:rsidR="00BB1AC6" w:rsidRPr="00E6318E" w:rsidRDefault="00BB1AC6" w:rsidP="002B16C7"/>
          <w:p w14:paraId="63C2BBA0" w14:textId="77777777" w:rsidR="00BB1AC6" w:rsidRPr="00E6318E" w:rsidRDefault="00BB1AC6" w:rsidP="002B16C7">
            <w:r w:rsidRPr="00E6318E">
              <w:lastRenderedPageBreak/>
              <w:t xml:space="preserve">Condition 3’s error message: The selected response category is not applicable to persons younger than 60 years. </w:t>
            </w:r>
          </w:p>
          <w:p w14:paraId="40A4CAAF" w14:textId="77777777" w:rsidR="00BB1AC6" w:rsidRPr="00E6318E" w:rsidRDefault="00BB1AC6" w:rsidP="002B16C7"/>
          <w:p w14:paraId="0D006216" w14:textId="77777777" w:rsidR="00BB1AC6" w:rsidRPr="00E6318E" w:rsidRDefault="00BB1AC6" w:rsidP="002B16C7">
            <w:r w:rsidRPr="00E6318E">
              <w:t>Condition 4</w:t>
            </w:r>
            <w:r w:rsidR="0098252B">
              <w:t>’</w:t>
            </w:r>
            <w:r w:rsidRPr="00E6318E">
              <w:t xml:space="preserve">s error message: Cannot select DON’T KNOW and any other response </w:t>
            </w:r>
            <w:r w:rsidR="006066D1" w:rsidRPr="00E6318E">
              <w:t>category.</w:t>
            </w:r>
          </w:p>
          <w:p w14:paraId="62BF968B" w14:textId="77777777" w:rsidR="00BB1AC6" w:rsidRPr="00E6318E" w:rsidRDefault="00BB1AC6" w:rsidP="002B16C7"/>
        </w:tc>
      </w:tr>
      <w:tr w:rsidR="00BB1AC6" w14:paraId="25E502DC" w14:textId="77777777" w:rsidTr="00CA3D63">
        <w:tc>
          <w:tcPr>
            <w:tcW w:w="2070" w:type="dxa"/>
          </w:tcPr>
          <w:p w14:paraId="5E5F825B" w14:textId="77777777" w:rsidR="00BB1AC6" w:rsidRDefault="00BB1AC6" w:rsidP="002B16C7">
            <w:pPr>
              <w:jc w:val="right"/>
              <w:rPr>
                <w:b/>
              </w:rPr>
            </w:pPr>
            <w:r>
              <w:rPr>
                <w:b/>
              </w:rPr>
              <w:lastRenderedPageBreak/>
              <w:t>Routing</w:t>
            </w:r>
          </w:p>
        </w:tc>
        <w:tc>
          <w:tcPr>
            <w:tcW w:w="7261" w:type="dxa"/>
          </w:tcPr>
          <w:p w14:paraId="1118C330" w14:textId="77777777" w:rsidR="00BB1AC6" w:rsidRDefault="00BB1AC6" w:rsidP="002B16C7">
            <w:r>
              <w:t>If B19</w:t>
            </w:r>
            <w:r w:rsidR="0098252B">
              <w:t>b=10, skip to B19c</w:t>
            </w:r>
          </w:p>
          <w:p w14:paraId="7E04D203" w14:textId="77777777" w:rsidR="00BB1AC6" w:rsidRDefault="00BB1AC6" w:rsidP="002B16C7"/>
          <w:p w14:paraId="19F9CB88" w14:textId="77777777" w:rsidR="00BB1AC6" w:rsidRDefault="00BB1AC6" w:rsidP="002B16C7">
            <w:r>
              <w:t>Else, skip to B20a</w:t>
            </w:r>
          </w:p>
          <w:p w14:paraId="1F01DF6C" w14:textId="77777777" w:rsidR="00BB1AC6" w:rsidRDefault="00BB1AC6" w:rsidP="002B16C7"/>
        </w:tc>
      </w:tr>
      <w:tr w:rsidR="00BB1AC6" w14:paraId="3FE7531A" w14:textId="77777777" w:rsidTr="00CA3D63">
        <w:tc>
          <w:tcPr>
            <w:tcW w:w="2070" w:type="dxa"/>
          </w:tcPr>
          <w:p w14:paraId="5DAB767B" w14:textId="77777777" w:rsidR="00BB1AC6" w:rsidRDefault="00BB1AC6" w:rsidP="002B16C7">
            <w:pPr>
              <w:jc w:val="right"/>
              <w:rPr>
                <w:b/>
              </w:rPr>
            </w:pPr>
            <w:r>
              <w:rPr>
                <w:b/>
              </w:rPr>
              <w:t>Programmer instruction</w:t>
            </w:r>
          </w:p>
        </w:tc>
        <w:tc>
          <w:tcPr>
            <w:tcW w:w="7261" w:type="dxa"/>
          </w:tcPr>
          <w:p w14:paraId="15ED2E3E" w14:textId="77777777" w:rsidR="00BB1AC6" w:rsidRDefault="0098252B" w:rsidP="002B16C7">
            <w:r>
              <w:t>Create B19c</w:t>
            </w:r>
            <w:r w:rsidR="00BB1AC6">
              <w:t xml:space="preserve"> as a text variable for other specify, with 50 characters limit.</w:t>
            </w:r>
          </w:p>
          <w:p w14:paraId="4713C708" w14:textId="77777777" w:rsidR="002266D4" w:rsidRDefault="002266D4" w:rsidP="002266D4">
            <w:r>
              <w:t>If Don’t know(99) is selected, other categories become inapplicable</w:t>
            </w:r>
          </w:p>
          <w:p w14:paraId="5CC754D2" w14:textId="77777777" w:rsidR="002266D4" w:rsidRDefault="00707101" w:rsidP="002B16C7">
            <w:r>
              <w:t>Allow multiple response except don’t know</w:t>
            </w:r>
          </w:p>
          <w:p w14:paraId="660DF11A" w14:textId="77777777" w:rsidR="00BB1AC6" w:rsidRDefault="00BB1AC6" w:rsidP="002B16C7"/>
        </w:tc>
      </w:tr>
      <w:tr w:rsidR="00BB1AC6" w14:paraId="4196437A" w14:textId="77777777" w:rsidTr="00CA3D63">
        <w:tc>
          <w:tcPr>
            <w:tcW w:w="2070" w:type="dxa"/>
          </w:tcPr>
          <w:p w14:paraId="286BF26D" w14:textId="77777777" w:rsidR="00BB1AC6" w:rsidRDefault="00BB1AC6" w:rsidP="002B16C7">
            <w:pPr>
              <w:jc w:val="right"/>
              <w:rPr>
                <w:b/>
              </w:rPr>
            </w:pPr>
            <w:r>
              <w:rPr>
                <w:b/>
              </w:rPr>
              <w:t>Change log</w:t>
            </w:r>
          </w:p>
        </w:tc>
        <w:tc>
          <w:tcPr>
            <w:tcW w:w="7261" w:type="dxa"/>
          </w:tcPr>
          <w:p w14:paraId="503FFB3D" w14:textId="77777777" w:rsidR="00BB1AC6" w:rsidRDefault="00BB1AC6" w:rsidP="002B16C7"/>
        </w:tc>
      </w:tr>
    </w:tbl>
    <w:p w14:paraId="3CA783E0"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017AF914"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65B2196E" w14:textId="77777777" w:rsidR="00BB1AC6" w:rsidRDefault="00BB1AC6" w:rsidP="00BB1AC6">
      <w:pPr>
        <w:pStyle w:val="Heading2"/>
      </w:pPr>
      <w:r>
        <w:t>Field: B20a Disability Seeing</w:t>
      </w:r>
    </w:p>
    <w:tbl>
      <w:tblPr>
        <w:tblStyle w:val="TableGrid"/>
        <w:tblW w:w="0" w:type="auto"/>
        <w:tblInd w:w="445" w:type="dxa"/>
        <w:tblLook w:val="04A0" w:firstRow="1" w:lastRow="0" w:firstColumn="1" w:lastColumn="0" w:noHBand="0" w:noVBand="1"/>
      </w:tblPr>
      <w:tblGrid>
        <w:gridCol w:w="2070"/>
        <w:gridCol w:w="6835"/>
      </w:tblGrid>
      <w:tr w:rsidR="00BB1AC6" w14:paraId="371667DF" w14:textId="77777777" w:rsidTr="002B16C7">
        <w:tc>
          <w:tcPr>
            <w:tcW w:w="2070" w:type="dxa"/>
          </w:tcPr>
          <w:p w14:paraId="7C866E65" w14:textId="77777777" w:rsidR="00BB1AC6" w:rsidRPr="00830C7D" w:rsidRDefault="00BB1AC6" w:rsidP="002B16C7">
            <w:pPr>
              <w:jc w:val="right"/>
              <w:rPr>
                <w:b/>
              </w:rPr>
            </w:pPr>
            <w:r w:rsidRPr="00830C7D">
              <w:rPr>
                <w:b/>
              </w:rPr>
              <w:t>Description</w:t>
            </w:r>
          </w:p>
        </w:tc>
        <w:tc>
          <w:tcPr>
            <w:tcW w:w="6835" w:type="dxa"/>
          </w:tcPr>
          <w:p w14:paraId="4C461167" w14:textId="77777777" w:rsidR="00BB1AC6" w:rsidRDefault="00BB1AC6" w:rsidP="002B16C7">
            <w:r>
              <w:t xml:space="preserve">Persons who have difficulties seeing even </w:t>
            </w:r>
            <w:r w:rsidRPr="005C241E">
              <w:t>if wearing glasses</w:t>
            </w:r>
          </w:p>
        </w:tc>
      </w:tr>
      <w:tr w:rsidR="00BB1AC6" w14:paraId="0D2AF409" w14:textId="77777777" w:rsidTr="002B16C7">
        <w:tc>
          <w:tcPr>
            <w:tcW w:w="2070" w:type="dxa"/>
          </w:tcPr>
          <w:p w14:paraId="719BAC7A" w14:textId="77777777" w:rsidR="00BB1AC6" w:rsidRPr="00830C7D" w:rsidRDefault="00BB1AC6" w:rsidP="002B16C7">
            <w:pPr>
              <w:jc w:val="right"/>
              <w:rPr>
                <w:b/>
              </w:rPr>
            </w:pPr>
            <w:r w:rsidRPr="00830C7D">
              <w:rPr>
                <w:b/>
              </w:rPr>
              <w:t>Name</w:t>
            </w:r>
          </w:p>
        </w:tc>
        <w:tc>
          <w:tcPr>
            <w:tcW w:w="6835" w:type="dxa"/>
          </w:tcPr>
          <w:p w14:paraId="7C34B5AF" w14:textId="77777777" w:rsidR="00BB1AC6" w:rsidRDefault="00BB1AC6" w:rsidP="002B16C7">
            <w:r>
              <w:t>DIFFICULTY_SEEING</w:t>
            </w:r>
          </w:p>
        </w:tc>
      </w:tr>
      <w:tr w:rsidR="00BB1AC6" w14:paraId="7766D120" w14:textId="77777777" w:rsidTr="002B16C7">
        <w:tc>
          <w:tcPr>
            <w:tcW w:w="2070" w:type="dxa"/>
          </w:tcPr>
          <w:p w14:paraId="43E0C1AE" w14:textId="77777777" w:rsidR="00BB1AC6" w:rsidRPr="00830C7D" w:rsidRDefault="00BB1AC6" w:rsidP="002B16C7">
            <w:pPr>
              <w:jc w:val="right"/>
              <w:rPr>
                <w:b/>
              </w:rPr>
            </w:pPr>
            <w:r>
              <w:rPr>
                <w:b/>
              </w:rPr>
              <w:t>Type</w:t>
            </w:r>
          </w:p>
        </w:tc>
        <w:tc>
          <w:tcPr>
            <w:tcW w:w="6835" w:type="dxa"/>
          </w:tcPr>
          <w:p w14:paraId="207303D5" w14:textId="77777777" w:rsidR="00BB1AC6" w:rsidRDefault="00BB1AC6" w:rsidP="002B16C7">
            <w:r>
              <w:t>Numeric</w:t>
            </w:r>
          </w:p>
        </w:tc>
      </w:tr>
      <w:tr w:rsidR="00BB1AC6" w14:paraId="414AAA6D" w14:textId="77777777" w:rsidTr="002B16C7">
        <w:tc>
          <w:tcPr>
            <w:tcW w:w="2070" w:type="dxa"/>
          </w:tcPr>
          <w:p w14:paraId="3E71B528" w14:textId="77777777" w:rsidR="00BB1AC6" w:rsidRPr="00830C7D" w:rsidRDefault="00BB1AC6" w:rsidP="002B16C7">
            <w:pPr>
              <w:jc w:val="right"/>
              <w:rPr>
                <w:b/>
              </w:rPr>
            </w:pPr>
            <w:r w:rsidRPr="00830C7D">
              <w:rPr>
                <w:b/>
              </w:rPr>
              <w:t>Universe</w:t>
            </w:r>
          </w:p>
        </w:tc>
        <w:tc>
          <w:tcPr>
            <w:tcW w:w="6835" w:type="dxa"/>
          </w:tcPr>
          <w:p w14:paraId="2B3F952D" w14:textId="77777777" w:rsidR="00BB1AC6" w:rsidRDefault="00BB1AC6" w:rsidP="002B16C7">
            <w:r>
              <w:t>Persons aged 3 years or older</w:t>
            </w:r>
          </w:p>
        </w:tc>
      </w:tr>
      <w:tr w:rsidR="00BB1AC6" w14:paraId="5626A197" w14:textId="77777777" w:rsidTr="002B16C7">
        <w:tc>
          <w:tcPr>
            <w:tcW w:w="2070" w:type="dxa"/>
          </w:tcPr>
          <w:p w14:paraId="6878F196" w14:textId="77777777" w:rsidR="00BB1AC6" w:rsidRPr="00830C7D" w:rsidRDefault="00BB1AC6" w:rsidP="002B16C7">
            <w:pPr>
              <w:jc w:val="right"/>
              <w:rPr>
                <w:b/>
              </w:rPr>
            </w:pPr>
            <w:r w:rsidRPr="00830C7D">
              <w:rPr>
                <w:b/>
              </w:rPr>
              <w:t>Question text</w:t>
            </w:r>
          </w:p>
        </w:tc>
        <w:tc>
          <w:tcPr>
            <w:tcW w:w="6835" w:type="dxa"/>
          </w:tcPr>
          <w:p w14:paraId="02D8E71B" w14:textId="77777777" w:rsidR="00BB1AC6" w:rsidRDefault="00BB1AC6" w:rsidP="002B16C7">
            <w:r w:rsidRPr="004A4836">
              <w:t xml:space="preserve">Does </w:t>
            </w:r>
            <w:r>
              <w:t>[</w:t>
            </w:r>
            <w:r w:rsidRPr="004A4836">
              <w:t>NAME</w:t>
            </w:r>
            <w:r>
              <w:t>]</w:t>
            </w:r>
            <w:r w:rsidRPr="004A4836">
              <w:t xml:space="preserve"> ha</w:t>
            </w:r>
            <w:r>
              <w:t>ve difficulty seeing</w:t>
            </w:r>
            <w:r w:rsidRPr="005C241E">
              <w:t>, even if wearing glasses</w:t>
            </w:r>
            <w:r>
              <w:t>?</w:t>
            </w:r>
          </w:p>
        </w:tc>
      </w:tr>
      <w:tr w:rsidR="00BB1AC6" w14:paraId="0500B7CE" w14:textId="77777777" w:rsidTr="002B16C7">
        <w:tc>
          <w:tcPr>
            <w:tcW w:w="2070" w:type="dxa"/>
          </w:tcPr>
          <w:p w14:paraId="23121333" w14:textId="77777777" w:rsidR="00BB1AC6" w:rsidRPr="00830C7D" w:rsidRDefault="00BB1AC6" w:rsidP="002B16C7">
            <w:pPr>
              <w:jc w:val="right"/>
              <w:rPr>
                <w:b/>
              </w:rPr>
            </w:pPr>
            <w:r w:rsidRPr="00830C7D">
              <w:rPr>
                <w:b/>
              </w:rPr>
              <w:t>Help text</w:t>
            </w:r>
          </w:p>
        </w:tc>
        <w:tc>
          <w:tcPr>
            <w:tcW w:w="6835" w:type="dxa"/>
          </w:tcPr>
          <w:p w14:paraId="077740E1" w14:textId="77777777" w:rsidR="00BB1AC6" w:rsidRDefault="00BB1AC6" w:rsidP="002B16C7">
            <w:r w:rsidRPr="004403FD">
              <w:t>Read the categories aloud and select the appropriate answer given by the respondent.</w:t>
            </w:r>
          </w:p>
        </w:tc>
      </w:tr>
      <w:tr w:rsidR="00BB1AC6" w14:paraId="515D2DBD" w14:textId="77777777" w:rsidTr="002B16C7">
        <w:tc>
          <w:tcPr>
            <w:tcW w:w="2070" w:type="dxa"/>
          </w:tcPr>
          <w:p w14:paraId="079818EE" w14:textId="77777777" w:rsidR="00BB1AC6" w:rsidRPr="00830C7D" w:rsidRDefault="00BB1AC6" w:rsidP="002B16C7">
            <w:pPr>
              <w:jc w:val="right"/>
              <w:rPr>
                <w:b/>
              </w:rPr>
            </w:pPr>
            <w:r w:rsidRPr="00830C7D">
              <w:rPr>
                <w:b/>
              </w:rPr>
              <w:t>Valid range</w:t>
            </w:r>
          </w:p>
        </w:tc>
        <w:tc>
          <w:tcPr>
            <w:tcW w:w="6835" w:type="dxa"/>
          </w:tcPr>
          <w:p w14:paraId="710113B0" w14:textId="77777777" w:rsidR="00BB1AC6" w:rsidRDefault="00B77FBC" w:rsidP="002B16C7">
            <w:r>
              <w:t>1-</w:t>
            </w:r>
            <w:r w:rsidR="00BB1AC6">
              <w:t>4,9</w:t>
            </w:r>
          </w:p>
        </w:tc>
      </w:tr>
      <w:tr w:rsidR="00BB1AC6" w14:paraId="328D2C66" w14:textId="77777777" w:rsidTr="002B16C7">
        <w:tc>
          <w:tcPr>
            <w:tcW w:w="2070" w:type="dxa"/>
          </w:tcPr>
          <w:p w14:paraId="7EB08D97" w14:textId="77777777" w:rsidR="00BB1AC6" w:rsidRPr="00830C7D" w:rsidRDefault="00BB1AC6" w:rsidP="002B16C7">
            <w:pPr>
              <w:jc w:val="right"/>
              <w:rPr>
                <w:b/>
              </w:rPr>
            </w:pPr>
            <w:r w:rsidRPr="00830C7D">
              <w:rPr>
                <w:b/>
              </w:rPr>
              <w:t>Responses</w:t>
            </w:r>
          </w:p>
        </w:tc>
        <w:tc>
          <w:tcPr>
            <w:tcW w:w="6835" w:type="dxa"/>
          </w:tcPr>
          <w:p w14:paraId="5634C334" w14:textId="77777777" w:rsidR="00BB1AC6" w:rsidRDefault="00BB1AC6" w:rsidP="002B16C7">
            <w:r>
              <w:t>Radio button</w:t>
            </w:r>
          </w:p>
          <w:p w14:paraId="41318AB7" w14:textId="77777777" w:rsidR="00BB1AC6" w:rsidRDefault="00BB1AC6" w:rsidP="002B16C7"/>
          <w:p w14:paraId="24A36CBE" w14:textId="77777777" w:rsidR="00BB1AC6" w:rsidRDefault="00BB1AC6" w:rsidP="002B16C7">
            <w:r>
              <w:t>No difficulty</w:t>
            </w:r>
            <w:r>
              <w:tab/>
              <w:t xml:space="preserve">    1</w:t>
            </w:r>
          </w:p>
          <w:p w14:paraId="2C8F7BD5" w14:textId="77777777" w:rsidR="00BB1AC6" w:rsidRDefault="00BB1AC6" w:rsidP="002B16C7">
            <w:r>
              <w:t>Some difficulty</w:t>
            </w:r>
            <w:r>
              <w:tab/>
              <w:t xml:space="preserve">    2</w:t>
            </w:r>
          </w:p>
          <w:p w14:paraId="178E66CF" w14:textId="77777777" w:rsidR="00BB1AC6" w:rsidRDefault="00BB1AC6" w:rsidP="002B16C7">
            <w:r>
              <w:t>A lot of difficulty   3</w:t>
            </w:r>
          </w:p>
          <w:p w14:paraId="4D0AD12A" w14:textId="77777777" w:rsidR="00BB1AC6" w:rsidRDefault="00BB1AC6" w:rsidP="002B16C7">
            <w:r>
              <w:t>Cannot do at all</w:t>
            </w:r>
            <w:r>
              <w:tab/>
              <w:t xml:space="preserve">    4</w:t>
            </w:r>
          </w:p>
          <w:p w14:paraId="33071A6A" w14:textId="77777777" w:rsidR="00BB1AC6" w:rsidRDefault="00BB1AC6" w:rsidP="002B16C7">
            <w:r>
              <w:t>Don't know</w:t>
            </w:r>
            <w:r>
              <w:tab/>
              <w:t xml:space="preserve">    9</w:t>
            </w:r>
          </w:p>
        </w:tc>
      </w:tr>
      <w:tr w:rsidR="00BB1AC6" w14:paraId="28BF8625" w14:textId="77777777" w:rsidTr="002B16C7">
        <w:tc>
          <w:tcPr>
            <w:tcW w:w="2070" w:type="dxa"/>
          </w:tcPr>
          <w:p w14:paraId="6CED215D" w14:textId="77777777" w:rsidR="00BB1AC6" w:rsidRPr="00830C7D" w:rsidRDefault="00BB1AC6" w:rsidP="002B16C7">
            <w:pPr>
              <w:jc w:val="right"/>
              <w:rPr>
                <w:b/>
              </w:rPr>
            </w:pPr>
            <w:r>
              <w:rPr>
                <w:b/>
              </w:rPr>
              <w:t>Prefill</w:t>
            </w:r>
          </w:p>
        </w:tc>
        <w:tc>
          <w:tcPr>
            <w:tcW w:w="6835" w:type="dxa"/>
          </w:tcPr>
          <w:p w14:paraId="6025E498" w14:textId="77777777" w:rsidR="00BB1AC6" w:rsidRDefault="00BB1AC6" w:rsidP="002B16C7">
            <w:r>
              <w:t>NAME</w:t>
            </w:r>
          </w:p>
        </w:tc>
      </w:tr>
      <w:tr w:rsidR="00BB1AC6" w14:paraId="54B2AB1F" w14:textId="77777777" w:rsidTr="002B16C7">
        <w:tc>
          <w:tcPr>
            <w:tcW w:w="2070" w:type="dxa"/>
          </w:tcPr>
          <w:p w14:paraId="5689F4A2" w14:textId="77777777" w:rsidR="00BB1AC6" w:rsidRPr="00830C7D" w:rsidRDefault="00BB1AC6" w:rsidP="002B16C7">
            <w:pPr>
              <w:jc w:val="right"/>
              <w:rPr>
                <w:b/>
              </w:rPr>
            </w:pPr>
            <w:r w:rsidRPr="00830C7D">
              <w:rPr>
                <w:b/>
              </w:rPr>
              <w:t>Consistency checks</w:t>
            </w:r>
          </w:p>
        </w:tc>
        <w:tc>
          <w:tcPr>
            <w:tcW w:w="6835" w:type="dxa"/>
          </w:tcPr>
          <w:p w14:paraId="057AD7BA" w14:textId="77777777" w:rsidR="00BB1AC6" w:rsidRDefault="00BB1AC6" w:rsidP="002B16C7"/>
        </w:tc>
      </w:tr>
      <w:tr w:rsidR="00BB1AC6" w14:paraId="18E7C9EE" w14:textId="77777777" w:rsidTr="002B16C7">
        <w:tc>
          <w:tcPr>
            <w:tcW w:w="2070" w:type="dxa"/>
          </w:tcPr>
          <w:p w14:paraId="655BB913" w14:textId="77777777" w:rsidR="00BB1AC6" w:rsidRPr="00830C7D" w:rsidRDefault="00BB1AC6" w:rsidP="002B16C7">
            <w:pPr>
              <w:jc w:val="right"/>
              <w:rPr>
                <w:b/>
              </w:rPr>
            </w:pPr>
            <w:r>
              <w:rPr>
                <w:b/>
              </w:rPr>
              <w:t>Error message</w:t>
            </w:r>
          </w:p>
        </w:tc>
        <w:tc>
          <w:tcPr>
            <w:tcW w:w="6835" w:type="dxa"/>
          </w:tcPr>
          <w:p w14:paraId="0AD7EE90" w14:textId="77777777" w:rsidR="00BB1AC6" w:rsidRDefault="00BB1AC6" w:rsidP="002B16C7"/>
        </w:tc>
      </w:tr>
      <w:tr w:rsidR="00BB1AC6" w14:paraId="5AC28164" w14:textId="77777777" w:rsidTr="002B16C7">
        <w:tc>
          <w:tcPr>
            <w:tcW w:w="2070" w:type="dxa"/>
          </w:tcPr>
          <w:p w14:paraId="0F3A6B1B" w14:textId="77777777" w:rsidR="00BB1AC6" w:rsidRDefault="00BB1AC6" w:rsidP="002B16C7">
            <w:pPr>
              <w:jc w:val="right"/>
              <w:rPr>
                <w:b/>
              </w:rPr>
            </w:pPr>
            <w:r>
              <w:rPr>
                <w:b/>
              </w:rPr>
              <w:t>Routing</w:t>
            </w:r>
          </w:p>
        </w:tc>
        <w:tc>
          <w:tcPr>
            <w:tcW w:w="6835" w:type="dxa"/>
          </w:tcPr>
          <w:p w14:paraId="4F2BB4C3" w14:textId="77777777" w:rsidR="00BB1AC6" w:rsidRDefault="00BB1AC6" w:rsidP="002B16C7">
            <w:r>
              <w:t>Go to B20b</w:t>
            </w:r>
          </w:p>
        </w:tc>
      </w:tr>
      <w:tr w:rsidR="00BB1AC6" w14:paraId="59BC49FE" w14:textId="77777777" w:rsidTr="002B16C7">
        <w:tc>
          <w:tcPr>
            <w:tcW w:w="2070" w:type="dxa"/>
          </w:tcPr>
          <w:p w14:paraId="72EAD063" w14:textId="77777777" w:rsidR="00BB1AC6" w:rsidRDefault="00BB1AC6" w:rsidP="002B16C7">
            <w:pPr>
              <w:jc w:val="right"/>
              <w:rPr>
                <w:b/>
              </w:rPr>
            </w:pPr>
            <w:r>
              <w:rPr>
                <w:b/>
              </w:rPr>
              <w:t>Programmer instruction</w:t>
            </w:r>
          </w:p>
        </w:tc>
        <w:tc>
          <w:tcPr>
            <w:tcW w:w="6835" w:type="dxa"/>
          </w:tcPr>
          <w:p w14:paraId="354957DB" w14:textId="77777777" w:rsidR="00BB1AC6" w:rsidRDefault="00BB1AC6" w:rsidP="002B16C7"/>
        </w:tc>
      </w:tr>
      <w:tr w:rsidR="00BB1AC6" w14:paraId="1A3B5554" w14:textId="77777777" w:rsidTr="002B16C7">
        <w:tc>
          <w:tcPr>
            <w:tcW w:w="2070" w:type="dxa"/>
          </w:tcPr>
          <w:p w14:paraId="276F8285" w14:textId="77777777" w:rsidR="00BB1AC6" w:rsidRDefault="00BB1AC6" w:rsidP="002B16C7">
            <w:pPr>
              <w:jc w:val="right"/>
              <w:rPr>
                <w:b/>
              </w:rPr>
            </w:pPr>
            <w:r>
              <w:rPr>
                <w:b/>
              </w:rPr>
              <w:t>Change log</w:t>
            </w:r>
          </w:p>
        </w:tc>
        <w:tc>
          <w:tcPr>
            <w:tcW w:w="6835" w:type="dxa"/>
          </w:tcPr>
          <w:p w14:paraId="7BEEFBB5" w14:textId="77777777" w:rsidR="00BB1AC6" w:rsidRDefault="00BB1AC6" w:rsidP="002B16C7"/>
        </w:tc>
      </w:tr>
    </w:tbl>
    <w:p w14:paraId="714533AE" w14:textId="77777777" w:rsidR="00BB1AC6" w:rsidRDefault="00BB1AC6" w:rsidP="00BB1AC6">
      <w:pPr>
        <w:pStyle w:val="Heading2"/>
      </w:pPr>
    </w:p>
    <w:p w14:paraId="06DC94F3" w14:textId="77777777" w:rsidR="00BB1AC6" w:rsidRDefault="00BB1AC6" w:rsidP="00BB1AC6">
      <w:pPr>
        <w:pStyle w:val="Heading2"/>
      </w:pPr>
      <w:r>
        <w:t>Field: B20b Disability Hearing</w:t>
      </w:r>
    </w:p>
    <w:tbl>
      <w:tblPr>
        <w:tblStyle w:val="TableGrid"/>
        <w:tblW w:w="0" w:type="auto"/>
        <w:tblInd w:w="445" w:type="dxa"/>
        <w:tblLook w:val="04A0" w:firstRow="1" w:lastRow="0" w:firstColumn="1" w:lastColumn="0" w:noHBand="0" w:noVBand="1"/>
      </w:tblPr>
      <w:tblGrid>
        <w:gridCol w:w="2070"/>
        <w:gridCol w:w="6835"/>
      </w:tblGrid>
      <w:tr w:rsidR="00BB1AC6" w14:paraId="7A4704A6" w14:textId="77777777" w:rsidTr="002B16C7">
        <w:tc>
          <w:tcPr>
            <w:tcW w:w="2070" w:type="dxa"/>
          </w:tcPr>
          <w:p w14:paraId="574ACFC5" w14:textId="77777777" w:rsidR="00BB1AC6" w:rsidRPr="00830C7D" w:rsidRDefault="00BB1AC6" w:rsidP="002B16C7">
            <w:pPr>
              <w:jc w:val="right"/>
              <w:rPr>
                <w:b/>
              </w:rPr>
            </w:pPr>
            <w:r w:rsidRPr="00830C7D">
              <w:rPr>
                <w:b/>
              </w:rPr>
              <w:t>Description</w:t>
            </w:r>
          </w:p>
        </w:tc>
        <w:tc>
          <w:tcPr>
            <w:tcW w:w="6835" w:type="dxa"/>
          </w:tcPr>
          <w:p w14:paraId="6C1199D2" w14:textId="77777777" w:rsidR="00BB1AC6" w:rsidRDefault="00BB1AC6" w:rsidP="002B16C7">
            <w:r>
              <w:t xml:space="preserve">Persons who have difficulties hearing </w:t>
            </w:r>
            <w:r w:rsidRPr="005C241E">
              <w:t>even if using a hearing aid</w:t>
            </w:r>
          </w:p>
        </w:tc>
      </w:tr>
      <w:tr w:rsidR="00BB1AC6" w14:paraId="2C1140E6" w14:textId="77777777" w:rsidTr="002B16C7">
        <w:tc>
          <w:tcPr>
            <w:tcW w:w="2070" w:type="dxa"/>
          </w:tcPr>
          <w:p w14:paraId="118A3BC9" w14:textId="77777777" w:rsidR="00BB1AC6" w:rsidRPr="00830C7D" w:rsidRDefault="00BB1AC6" w:rsidP="002B16C7">
            <w:pPr>
              <w:jc w:val="right"/>
              <w:rPr>
                <w:b/>
              </w:rPr>
            </w:pPr>
            <w:r w:rsidRPr="00830C7D">
              <w:rPr>
                <w:b/>
              </w:rPr>
              <w:t>Name</w:t>
            </w:r>
          </w:p>
        </w:tc>
        <w:tc>
          <w:tcPr>
            <w:tcW w:w="6835" w:type="dxa"/>
          </w:tcPr>
          <w:p w14:paraId="7F243BA6" w14:textId="77777777" w:rsidR="00BB1AC6" w:rsidRDefault="007E3DF5" w:rsidP="002B16C7">
            <w:r w:rsidRPr="00084023">
              <w:rPr>
                <w:highlight w:val="yellow"/>
                <w:rPrChange w:id="42" w:author="Theodensia Nakale" w:date="2020-03-17T22:26:00Z">
                  <w:rPr/>
                </w:rPrChange>
              </w:rPr>
              <w:t>B20b</w:t>
            </w:r>
            <w:r>
              <w:t>_</w:t>
            </w:r>
            <w:r w:rsidR="00BB1AC6">
              <w:t>DIFFICULTY_HEARING</w:t>
            </w:r>
          </w:p>
        </w:tc>
      </w:tr>
      <w:tr w:rsidR="00BB1AC6" w14:paraId="55A64199" w14:textId="77777777" w:rsidTr="002B16C7">
        <w:tc>
          <w:tcPr>
            <w:tcW w:w="2070" w:type="dxa"/>
          </w:tcPr>
          <w:p w14:paraId="2CF3791E" w14:textId="77777777" w:rsidR="00BB1AC6" w:rsidRPr="00830C7D" w:rsidRDefault="00BB1AC6" w:rsidP="002B16C7">
            <w:pPr>
              <w:jc w:val="right"/>
              <w:rPr>
                <w:b/>
              </w:rPr>
            </w:pPr>
            <w:r>
              <w:rPr>
                <w:b/>
              </w:rPr>
              <w:lastRenderedPageBreak/>
              <w:t>Type</w:t>
            </w:r>
          </w:p>
        </w:tc>
        <w:tc>
          <w:tcPr>
            <w:tcW w:w="6835" w:type="dxa"/>
          </w:tcPr>
          <w:p w14:paraId="137A4B45" w14:textId="77777777" w:rsidR="00BB1AC6" w:rsidRDefault="00BB1AC6" w:rsidP="002B16C7">
            <w:r>
              <w:t>Numeric</w:t>
            </w:r>
          </w:p>
        </w:tc>
      </w:tr>
      <w:tr w:rsidR="00BB1AC6" w14:paraId="2FD90DD3" w14:textId="77777777" w:rsidTr="002B16C7">
        <w:tc>
          <w:tcPr>
            <w:tcW w:w="2070" w:type="dxa"/>
          </w:tcPr>
          <w:p w14:paraId="662F78E0" w14:textId="77777777" w:rsidR="00BB1AC6" w:rsidRPr="00830C7D" w:rsidRDefault="00BB1AC6" w:rsidP="002B16C7">
            <w:pPr>
              <w:jc w:val="right"/>
              <w:rPr>
                <w:b/>
              </w:rPr>
            </w:pPr>
            <w:r w:rsidRPr="00830C7D">
              <w:rPr>
                <w:b/>
              </w:rPr>
              <w:t>Universe</w:t>
            </w:r>
          </w:p>
        </w:tc>
        <w:tc>
          <w:tcPr>
            <w:tcW w:w="6835" w:type="dxa"/>
          </w:tcPr>
          <w:p w14:paraId="463D119A" w14:textId="77777777" w:rsidR="00BB1AC6" w:rsidRDefault="00BB1AC6" w:rsidP="002B16C7">
            <w:r>
              <w:t>Persons aged 3 years or older</w:t>
            </w:r>
          </w:p>
        </w:tc>
      </w:tr>
      <w:tr w:rsidR="00BB1AC6" w14:paraId="27709673" w14:textId="77777777" w:rsidTr="002B16C7">
        <w:tc>
          <w:tcPr>
            <w:tcW w:w="2070" w:type="dxa"/>
          </w:tcPr>
          <w:p w14:paraId="34F41911" w14:textId="77777777" w:rsidR="00BB1AC6" w:rsidRPr="00830C7D" w:rsidRDefault="00BB1AC6" w:rsidP="002B16C7">
            <w:pPr>
              <w:jc w:val="right"/>
              <w:rPr>
                <w:b/>
              </w:rPr>
            </w:pPr>
            <w:r w:rsidRPr="00830C7D">
              <w:rPr>
                <w:b/>
              </w:rPr>
              <w:t>Question text</w:t>
            </w:r>
          </w:p>
        </w:tc>
        <w:tc>
          <w:tcPr>
            <w:tcW w:w="6835" w:type="dxa"/>
          </w:tcPr>
          <w:p w14:paraId="13726A9C" w14:textId="77777777" w:rsidR="00BB1AC6" w:rsidRDefault="00BB1AC6" w:rsidP="002B16C7">
            <w:r w:rsidRPr="004A4836">
              <w:t xml:space="preserve">Does </w:t>
            </w:r>
            <w:r>
              <w:t>[</w:t>
            </w:r>
            <w:r w:rsidRPr="004A4836">
              <w:t>NAME</w:t>
            </w:r>
            <w:r>
              <w:t>]</w:t>
            </w:r>
            <w:r w:rsidRPr="004A4836">
              <w:t xml:space="preserve"> ha</w:t>
            </w:r>
            <w:r>
              <w:t>ve difficulty hearing</w:t>
            </w:r>
            <w:r w:rsidRPr="005C241E">
              <w:t>,</w:t>
            </w:r>
            <w:r>
              <w:t xml:space="preserve"> </w:t>
            </w:r>
            <w:r w:rsidRPr="005C241E">
              <w:t>even if using a hearing aid</w:t>
            </w:r>
            <w:r>
              <w:t>?</w:t>
            </w:r>
          </w:p>
        </w:tc>
      </w:tr>
      <w:tr w:rsidR="00BB1AC6" w14:paraId="27311B28" w14:textId="77777777" w:rsidTr="002B16C7">
        <w:tc>
          <w:tcPr>
            <w:tcW w:w="2070" w:type="dxa"/>
          </w:tcPr>
          <w:p w14:paraId="254880F6" w14:textId="77777777" w:rsidR="00BB1AC6" w:rsidRPr="00830C7D" w:rsidRDefault="00BB1AC6" w:rsidP="002B16C7">
            <w:pPr>
              <w:jc w:val="right"/>
              <w:rPr>
                <w:b/>
              </w:rPr>
            </w:pPr>
            <w:r w:rsidRPr="00830C7D">
              <w:rPr>
                <w:b/>
              </w:rPr>
              <w:t>Help text</w:t>
            </w:r>
          </w:p>
        </w:tc>
        <w:tc>
          <w:tcPr>
            <w:tcW w:w="6835" w:type="dxa"/>
          </w:tcPr>
          <w:p w14:paraId="69882645" w14:textId="77777777" w:rsidR="00BB1AC6" w:rsidRDefault="00BB1AC6" w:rsidP="002B16C7">
            <w:r w:rsidRPr="004403FD">
              <w:t>Read the categories aloud and select the appropriate answer given by the respondent.</w:t>
            </w:r>
          </w:p>
        </w:tc>
      </w:tr>
      <w:tr w:rsidR="00BB1AC6" w14:paraId="35E19293" w14:textId="77777777" w:rsidTr="002B16C7">
        <w:tc>
          <w:tcPr>
            <w:tcW w:w="2070" w:type="dxa"/>
          </w:tcPr>
          <w:p w14:paraId="21EB8B33" w14:textId="77777777" w:rsidR="00BB1AC6" w:rsidRPr="00830C7D" w:rsidRDefault="00BB1AC6" w:rsidP="002B16C7">
            <w:pPr>
              <w:jc w:val="right"/>
              <w:rPr>
                <w:b/>
              </w:rPr>
            </w:pPr>
            <w:r w:rsidRPr="00830C7D">
              <w:rPr>
                <w:b/>
              </w:rPr>
              <w:t>Valid range</w:t>
            </w:r>
          </w:p>
        </w:tc>
        <w:tc>
          <w:tcPr>
            <w:tcW w:w="6835" w:type="dxa"/>
          </w:tcPr>
          <w:p w14:paraId="6447E9CF" w14:textId="77777777" w:rsidR="00BB1AC6" w:rsidRDefault="005A4B84" w:rsidP="002B16C7">
            <w:r>
              <w:t>1-</w:t>
            </w:r>
            <w:r w:rsidR="00BB1AC6">
              <w:t>4,9</w:t>
            </w:r>
          </w:p>
        </w:tc>
      </w:tr>
      <w:tr w:rsidR="00BB1AC6" w14:paraId="0192F09F" w14:textId="77777777" w:rsidTr="002B16C7">
        <w:tc>
          <w:tcPr>
            <w:tcW w:w="2070" w:type="dxa"/>
          </w:tcPr>
          <w:p w14:paraId="29C0EC38" w14:textId="77777777" w:rsidR="00BB1AC6" w:rsidRPr="00830C7D" w:rsidRDefault="00BB1AC6" w:rsidP="002B16C7">
            <w:pPr>
              <w:jc w:val="right"/>
              <w:rPr>
                <w:b/>
              </w:rPr>
            </w:pPr>
            <w:r w:rsidRPr="00830C7D">
              <w:rPr>
                <w:b/>
              </w:rPr>
              <w:t>Responses</w:t>
            </w:r>
          </w:p>
        </w:tc>
        <w:tc>
          <w:tcPr>
            <w:tcW w:w="6835" w:type="dxa"/>
          </w:tcPr>
          <w:p w14:paraId="6932D983" w14:textId="77777777" w:rsidR="00BB1AC6" w:rsidRDefault="00BB1AC6" w:rsidP="002B16C7">
            <w:r>
              <w:t>Radio button</w:t>
            </w:r>
          </w:p>
          <w:p w14:paraId="5ECF6721" w14:textId="77777777" w:rsidR="00BB1AC6" w:rsidRDefault="00BB1AC6" w:rsidP="002B16C7"/>
          <w:p w14:paraId="55B45672" w14:textId="77777777" w:rsidR="00BB1AC6" w:rsidRDefault="00BB1AC6" w:rsidP="002B16C7">
            <w:r>
              <w:t>No difficulty</w:t>
            </w:r>
            <w:r>
              <w:tab/>
              <w:t xml:space="preserve">    1</w:t>
            </w:r>
          </w:p>
          <w:p w14:paraId="02653E1E" w14:textId="77777777" w:rsidR="00BB1AC6" w:rsidRDefault="00BB1AC6" w:rsidP="002B16C7">
            <w:r>
              <w:t>Some difficulty</w:t>
            </w:r>
            <w:r>
              <w:tab/>
              <w:t xml:space="preserve">    2</w:t>
            </w:r>
          </w:p>
          <w:p w14:paraId="010CAB31" w14:textId="77777777" w:rsidR="00BB1AC6" w:rsidRDefault="00BB1AC6" w:rsidP="002B16C7">
            <w:r>
              <w:t>A lot of difficulty   3</w:t>
            </w:r>
          </w:p>
          <w:p w14:paraId="5E10234F" w14:textId="77777777" w:rsidR="00BB1AC6" w:rsidRDefault="00BB1AC6" w:rsidP="002B16C7">
            <w:r>
              <w:t>Cannot do at all</w:t>
            </w:r>
            <w:r>
              <w:tab/>
              <w:t xml:space="preserve">    4</w:t>
            </w:r>
          </w:p>
          <w:p w14:paraId="2C277A7E" w14:textId="77777777" w:rsidR="00BB1AC6" w:rsidRDefault="00BB1AC6" w:rsidP="002B16C7">
            <w:r>
              <w:t>Don't know</w:t>
            </w:r>
            <w:r>
              <w:tab/>
              <w:t xml:space="preserve">    9</w:t>
            </w:r>
          </w:p>
        </w:tc>
      </w:tr>
      <w:tr w:rsidR="00BB1AC6" w14:paraId="58B8F4BC" w14:textId="77777777" w:rsidTr="002B16C7">
        <w:tc>
          <w:tcPr>
            <w:tcW w:w="2070" w:type="dxa"/>
          </w:tcPr>
          <w:p w14:paraId="7D25A3C1" w14:textId="77777777" w:rsidR="00BB1AC6" w:rsidRPr="00830C7D" w:rsidRDefault="00BB1AC6" w:rsidP="002B16C7">
            <w:pPr>
              <w:jc w:val="right"/>
              <w:rPr>
                <w:b/>
              </w:rPr>
            </w:pPr>
            <w:r>
              <w:rPr>
                <w:b/>
              </w:rPr>
              <w:t>Prefill</w:t>
            </w:r>
          </w:p>
        </w:tc>
        <w:tc>
          <w:tcPr>
            <w:tcW w:w="6835" w:type="dxa"/>
          </w:tcPr>
          <w:p w14:paraId="28081276" w14:textId="77777777" w:rsidR="00BB1AC6" w:rsidRDefault="00BB1AC6" w:rsidP="002B16C7">
            <w:r>
              <w:t>NAME</w:t>
            </w:r>
          </w:p>
        </w:tc>
      </w:tr>
      <w:tr w:rsidR="00BB1AC6" w14:paraId="6859B007" w14:textId="77777777" w:rsidTr="002B16C7">
        <w:tc>
          <w:tcPr>
            <w:tcW w:w="2070" w:type="dxa"/>
          </w:tcPr>
          <w:p w14:paraId="4A91AF28" w14:textId="77777777" w:rsidR="00BB1AC6" w:rsidRPr="00830C7D" w:rsidRDefault="00BB1AC6" w:rsidP="002B16C7">
            <w:pPr>
              <w:jc w:val="right"/>
              <w:rPr>
                <w:b/>
              </w:rPr>
            </w:pPr>
            <w:r w:rsidRPr="00830C7D">
              <w:rPr>
                <w:b/>
              </w:rPr>
              <w:t>Consistency checks</w:t>
            </w:r>
          </w:p>
        </w:tc>
        <w:tc>
          <w:tcPr>
            <w:tcW w:w="6835" w:type="dxa"/>
          </w:tcPr>
          <w:p w14:paraId="51F969B9" w14:textId="77777777" w:rsidR="00BB1AC6" w:rsidRDefault="00BB1AC6" w:rsidP="002B16C7"/>
        </w:tc>
      </w:tr>
      <w:tr w:rsidR="00BB1AC6" w14:paraId="58B5AE23" w14:textId="77777777" w:rsidTr="002B16C7">
        <w:tc>
          <w:tcPr>
            <w:tcW w:w="2070" w:type="dxa"/>
          </w:tcPr>
          <w:p w14:paraId="53C2E3DE" w14:textId="77777777" w:rsidR="00BB1AC6" w:rsidRPr="00830C7D" w:rsidRDefault="00BB1AC6" w:rsidP="002B16C7">
            <w:pPr>
              <w:jc w:val="right"/>
              <w:rPr>
                <w:b/>
              </w:rPr>
            </w:pPr>
            <w:r>
              <w:rPr>
                <w:b/>
              </w:rPr>
              <w:t>Error message</w:t>
            </w:r>
          </w:p>
        </w:tc>
        <w:tc>
          <w:tcPr>
            <w:tcW w:w="6835" w:type="dxa"/>
          </w:tcPr>
          <w:p w14:paraId="76ACA7FE" w14:textId="77777777" w:rsidR="00BB1AC6" w:rsidRDefault="00BB1AC6" w:rsidP="002B16C7"/>
        </w:tc>
      </w:tr>
      <w:tr w:rsidR="00BB1AC6" w14:paraId="6CF5DAC7" w14:textId="77777777" w:rsidTr="002B16C7">
        <w:tc>
          <w:tcPr>
            <w:tcW w:w="2070" w:type="dxa"/>
          </w:tcPr>
          <w:p w14:paraId="4CE66016" w14:textId="77777777" w:rsidR="00BB1AC6" w:rsidRDefault="00BB1AC6" w:rsidP="002B16C7">
            <w:pPr>
              <w:jc w:val="right"/>
              <w:rPr>
                <w:b/>
              </w:rPr>
            </w:pPr>
            <w:r>
              <w:rPr>
                <w:b/>
              </w:rPr>
              <w:t>Routing</w:t>
            </w:r>
          </w:p>
        </w:tc>
        <w:tc>
          <w:tcPr>
            <w:tcW w:w="6835" w:type="dxa"/>
          </w:tcPr>
          <w:p w14:paraId="3D0110FF" w14:textId="77777777" w:rsidR="00BB1AC6" w:rsidRDefault="00BB1AC6" w:rsidP="002B16C7">
            <w:r>
              <w:t>Go to B20c</w:t>
            </w:r>
          </w:p>
        </w:tc>
      </w:tr>
      <w:tr w:rsidR="00BB1AC6" w14:paraId="5045DE50" w14:textId="77777777" w:rsidTr="002B16C7">
        <w:tc>
          <w:tcPr>
            <w:tcW w:w="2070" w:type="dxa"/>
          </w:tcPr>
          <w:p w14:paraId="2ED703D3" w14:textId="77777777" w:rsidR="00BB1AC6" w:rsidRDefault="00BB1AC6" w:rsidP="002B16C7">
            <w:pPr>
              <w:jc w:val="right"/>
              <w:rPr>
                <w:b/>
              </w:rPr>
            </w:pPr>
            <w:r>
              <w:rPr>
                <w:b/>
              </w:rPr>
              <w:t>Programmer instruction</w:t>
            </w:r>
          </w:p>
        </w:tc>
        <w:tc>
          <w:tcPr>
            <w:tcW w:w="6835" w:type="dxa"/>
          </w:tcPr>
          <w:p w14:paraId="09BA6F20" w14:textId="77777777" w:rsidR="00BB1AC6" w:rsidRDefault="00BB1AC6" w:rsidP="002B16C7"/>
        </w:tc>
      </w:tr>
      <w:tr w:rsidR="00BB1AC6" w14:paraId="70B3B728" w14:textId="77777777" w:rsidTr="002B16C7">
        <w:tc>
          <w:tcPr>
            <w:tcW w:w="2070" w:type="dxa"/>
          </w:tcPr>
          <w:p w14:paraId="236E8C0A" w14:textId="77777777" w:rsidR="00BB1AC6" w:rsidRDefault="00BB1AC6" w:rsidP="002B16C7">
            <w:pPr>
              <w:jc w:val="right"/>
              <w:rPr>
                <w:b/>
              </w:rPr>
            </w:pPr>
            <w:r>
              <w:rPr>
                <w:b/>
              </w:rPr>
              <w:t>Change log</w:t>
            </w:r>
          </w:p>
        </w:tc>
        <w:tc>
          <w:tcPr>
            <w:tcW w:w="6835" w:type="dxa"/>
          </w:tcPr>
          <w:p w14:paraId="62FF2177" w14:textId="77777777" w:rsidR="00BB1AC6" w:rsidRDefault="00BB1AC6" w:rsidP="002B16C7"/>
        </w:tc>
      </w:tr>
    </w:tbl>
    <w:p w14:paraId="39866D12"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751328F9"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7B17C5B3"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5A085DEF" w14:textId="77777777" w:rsidR="00BB1AC6" w:rsidRDefault="00BB1AC6" w:rsidP="00BB1AC6">
      <w:pPr>
        <w:pStyle w:val="Heading2"/>
      </w:pPr>
      <w:r>
        <w:t>Field: B20c Disability Walking/ Climbing steps</w:t>
      </w:r>
    </w:p>
    <w:tbl>
      <w:tblPr>
        <w:tblStyle w:val="TableGrid"/>
        <w:tblW w:w="0" w:type="auto"/>
        <w:tblInd w:w="445" w:type="dxa"/>
        <w:tblLook w:val="04A0" w:firstRow="1" w:lastRow="0" w:firstColumn="1" w:lastColumn="0" w:noHBand="0" w:noVBand="1"/>
      </w:tblPr>
      <w:tblGrid>
        <w:gridCol w:w="2070"/>
        <w:gridCol w:w="6835"/>
      </w:tblGrid>
      <w:tr w:rsidR="00BB1AC6" w14:paraId="6082619C" w14:textId="77777777" w:rsidTr="002B16C7">
        <w:tc>
          <w:tcPr>
            <w:tcW w:w="2070" w:type="dxa"/>
          </w:tcPr>
          <w:p w14:paraId="0E08880C" w14:textId="77777777" w:rsidR="00BB1AC6" w:rsidRPr="00830C7D" w:rsidRDefault="00BB1AC6" w:rsidP="002B16C7">
            <w:pPr>
              <w:jc w:val="right"/>
              <w:rPr>
                <w:b/>
              </w:rPr>
            </w:pPr>
            <w:r w:rsidRPr="00830C7D">
              <w:rPr>
                <w:b/>
              </w:rPr>
              <w:t>Description</w:t>
            </w:r>
          </w:p>
        </w:tc>
        <w:tc>
          <w:tcPr>
            <w:tcW w:w="6835" w:type="dxa"/>
          </w:tcPr>
          <w:p w14:paraId="7857EF40" w14:textId="77777777" w:rsidR="00BB1AC6" w:rsidRDefault="00BB1AC6" w:rsidP="002B16C7">
            <w:r>
              <w:t xml:space="preserve">Persons who have difficulties </w:t>
            </w:r>
            <w:r w:rsidRPr="00981842">
              <w:t>Walking or climbing steps</w:t>
            </w:r>
          </w:p>
        </w:tc>
      </w:tr>
      <w:tr w:rsidR="00BB1AC6" w14:paraId="329961D5" w14:textId="77777777" w:rsidTr="002B16C7">
        <w:tc>
          <w:tcPr>
            <w:tcW w:w="2070" w:type="dxa"/>
          </w:tcPr>
          <w:p w14:paraId="04E78527" w14:textId="77777777" w:rsidR="00BB1AC6" w:rsidRPr="00830C7D" w:rsidRDefault="00BB1AC6" w:rsidP="002B16C7">
            <w:pPr>
              <w:jc w:val="right"/>
              <w:rPr>
                <w:b/>
              </w:rPr>
            </w:pPr>
            <w:r w:rsidRPr="00830C7D">
              <w:rPr>
                <w:b/>
              </w:rPr>
              <w:t>Name</w:t>
            </w:r>
          </w:p>
        </w:tc>
        <w:tc>
          <w:tcPr>
            <w:tcW w:w="6835" w:type="dxa"/>
          </w:tcPr>
          <w:p w14:paraId="40EBD6BA" w14:textId="77777777" w:rsidR="00BB1AC6" w:rsidRDefault="00BB1AC6" w:rsidP="002B16C7">
            <w:r>
              <w:t>DIFFICULTY_ WALKING_CLIMBING_</w:t>
            </w:r>
            <w:r w:rsidRPr="00981842">
              <w:t>STEPS</w:t>
            </w:r>
          </w:p>
        </w:tc>
      </w:tr>
      <w:tr w:rsidR="00BB1AC6" w14:paraId="5A275E41" w14:textId="77777777" w:rsidTr="002B16C7">
        <w:tc>
          <w:tcPr>
            <w:tcW w:w="2070" w:type="dxa"/>
          </w:tcPr>
          <w:p w14:paraId="414AEE10" w14:textId="77777777" w:rsidR="00BB1AC6" w:rsidRPr="00830C7D" w:rsidRDefault="00BB1AC6" w:rsidP="002B16C7">
            <w:pPr>
              <w:jc w:val="right"/>
              <w:rPr>
                <w:b/>
              </w:rPr>
            </w:pPr>
            <w:r>
              <w:rPr>
                <w:b/>
              </w:rPr>
              <w:t>Type</w:t>
            </w:r>
          </w:p>
        </w:tc>
        <w:tc>
          <w:tcPr>
            <w:tcW w:w="6835" w:type="dxa"/>
          </w:tcPr>
          <w:p w14:paraId="729BB2CD" w14:textId="77777777" w:rsidR="00BB1AC6" w:rsidRDefault="00BB1AC6" w:rsidP="002B16C7">
            <w:r>
              <w:t>Numeric</w:t>
            </w:r>
          </w:p>
        </w:tc>
      </w:tr>
      <w:tr w:rsidR="00BB1AC6" w14:paraId="0C09D505" w14:textId="77777777" w:rsidTr="002B16C7">
        <w:tc>
          <w:tcPr>
            <w:tcW w:w="2070" w:type="dxa"/>
          </w:tcPr>
          <w:p w14:paraId="3357C027" w14:textId="77777777" w:rsidR="00BB1AC6" w:rsidRPr="00830C7D" w:rsidRDefault="00BB1AC6" w:rsidP="002B16C7">
            <w:pPr>
              <w:jc w:val="right"/>
              <w:rPr>
                <w:b/>
              </w:rPr>
            </w:pPr>
            <w:r w:rsidRPr="00830C7D">
              <w:rPr>
                <w:b/>
              </w:rPr>
              <w:t>Universe</w:t>
            </w:r>
          </w:p>
        </w:tc>
        <w:tc>
          <w:tcPr>
            <w:tcW w:w="6835" w:type="dxa"/>
          </w:tcPr>
          <w:p w14:paraId="48735828" w14:textId="77777777" w:rsidR="00BB1AC6" w:rsidRDefault="00BB1AC6" w:rsidP="002B16C7">
            <w:r>
              <w:t>Persons aged 3 years or older</w:t>
            </w:r>
          </w:p>
        </w:tc>
      </w:tr>
      <w:tr w:rsidR="00BB1AC6" w14:paraId="3BF0F21A" w14:textId="77777777" w:rsidTr="002B16C7">
        <w:tc>
          <w:tcPr>
            <w:tcW w:w="2070" w:type="dxa"/>
          </w:tcPr>
          <w:p w14:paraId="703DD62A" w14:textId="77777777" w:rsidR="00BB1AC6" w:rsidRPr="00830C7D" w:rsidRDefault="00BB1AC6" w:rsidP="002B16C7">
            <w:pPr>
              <w:jc w:val="right"/>
              <w:rPr>
                <w:b/>
              </w:rPr>
            </w:pPr>
            <w:r w:rsidRPr="00830C7D">
              <w:rPr>
                <w:b/>
              </w:rPr>
              <w:t>Question text</w:t>
            </w:r>
          </w:p>
        </w:tc>
        <w:tc>
          <w:tcPr>
            <w:tcW w:w="6835" w:type="dxa"/>
          </w:tcPr>
          <w:p w14:paraId="0F4DEFB0" w14:textId="77777777" w:rsidR="00BB1AC6" w:rsidRDefault="00BB1AC6" w:rsidP="002B16C7">
            <w:r w:rsidRPr="004A4836">
              <w:t xml:space="preserve">Does </w:t>
            </w:r>
            <w:r>
              <w:t>[</w:t>
            </w:r>
            <w:r w:rsidRPr="004A4836">
              <w:t>NAME</w:t>
            </w:r>
            <w:r>
              <w:t>]</w:t>
            </w:r>
            <w:r w:rsidRPr="004A4836">
              <w:t xml:space="preserve"> ha</w:t>
            </w:r>
            <w:r>
              <w:t>ve difficulty w</w:t>
            </w:r>
            <w:r w:rsidRPr="00981842">
              <w:t>alking or climbing steps</w:t>
            </w:r>
            <w:r>
              <w:t>?</w:t>
            </w:r>
          </w:p>
        </w:tc>
      </w:tr>
      <w:tr w:rsidR="00BB1AC6" w14:paraId="19C36B4E" w14:textId="77777777" w:rsidTr="002B16C7">
        <w:tc>
          <w:tcPr>
            <w:tcW w:w="2070" w:type="dxa"/>
          </w:tcPr>
          <w:p w14:paraId="2584AE02" w14:textId="77777777" w:rsidR="00BB1AC6" w:rsidRPr="00830C7D" w:rsidRDefault="00BB1AC6" w:rsidP="002B16C7">
            <w:pPr>
              <w:jc w:val="right"/>
              <w:rPr>
                <w:b/>
              </w:rPr>
            </w:pPr>
            <w:r w:rsidRPr="00830C7D">
              <w:rPr>
                <w:b/>
              </w:rPr>
              <w:t>Help text</w:t>
            </w:r>
          </w:p>
        </w:tc>
        <w:tc>
          <w:tcPr>
            <w:tcW w:w="6835" w:type="dxa"/>
          </w:tcPr>
          <w:p w14:paraId="6E143F0B" w14:textId="77777777" w:rsidR="00BB1AC6" w:rsidRDefault="00BB1AC6" w:rsidP="002B16C7">
            <w:r w:rsidRPr="004403FD">
              <w:t>Read the categories aloud and select the appropriate answer given by the respondent.</w:t>
            </w:r>
          </w:p>
        </w:tc>
      </w:tr>
      <w:tr w:rsidR="00BB1AC6" w14:paraId="6F46C0D7" w14:textId="77777777" w:rsidTr="002B16C7">
        <w:tc>
          <w:tcPr>
            <w:tcW w:w="2070" w:type="dxa"/>
          </w:tcPr>
          <w:p w14:paraId="78F84ECC" w14:textId="77777777" w:rsidR="00BB1AC6" w:rsidRPr="00830C7D" w:rsidRDefault="00BB1AC6" w:rsidP="002B16C7">
            <w:pPr>
              <w:jc w:val="right"/>
              <w:rPr>
                <w:b/>
              </w:rPr>
            </w:pPr>
            <w:r w:rsidRPr="00830C7D">
              <w:rPr>
                <w:b/>
              </w:rPr>
              <w:t>Valid range</w:t>
            </w:r>
          </w:p>
        </w:tc>
        <w:tc>
          <w:tcPr>
            <w:tcW w:w="6835" w:type="dxa"/>
          </w:tcPr>
          <w:p w14:paraId="68F3E28A" w14:textId="77777777" w:rsidR="00BB1AC6" w:rsidRDefault="00B77FBC" w:rsidP="002B16C7">
            <w:r>
              <w:t>1-</w:t>
            </w:r>
            <w:r w:rsidR="00BB1AC6">
              <w:t>4,9</w:t>
            </w:r>
          </w:p>
        </w:tc>
      </w:tr>
      <w:tr w:rsidR="00BB1AC6" w14:paraId="2116B0FA" w14:textId="77777777" w:rsidTr="002B16C7">
        <w:tc>
          <w:tcPr>
            <w:tcW w:w="2070" w:type="dxa"/>
          </w:tcPr>
          <w:p w14:paraId="0860E9DA" w14:textId="77777777" w:rsidR="00BB1AC6" w:rsidRPr="00830C7D" w:rsidRDefault="00BB1AC6" w:rsidP="002B16C7">
            <w:pPr>
              <w:jc w:val="right"/>
              <w:rPr>
                <w:b/>
              </w:rPr>
            </w:pPr>
            <w:r w:rsidRPr="00830C7D">
              <w:rPr>
                <w:b/>
              </w:rPr>
              <w:t>Responses</w:t>
            </w:r>
          </w:p>
        </w:tc>
        <w:tc>
          <w:tcPr>
            <w:tcW w:w="6835" w:type="dxa"/>
          </w:tcPr>
          <w:p w14:paraId="08F7F97C" w14:textId="77777777" w:rsidR="00BB1AC6" w:rsidRDefault="00BB1AC6" w:rsidP="002B16C7">
            <w:r>
              <w:t>Radio button</w:t>
            </w:r>
          </w:p>
          <w:p w14:paraId="2C2AC0BF" w14:textId="77777777" w:rsidR="00BB1AC6" w:rsidRDefault="00BB1AC6" w:rsidP="002B16C7"/>
          <w:p w14:paraId="7F3129C9" w14:textId="77777777" w:rsidR="00BB1AC6" w:rsidRDefault="00BB1AC6" w:rsidP="002B16C7">
            <w:r>
              <w:t>No difficulty</w:t>
            </w:r>
            <w:r>
              <w:tab/>
              <w:t xml:space="preserve">    1</w:t>
            </w:r>
          </w:p>
          <w:p w14:paraId="1C1D1263" w14:textId="77777777" w:rsidR="00BB1AC6" w:rsidRDefault="00BB1AC6" w:rsidP="002B16C7">
            <w:r>
              <w:t>Some difficulty</w:t>
            </w:r>
            <w:r>
              <w:tab/>
              <w:t xml:space="preserve">    2</w:t>
            </w:r>
          </w:p>
          <w:p w14:paraId="225717F0" w14:textId="77777777" w:rsidR="00BB1AC6" w:rsidRDefault="00BB1AC6" w:rsidP="002B16C7">
            <w:r>
              <w:t>A lot of difficulty   3</w:t>
            </w:r>
          </w:p>
          <w:p w14:paraId="023E1FF8" w14:textId="77777777" w:rsidR="00BB1AC6" w:rsidRDefault="00BB1AC6" w:rsidP="002B16C7">
            <w:r>
              <w:t>Cannot do at all</w:t>
            </w:r>
            <w:r>
              <w:tab/>
              <w:t xml:space="preserve">    4</w:t>
            </w:r>
          </w:p>
          <w:p w14:paraId="245D0F0A" w14:textId="77777777" w:rsidR="00BB1AC6" w:rsidRDefault="00BB1AC6" w:rsidP="002B16C7">
            <w:r>
              <w:t>Don't know</w:t>
            </w:r>
            <w:r>
              <w:tab/>
              <w:t xml:space="preserve">    9</w:t>
            </w:r>
          </w:p>
        </w:tc>
      </w:tr>
      <w:tr w:rsidR="00BB1AC6" w14:paraId="0322C410" w14:textId="77777777" w:rsidTr="002B16C7">
        <w:tc>
          <w:tcPr>
            <w:tcW w:w="2070" w:type="dxa"/>
          </w:tcPr>
          <w:p w14:paraId="7E903617" w14:textId="77777777" w:rsidR="00BB1AC6" w:rsidRPr="00830C7D" w:rsidRDefault="00BB1AC6" w:rsidP="002B16C7">
            <w:pPr>
              <w:jc w:val="right"/>
              <w:rPr>
                <w:b/>
              </w:rPr>
            </w:pPr>
            <w:r>
              <w:rPr>
                <w:b/>
              </w:rPr>
              <w:t>Prefill</w:t>
            </w:r>
          </w:p>
        </w:tc>
        <w:tc>
          <w:tcPr>
            <w:tcW w:w="6835" w:type="dxa"/>
          </w:tcPr>
          <w:p w14:paraId="7D78174C" w14:textId="77777777" w:rsidR="00BB1AC6" w:rsidRDefault="00BB1AC6" w:rsidP="002B16C7">
            <w:r>
              <w:t>NAME</w:t>
            </w:r>
          </w:p>
        </w:tc>
      </w:tr>
      <w:tr w:rsidR="00BB1AC6" w14:paraId="6581E4BF" w14:textId="77777777" w:rsidTr="002B16C7">
        <w:tc>
          <w:tcPr>
            <w:tcW w:w="2070" w:type="dxa"/>
          </w:tcPr>
          <w:p w14:paraId="67C83A41" w14:textId="77777777" w:rsidR="00BB1AC6" w:rsidRPr="00830C7D" w:rsidRDefault="00BB1AC6" w:rsidP="002B16C7">
            <w:pPr>
              <w:jc w:val="right"/>
              <w:rPr>
                <w:b/>
              </w:rPr>
            </w:pPr>
            <w:r w:rsidRPr="00830C7D">
              <w:rPr>
                <w:b/>
              </w:rPr>
              <w:t>Consistency checks</w:t>
            </w:r>
          </w:p>
        </w:tc>
        <w:tc>
          <w:tcPr>
            <w:tcW w:w="6835" w:type="dxa"/>
          </w:tcPr>
          <w:p w14:paraId="076FC269" w14:textId="77777777" w:rsidR="00BB1AC6" w:rsidRDefault="00BB1AC6" w:rsidP="002B16C7"/>
        </w:tc>
      </w:tr>
      <w:tr w:rsidR="00BB1AC6" w14:paraId="7BE7A686" w14:textId="77777777" w:rsidTr="002B16C7">
        <w:tc>
          <w:tcPr>
            <w:tcW w:w="2070" w:type="dxa"/>
          </w:tcPr>
          <w:p w14:paraId="433172D7" w14:textId="77777777" w:rsidR="00BB1AC6" w:rsidRPr="00830C7D" w:rsidRDefault="00BB1AC6" w:rsidP="002B16C7">
            <w:pPr>
              <w:jc w:val="right"/>
              <w:rPr>
                <w:b/>
              </w:rPr>
            </w:pPr>
            <w:r>
              <w:rPr>
                <w:b/>
              </w:rPr>
              <w:t>Error message</w:t>
            </w:r>
          </w:p>
        </w:tc>
        <w:tc>
          <w:tcPr>
            <w:tcW w:w="6835" w:type="dxa"/>
          </w:tcPr>
          <w:p w14:paraId="5B0F7AD2" w14:textId="77777777" w:rsidR="00BB1AC6" w:rsidRDefault="00BB1AC6" w:rsidP="002B16C7"/>
        </w:tc>
      </w:tr>
      <w:tr w:rsidR="00BB1AC6" w14:paraId="76AFFE79" w14:textId="77777777" w:rsidTr="002B16C7">
        <w:tc>
          <w:tcPr>
            <w:tcW w:w="2070" w:type="dxa"/>
          </w:tcPr>
          <w:p w14:paraId="00EC5387" w14:textId="77777777" w:rsidR="00BB1AC6" w:rsidRDefault="00BB1AC6" w:rsidP="002B16C7">
            <w:pPr>
              <w:jc w:val="right"/>
              <w:rPr>
                <w:b/>
              </w:rPr>
            </w:pPr>
            <w:r>
              <w:rPr>
                <w:b/>
              </w:rPr>
              <w:t>Routing</w:t>
            </w:r>
          </w:p>
        </w:tc>
        <w:tc>
          <w:tcPr>
            <w:tcW w:w="6835" w:type="dxa"/>
          </w:tcPr>
          <w:p w14:paraId="054D0470" w14:textId="77777777" w:rsidR="00BB1AC6" w:rsidRDefault="00BB1AC6" w:rsidP="002B16C7">
            <w:r>
              <w:t>Go to B20d</w:t>
            </w:r>
          </w:p>
        </w:tc>
      </w:tr>
      <w:tr w:rsidR="00BB1AC6" w14:paraId="14237095" w14:textId="77777777" w:rsidTr="002B16C7">
        <w:tc>
          <w:tcPr>
            <w:tcW w:w="2070" w:type="dxa"/>
          </w:tcPr>
          <w:p w14:paraId="58C25FB9" w14:textId="77777777" w:rsidR="00BB1AC6" w:rsidRDefault="00BB1AC6" w:rsidP="002B16C7">
            <w:pPr>
              <w:jc w:val="right"/>
              <w:rPr>
                <w:b/>
              </w:rPr>
            </w:pPr>
            <w:r>
              <w:rPr>
                <w:b/>
              </w:rPr>
              <w:lastRenderedPageBreak/>
              <w:t>Programmer instruction</w:t>
            </w:r>
          </w:p>
        </w:tc>
        <w:tc>
          <w:tcPr>
            <w:tcW w:w="6835" w:type="dxa"/>
          </w:tcPr>
          <w:p w14:paraId="33DF2F39" w14:textId="77777777" w:rsidR="00BB1AC6" w:rsidRDefault="00BB1AC6" w:rsidP="002B16C7"/>
        </w:tc>
      </w:tr>
      <w:tr w:rsidR="00BB1AC6" w14:paraId="55EECE7A" w14:textId="77777777" w:rsidTr="002B16C7">
        <w:tc>
          <w:tcPr>
            <w:tcW w:w="2070" w:type="dxa"/>
          </w:tcPr>
          <w:p w14:paraId="2EA2B38F" w14:textId="77777777" w:rsidR="00BB1AC6" w:rsidRDefault="00BB1AC6" w:rsidP="002B16C7">
            <w:pPr>
              <w:jc w:val="right"/>
              <w:rPr>
                <w:b/>
              </w:rPr>
            </w:pPr>
            <w:r>
              <w:rPr>
                <w:b/>
              </w:rPr>
              <w:t>Change log</w:t>
            </w:r>
          </w:p>
        </w:tc>
        <w:tc>
          <w:tcPr>
            <w:tcW w:w="6835" w:type="dxa"/>
          </w:tcPr>
          <w:p w14:paraId="32CF4DF7" w14:textId="77777777" w:rsidR="00BB1AC6" w:rsidRDefault="00BB1AC6" w:rsidP="002B16C7"/>
        </w:tc>
      </w:tr>
    </w:tbl>
    <w:p w14:paraId="4573FEAE"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0DFE2352" w14:textId="77777777" w:rsidR="00BB1AC6" w:rsidRDefault="00BB1AC6" w:rsidP="00BB1AC6">
      <w:pPr>
        <w:pStyle w:val="Heading2"/>
      </w:pPr>
    </w:p>
    <w:p w14:paraId="699DA68D" w14:textId="77777777" w:rsidR="00BB1AC6" w:rsidRDefault="00BB1AC6" w:rsidP="00BB1AC6">
      <w:pPr>
        <w:pStyle w:val="Heading2"/>
      </w:pPr>
      <w:r>
        <w:t>Field: B20d Disability Remembering/ Concentrating</w:t>
      </w:r>
    </w:p>
    <w:tbl>
      <w:tblPr>
        <w:tblStyle w:val="TableGrid"/>
        <w:tblW w:w="0" w:type="auto"/>
        <w:tblInd w:w="445" w:type="dxa"/>
        <w:tblLook w:val="04A0" w:firstRow="1" w:lastRow="0" w:firstColumn="1" w:lastColumn="0" w:noHBand="0" w:noVBand="1"/>
      </w:tblPr>
      <w:tblGrid>
        <w:gridCol w:w="2070"/>
        <w:gridCol w:w="6835"/>
      </w:tblGrid>
      <w:tr w:rsidR="00BB1AC6" w14:paraId="03958BD3" w14:textId="77777777" w:rsidTr="002B16C7">
        <w:tc>
          <w:tcPr>
            <w:tcW w:w="2070" w:type="dxa"/>
          </w:tcPr>
          <w:p w14:paraId="600B5E0A" w14:textId="77777777" w:rsidR="00BB1AC6" w:rsidRPr="00830C7D" w:rsidRDefault="00BB1AC6" w:rsidP="002B16C7">
            <w:pPr>
              <w:jc w:val="right"/>
              <w:rPr>
                <w:b/>
              </w:rPr>
            </w:pPr>
            <w:r w:rsidRPr="00830C7D">
              <w:rPr>
                <w:b/>
              </w:rPr>
              <w:t>Description</w:t>
            </w:r>
          </w:p>
        </w:tc>
        <w:tc>
          <w:tcPr>
            <w:tcW w:w="6835" w:type="dxa"/>
          </w:tcPr>
          <w:p w14:paraId="2F239846" w14:textId="77777777" w:rsidR="00BB1AC6" w:rsidRDefault="00BB1AC6" w:rsidP="002B16C7">
            <w:r w:rsidRPr="002B321E">
              <w:t>Pe</w:t>
            </w:r>
            <w:r>
              <w:t>rsons who have difficulties r</w:t>
            </w:r>
            <w:r w:rsidRPr="00981842">
              <w:t>emembering or concentrating</w:t>
            </w:r>
          </w:p>
        </w:tc>
      </w:tr>
      <w:tr w:rsidR="00BB1AC6" w14:paraId="7A2F869E" w14:textId="77777777" w:rsidTr="002B16C7">
        <w:tc>
          <w:tcPr>
            <w:tcW w:w="2070" w:type="dxa"/>
          </w:tcPr>
          <w:p w14:paraId="1B21E1B1" w14:textId="77777777" w:rsidR="00BB1AC6" w:rsidRPr="00830C7D" w:rsidRDefault="00BB1AC6" w:rsidP="002B16C7">
            <w:pPr>
              <w:jc w:val="right"/>
              <w:rPr>
                <w:b/>
              </w:rPr>
            </w:pPr>
            <w:r w:rsidRPr="00830C7D">
              <w:rPr>
                <w:b/>
              </w:rPr>
              <w:t>Name</w:t>
            </w:r>
          </w:p>
        </w:tc>
        <w:tc>
          <w:tcPr>
            <w:tcW w:w="6835" w:type="dxa"/>
          </w:tcPr>
          <w:p w14:paraId="7DDBF413" w14:textId="77777777" w:rsidR="00BB1AC6" w:rsidRDefault="00BB1AC6" w:rsidP="002B16C7">
            <w:r>
              <w:t>DIFFICULTY_ REMEMBERING_</w:t>
            </w:r>
            <w:r w:rsidRPr="00981842">
              <w:t>CONCENTRATING</w:t>
            </w:r>
          </w:p>
        </w:tc>
      </w:tr>
      <w:tr w:rsidR="00BB1AC6" w14:paraId="33844288" w14:textId="77777777" w:rsidTr="002B16C7">
        <w:tc>
          <w:tcPr>
            <w:tcW w:w="2070" w:type="dxa"/>
          </w:tcPr>
          <w:p w14:paraId="0C4C5636" w14:textId="77777777" w:rsidR="00BB1AC6" w:rsidRPr="00830C7D" w:rsidRDefault="00BB1AC6" w:rsidP="002B16C7">
            <w:pPr>
              <w:jc w:val="right"/>
              <w:rPr>
                <w:b/>
              </w:rPr>
            </w:pPr>
            <w:r>
              <w:rPr>
                <w:b/>
              </w:rPr>
              <w:t>Type</w:t>
            </w:r>
          </w:p>
        </w:tc>
        <w:tc>
          <w:tcPr>
            <w:tcW w:w="6835" w:type="dxa"/>
          </w:tcPr>
          <w:p w14:paraId="6793FE00" w14:textId="77777777" w:rsidR="00BB1AC6" w:rsidRDefault="00BB1AC6" w:rsidP="002B16C7">
            <w:r>
              <w:t>Numeric</w:t>
            </w:r>
          </w:p>
        </w:tc>
      </w:tr>
      <w:tr w:rsidR="00BB1AC6" w14:paraId="59DBE0AE" w14:textId="77777777" w:rsidTr="002B16C7">
        <w:tc>
          <w:tcPr>
            <w:tcW w:w="2070" w:type="dxa"/>
          </w:tcPr>
          <w:p w14:paraId="73F930E6" w14:textId="77777777" w:rsidR="00BB1AC6" w:rsidRPr="00830C7D" w:rsidRDefault="00BB1AC6" w:rsidP="002B16C7">
            <w:pPr>
              <w:jc w:val="right"/>
              <w:rPr>
                <w:b/>
              </w:rPr>
            </w:pPr>
            <w:r w:rsidRPr="00830C7D">
              <w:rPr>
                <w:b/>
              </w:rPr>
              <w:t>Universe</w:t>
            </w:r>
          </w:p>
        </w:tc>
        <w:tc>
          <w:tcPr>
            <w:tcW w:w="6835" w:type="dxa"/>
          </w:tcPr>
          <w:p w14:paraId="39D5CB0F" w14:textId="77777777" w:rsidR="00BB1AC6" w:rsidRDefault="00BB1AC6" w:rsidP="002B16C7">
            <w:r w:rsidRPr="00981842">
              <w:t>For persons 3 years and above</w:t>
            </w:r>
          </w:p>
        </w:tc>
      </w:tr>
      <w:tr w:rsidR="00BB1AC6" w14:paraId="06D35BC2" w14:textId="77777777" w:rsidTr="002B16C7">
        <w:tc>
          <w:tcPr>
            <w:tcW w:w="2070" w:type="dxa"/>
          </w:tcPr>
          <w:p w14:paraId="63475211" w14:textId="77777777" w:rsidR="00BB1AC6" w:rsidRPr="00830C7D" w:rsidRDefault="00BB1AC6" w:rsidP="002B16C7">
            <w:pPr>
              <w:jc w:val="right"/>
              <w:rPr>
                <w:b/>
              </w:rPr>
            </w:pPr>
            <w:r w:rsidRPr="00830C7D">
              <w:rPr>
                <w:b/>
              </w:rPr>
              <w:t>Question text</w:t>
            </w:r>
          </w:p>
        </w:tc>
        <w:tc>
          <w:tcPr>
            <w:tcW w:w="6835" w:type="dxa"/>
          </w:tcPr>
          <w:p w14:paraId="422454BB" w14:textId="77777777" w:rsidR="00BB1AC6" w:rsidRDefault="00BB1AC6" w:rsidP="002B16C7">
            <w:r w:rsidRPr="004A4836">
              <w:t xml:space="preserve">Does </w:t>
            </w:r>
            <w:r>
              <w:t>[</w:t>
            </w:r>
            <w:r w:rsidRPr="004A4836">
              <w:t>NAME</w:t>
            </w:r>
            <w:r>
              <w:t>]</w:t>
            </w:r>
            <w:r w:rsidRPr="004A4836">
              <w:t xml:space="preserve"> ha</w:t>
            </w:r>
            <w:r>
              <w:t>ve difficulty r</w:t>
            </w:r>
            <w:r w:rsidRPr="002B321E">
              <w:t>emembering or concentrating</w:t>
            </w:r>
            <w:r>
              <w:t>?</w:t>
            </w:r>
          </w:p>
        </w:tc>
      </w:tr>
      <w:tr w:rsidR="00BB1AC6" w14:paraId="418D58EC" w14:textId="77777777" w:rsidTr="002B16C7">
        <w:tc>
          <w:tcPr>
            <w:tcW w:w="2070" w:type="dxa"/>
          </w:tcPr>
          <w:p w14:paraId="7573E270" w14:textId="77777777" w:rsidR="00BB1AC6" w:rsidRPr="00830C7D" w:rsidRDefault="00BB1AC6" w:rsidP="002B16C7">
            <w:pPr>
              <w:jc w:val="right"/>
              <w:rPr>
                <w:b/>
              </w:rPr>
            </w:pPr>
            <w:r w:rsidRPr="00830C7D">
              <w:rPr>
                <w:b/>
              </w:rPr>
              <w:t>Help text</w:t>
            </w:r>
          </w:p>
        </w:tc>
        <w:tc>
          <w:tcPr>
            <w:tcW w:w="6835" w:type="dxa"/>
          </w:tcPr>
          <w:p w14:paraId="79C2CF08" w14:textId="77777777" w:rsidR="00BB1AC6" w:rsidRDefault="00BB1AC6" w:rsidP="002B16C7">
            <w:r w:rsidRPr="004403FD">
              <w:t>Read the categories aloud and select the appropriate answer given by the respondent.</w:t>
            </w:r>
          </w:p>
        </w:tc>
      </w:tr>
      <w:tr w:rsidR="00BB1AC6" w14:paraId="3899605A" w14:textId="77777777" w:rsidTr="002B16C7">
        <w:tc>
          <w:tcPr>
            <w:tcW w:w="2070" w:type="dxa"/>
          </w:tcPr>
          <w:p w14:paraId="669928AE" w14:textId="77777777" w:rsidR="00BB1AC6" w:rsidRPr="00830C7D" w:rsidRDefault="00BB1AC6" w:rsidP="002B16C7">
            <w:pPr>
              <w:jc w:val="right"/>
              <w:rPr>
                <w:b/>
              </w:rPr>
            </w:pPr>
            <w:r w:rsidRPr="00830C7D">
              <w:rPr>
                <w:b/>
              </w:rPr>
              <w:t>Valid range</w:t>
            </w:r>
          </w:p>
        </w:tc>
        <w:tc>
          <w:tcPr>
            <w:tcW w:w="6835" w:type="dxa"/>
          </w:tcPr>
          <w:p w14:paraId="1CBA77FA" w14:textId="77777777" w:rsidR="00BB1AC6" w:rsidRDefault="00B77FBC" w:rsidP="002B16C7">
            <w:r>
              <w:t>1-</w:t>
            </w:r>
            <w:r w:rsidR="00BB1AC6">
              <w:t>4,9</w:t>
            </w:r>
          </w:p>
        </w:tc>
      </w:tr>
      <w:tr w:rsidR="00BB1AC6" w14:paraId="66733DE0" w14:textId="77777777" w:rsidTr="002B16C7">
        <w:tc>
          <w:tcPr>
            <w:tcW w:w="2070" w:type="dxa"/>
          </w:tcPr>
          <w:p w14:paraId="6F122ED0" w14:textId="77777777" w:rsidR="00BB1AC6" w:rsidRPr="00830C7D" w:rsidRDefault="00BB1AC6" w:rsidP="002B16C7">
            <w:pPr>
              <w:jc w:val="right"/>
              <w:rPr>
                <w:b/>
              </w:rPr>
            </w:pPr>
            <w:r w:rsidRPr="00830C7D">
              <w:rPr>
                <w:b/>
              </w:rPr>
              <w:t>Responses</w:t>
            </w:r>
          </w:p>
        </w:tc>
        <w:tc>
          <w:tcPr>
            <w:tcW w:w="6835" w:type="dxa"/>
          </w:tcPr>
          <w:p w14:paraId="279AE4C4" w14:textId="77777777" w:rsidR="00BB1AC6" w:rsidRDefault="00BB1AC6" w:rsidP="002B16C7">
            <w:r>
              <w:t>Radio button</w:t>
            </w:r>
          </w:p>
          <w:p w14:paraId="7C46E8C6" w14:textId="77777777" w:rsidR="00BB1AC6" w:rsidRDefault="00BB1AC6" w:rsidP="002B16C7">
            <w:r>
              <w:t>No difficulty</w:t>
            </w:r>
            <w:r>
              <w:tab/>
              <w:t xml:space="preserve">    1</w:t>
            </w:r>
          </w:p>
          <w:p w14:paraId="475CEF43" w14:textId="77777777" w:rsidR="00BB1AC6" w:rsidRDefault="00BB1AC6" w:rsidP="002B16C7">
            <w:r>
              <w:t>Some difficulty</w:t>
            </w:r>
            <w:r>
              <w:tab/>
              <w:t xml:space="preserve">    2</w:t>
            </w:r>
          </w:p>
          <w:p w14:paraId="5353B694" w14:textId="77777777" w:rsidR="00BB1AC6" w:rsidRDefault="00BB1AC6" w:rsidP="002B16C7">
            <w:r>
              <w:t>A lot of difficulty   3</w:t>
            </w:r>
          </w:p>
          <w:p w14:paraId="4D90326B" w14:textId="77777777" w:rsidR="00BB1AC6" w:rsidRDefault="00BB1AC6" w:rsidP="002B16C7">
            <w:r>
              <w:t>Cannot do at all</w:t>
            </w:r>
            <w:r>
              <w:tab/>
              <w:t xml:space="preserve">    4</w:t>
            </w:r>
          </w:p>
          <w:p w14:paraId="2FEB06DE" w14:textId="77777777" w:rsidR="00BB1AC6" w:rsidRDefault="00BB1AC6" w:rsidP="002B16C7">
            <w:r>
              <w:t>Don't know</w:t>
            </w:r>
            <w:r>
              <w:tab/>
              <w:t xml:space="preserve">    9</w:t>
            </w:r>
          </w:p>
        </w:tc>
      </w:tr>
      <w:tr w:rsidR="00BB1AC6" w14:paraId="4E154AA7" w14:textId="77777777" w:rsidTr="002B16C7">
        <w:tc>
          <w:tcPr>
            <w:tcW w:w="2070" w:type="dxa"/>
          </w:tcPr>
          <w:p w14:paraId="6E19A24C" w14:textId="77777777" w:rsidR="00BB1AC6" w:rsidRPr="00830C7D" w:rsidRDefault="00BB1AC6" w:rsidP="002B16C7">
            <w:pPr>
              <w:jc w:val="right"/>
              <w:rPr>
                <w:b/>
              </w:rPr>
            </w:pPr>
            <w:r>
              <w:rPr>
                <w:b/>
              </w:rPr>
              <w:t>Prefill</w:t>
            </w:r>
          </w:p>
        </w:tc>
        <w:tc>
          <w:tcPr>
            <w:tcW w:w="6835" w:type="dxa"/>
          </w:tcPr>
          <w:p w14:paraId="68743B56" w14:textId="77777777" w:rsidR="00BB1AC6" w:rsidRDefault="00BB1AC6" w:rsidP="002B16C7">
            <w:r>
              <w:t>NAME</w:t>
            </w:r>
          </w:p>
        </w:tc>
      </w:tr>
      <w:tr w:rsidR="00BB1AC6" w14:paraId="79F652BC" w14:textId="77777777" w:rsidTr="002B16C7">
        <w:tc>
          <w:tcPr>
            <w:tcW w:w="2070" w:type="dxa"/>
          </w:tcPr>
          <w:p w14:paraId="21DDBE8A" w14:textId="77777777" w:rsidR="00BB1AC6" w:rsidRPr="00830C7D" w:rsidRDefault="00BB1AC6" w:rsidP="002B16C7">
            <w:pPr>
              <w:jc w:val="right"/>
              <w:rPr>
                <w:b/>
              </w:rPr>
            </w:pPr>
            <w:r w:rsidRPr="00830C7D">
              <w:rPr>
                <w:b/>
              </w:rPr>
              <w:t>Consistency checks</w:t>
            </w:r>
          </w:p>
        </w:tc>
        <w:tc>
          <w:tcPr>
            <w:tcW w:w="6835" w:type="dxa"/>
          </w:tcPr>
          <w:p w14:paraId="52E36DC0" w14:textId="77777777" w:rsidR="00BB1AC6" w:rsidRDefault="00BB1AC6" w:rsidP="002B16C7"/>
        </w:tc>
      </w:tr>
      <w:tr w:rsidR="00BB1AC6" w14:paraId="4BB38543" w14:textId="77777777" w:rsidTr="002B16C7">
        <w:tc>
          <w:tcPr>
            <w:tcW w:w="2070" w:type="dxa"/>
          </w:tcPr>
          <w:p w14:paraId="79D0FD64" w14:textId="77777777" w:rsidR="00BB1AC6" w:rsidRPr="00830C7D" w:rsidRDefault="00BB1AC6" w:rsidP="002B16C7">
            <w:pPr>
              <w:jc w:val="right"/>
              <w:rPr>
                <w:b/>
              </w:rPr>
            </w:pPr>
            <w:r>
              <w:rPr>
                <w:b/>
              </w:rPr>
              <w:t>Error message</w:t>
            </w:r>
          </w:p>
        </w:tc>
        <w:tc>
          <w:tcPr>
            <w:tcW w:w="6835" w:type="dxa"/>
          </w:tcPr>
          <w:p w14:paraId="6195D259" w14:textId="77777777" w:rsidR="00BB1AC6" w:rsidRDefault="00BB1AC6" w:rsidP="002B16C7"/>
        </w:tc>
      </w:tr>
      <w:tr w:rsidR="00BB1AC6" w14:paraId="32835C78" w14:textId="77777777" w:rsidTr="002B16C7">
        <w:tc>
          <w:tcPr>
            <w:tcW w:w="2070" w:type="dxa"/>
          </w:tcPr>
          <w:p w14:paraId="410C2884" w14:textId="77777777" w:rsidR="00BB1AC6" w:rsidRDefault="00BB1AC6" w:rsidP="002B16C7">
            <w:pPr>
              <w:jc w:val="right"/>
              <w:rPr>
                <w:b/>
              </w:rPr>
            </w:pPr>
            <w:r>
              <w:rPr>
                <w:b/>
              </w:rPr>
              <w:t>Routing</w:t>
            </w:r>
          </w:p>
        </w:tc>
        <w:tc>
          <w:tcPr>
            <w:tcW w:w="6835" w:type="dxa"/>
          </w:tcPr>
          <w:p w14:paraId="0A7B2D3E" w14:textId="77777777" w:rsidR="00BB1AC6" w:rsidRDefault="00BB1AC6" w:rsidP="002B16C7">
            <w:r>
              <w:t>Go to B20e</w:t>
            </w:r>
          </w:p>
        </w:tc>
      </w:tr>
      <w:tr w:rsidR="00BB1AC6" w14:paraId="1478CD8E" w14:textId="77777777" w:rsidTr="002B16C7">
        <w:tc>
          <w:tcPr>
            <w:tcW w:w="2070" w:type="dxa"/>
          </w:tcPr>
          <w:p w14:paraId="747F433A" w14:textId="77777777" w:rsidR="00BB1AC6" w:rsidRDefault="00BB1AC6" w:rsidP="002B16C7">
            <w:pPr>
              <w:jc w:val="right"/>
              <w:rPr>
                <w:b/>
              </w:rPr>
            </w:pPr>
            <w:r>
              <w:rPr>
                <w:b/>
              </w:rPr>
              <w:t>Programmer instruction</w:t>
            </w:r>
          </w:p>
        </w:tc>
        <w:tc>
          <w:tcPr>
            <w:tcW w:w="6835" w:type="dxa"/>
          </w:tcPr>
          <w:p w14:paraId="51430DE4" w14:textId="77777777" w:rsidR="00BB1AC6" w:rsidRDefault="00BB1AC6" w:rsidP="002B16C7"/>
        </w:tc>
      </w:tr>
      <w:tr w:rsidR="00BB1AC6" w14:paraId="23D9F301" w14:textId="77777777" w:rsidTr="002B16C7">
        <w:tc>
          <w:tcPr>
            <w:tcW w:w="2070" w:type="dxa"/>
          </w:tcPr>
          <w:p w14:paraId="79727F5F" w14:textId="77777777" w:rsidR="00BB1AC6" w:rsidRDefault="00BB1AC6" w:rsidP="002B16C7">
            <w:pPr>
              <w:jc w:val="right"/>
              <w:rPr>
                <w:b/>
              </w:rPr>
            </w:pPr>
            <w:r>
              <w:rPr>
                <w:b/>
              </w:rPr>
              <w:t>Change log</w:t>
            </w:r>
          </w:p>
        </w:tc>
        <w:tc>
          <w:tcPr>
            <w:tcW w:w="6835" w:type="dxa"/>
          </w:tcPr>
          <w:p w14:paraId="388D67F5" w14:textId="77777777" w:rsidR="00BB1AC6" w:rsidRDefault="00BB1AC6" w:rsidP="002B16C7"/>
        </w:tc>
      </w:tr>
    </w:tbl>
    <w:p w14:paraId="7B4C2E66" w14:textId="77777777" w:rsidR="00BB1AC6" w:rsidRPr="00981842" w:rsidRDefault="00BB1AC6" w:rsidP="00BB1AC6"/>
    <w:p w14:paraId="349CF25F" w14:textId="77777777" w:rsidR="00BB1AC6" w:rsidRDefault="00BB1AC6" w:rsidP="00BB1AC6">
      <w:pPr>
        <w:pStyle w:val="Heading2"/>
      </w:pPr>
      <w:r>
        <w:t>Field: B20e Disability Self care</w:t>
      </w:r>
    </w:p>
    <w:tbl>
      <w:tblPr>
        <w:tblStyle w:val="TableGrid"/>
        <w:tblW w:w="0" w:type="auto"/>
        <w:tblInd w:w="445" w:type="dxa"/>
        <w:tblLook w:val="04A0" w:firstRow="1" w:lastRow="0" w:firstColumn="1" w:lastColumn="0" w:noHBand="0" w:noVBand="1"/>
      </w:tblPr>
      <w:tblGrid>
        <w:gridCol w:w="2070"/>
        <w:gridCol w:w="6835"/>
      </w:tblGrid>
      <w:tr w:rsidR="00BB1AC6" w14:paraId="37104EE8" w14:textId="77777777" w:rsidTr="002B16C7">
        <w:tc>
          <w:tcPr>
            <w:tcW w:w="2070" w:type="dxa"/>
          </w:tcPr>
          <w:p w14:paraId="040AEEF9" w14:textId="77777777" w:rsidR="00BB1AC6" w:rsidRPr="00830C7D" w:rsidRDefault="00BB1AC6" w:rsidP="002B16C7">
            <w:pPr>
              <w:jc w:val="right"/>
              <w:rPr>
                <w:b/>
              </w:rPr>
            </w:pPr>
            <w:r w:rsidRPr="00830C7D">
              <w:rPr>
                <w:b/>
              </w:rPr>
              <w:t>Description</w:t>
            </w:r>
          </w:p>
        </w:tc>
        <w:tc>
          <w:tcPr>
            <w:tcW w:w="6835" w:type="dxa"/>
          </w:tcPr>
          <w:p w14:paraId="327E6C5F" w14:textId="77777777" w:rsidR="00BB1AC6" w:rsidRDefault="00BB1AC6" w:rsidP="002B16C7">
            <w:r>
              <w:t>Persons who have difficulty with self-care such as w</w:t>
            </w:r>
            <w:r w:rsidRPr="00981842">
              <w:t>ashing all over or dressing</w:t>
            </w:r>
          </w:p>
        </w:tc>
      </w:tr>
      <w:tr w:rsidR="00BB1AC6" w14:paraId="2A4CBE08" w14:textId="77777777" w:rsidTr="002B16C7">
        <w:tc>
          <w:tcPr>
            <w:tcW w:w="2070" w:type="dxa"/>
          </w:tcPr>
          <w:p w14:paraId="07AFDE52" w14:textId="77777777" w:rsidR="00BB1AC6" w:rsidRPr="00830C7D" w:rsidRDefault="00BB1AC6" w:rsidP="002B16C7">
            <w:pPr>
              <w:jc w:val="right"/>
              <w:rPr>
                <w:b/>
              </w:rPr>
            </w:pPr>
            <w:r w:rsidRPr="00830C7D">
              <w:rPr>
                <w:b/>
              </w:rPr>
              <w:t>Name</w:t>
            </w:r>
          </w:p>
        </w:tc>
        <w:tc>
          <w:tcPr>
            <w:tcW w:w="6835" w:type="dxa"/>
          </w:tcPr>
          <w:p w14:paraId="00F0A092" w14:textId="77777777" w:rsidR="00BB1AC6" w:rsidRDefault="007E3DF5" w:rsidP="002B16C7">
            <w:r w:rsidRPr="00D9558B">
              <w:rPr>
                <w:highlight w:val="yellow"/>
                <w:rPrChange w:id="43" w:author="Theodensia Nakale" w:date="2020-03-17T22:35:00Z">
                  <w:rPr/>
                </w:rPrChange>
              </w:rPr>
              <w:t>B20e_</w:t>
            </w:r>
            <w:r w:rsidR="00BB1AC6">
              <w:t>DIFFICULTY_SELF_CARE</w:t>
            </w:r>
          </w:p>
        </w:tc>
      </w:tr>
      <w:tr w:rsidR="00BB1AC6" w14:paraId="3414E80B" w14:textId="77777777" w:rsidTr="002B16C7">
        <w:tc>
          <w:tcPr>
            <w:tcW w:w="2070" w:type="dxa"/>
          </w:tcPr>
          <w:p w14:paraId="5D230D33" w14:textId="77777777" w:rsidR="00BB1AC6" w:rsidRPr="00830C7D" w:rsidRDefault="00BB1AC6" w:rsidP="002B16C7">
            <w:pPr>
              <w:jc w:val="right"/>
              <w:rPr>
                <w:b/>
              </w:rPr>
            </w:pPr>
            <w:r>
              <w:rPr>
                <w:b/>
              </w:rPr>
              <w:t>Type</w:t>
            </w:r>
          </w:p>
        </w:tc>
        <w:tc>
          <w:tcPr>
            <w:tcW w:w="6835" w:type="dxa"/>
          </w:tcPr>
          <w:p w14:paraId="24BE5022" w14:textId="77777777" w:rsidR="00BB1AC6" w:rsidRDefault="00BB1AC6" w:rsidP="002B16C7">
            <w:r>
              <w:t>Numeric</w:t>
            </w:r>
          </w:p>
        </w:tc>
      </w:tr>
      <w:tr w:rsidR="00BB1AC6" w14:paraId="5FA637CA" w14:textId="77777777" w:rsidTr="002B16C7">
        <w:tc>
          <w:tcPr>
            <w:tcW w:w="2070" w:type="dxa"/>
          </w:tcPr>
          <w:p w14:paraId="2116B09C" w14:textId="77777777" w:rsidR="00BB1AC6" w:rsidRPr="00830C7D" w:rsidRDefault="00BB1AC6" w:rsidP="002B16C7">
            <w:pPr>
              <w:jc w:val="right"/>
              <w:rPr>
                <w:b/>
              </w:rPr>
            </w:pPr>
            <w:r w:rsidRPr="00830C7D">
              <w:rPr>
                <w:b/>
              </w:rPr>
              <w:t>Universe</w:t>
            </w:r>
          </w:p>
        </w:tc>
        <w:tc>
          <w:tcPr>
            <w:tcW w:w="6835" w:type="dxa"/>
          </w:tcPr>
          <w:p w14:paraId="7E821680" w14:textId="77777777" w:rsidR="00BB1AC6" w:rsidRDefault="00BB1AC6" w:rsidP="002B16C7">
            <w:r>
              <w:t>Persons aged 3 years or older</w:t>
            </w:r>
          </w:p>
        </w:tc>
      </w:tr>
      <w:tr w:rsidR="00BB1AC6" w14:paraId="26198305" w14:textId="77777777" w:rsidTr="002B16C7">
        <w:tc>
          <w:tcPr>
            <w:tcW w:w="2070" w:type="dxa"/>
          </w:tcPr>
          <w:p w14:paraId="06B73400" w14:textId="77777777" w:rsidR="00BB1AC6" w:rsidRPr="00830C7D" w:rsidRDefault="00BB1AC6" w:rsidP="002B16C7">
            <w:pPr>
              <w:jc w:val="right"/>
              <w:rPr>
                <w:b/>
              </w:rPr>
            </w:pPr>
            <w:r w:rsidRPr="00830C7D">
              <w:rPr>
                <w:b/>
              </w:rPr>
              <w:t>Question text</w:t>
            </w:r>
          </w:p>
        </w:tc>
        <w:tc>
          <w:tcPr>
            <w:tcW w:w="6835" w:type="dxa"/>
          </w:tcPr>
          <w:p w14:paraId="3D52A1E4" w14:textId="77777777" w:rsidR="00BB1AC6" w:rsidRDefault="00BB1AC6" w:rsidP="002B16C7">
            <w:r w:rsidRPr="004A4836">
              <w:t xml:space="preserve">Does </w:t>
            </w:r>
            <w:r>
              <w:t>[</w:t>
            </w:r>
            <w:r w:rsidRPr="004A4836">
              <w:t>NAME</w:t>
            </w:r>
            <w:r>
              <w:t>]</w:t>
            </w:r>
            <w:r w:rsidRPr="004A4836">
              <w:t xml:space="preserve"> ha</w:t>
            </w:r>
            <w:r>
              <w:t>ve difficulty with self-care such as w</w:t>
            </w:r>
            <w:r w:rsidRPr="00981842">
              <w:t>ashing all over or dressing</w:t>
            </w:r>
            <w:r>
              <w:t>?</w:t>
            </w:r>
          </w:p>
        </w:tc>
      </w:tr>
      <w:tr w:rsidR="00BB1AC6" w14:paraId="2148FF98" w14:textId="77777777" w:rsidTr="002B16C7">
        <w:tc>
          <w:tcPr>
            <w:tcW w:w="2070" w:type="dxa"/>
          </w:tcPr>
          <w:p w14:paraId="3BC40C77" w14:textId="77777777" w:rsidR="00BB1AC6" w:rsidRPr="00830C7D" w:rsidRDefault="00BB1AC6" w:rsidP="002B16C7">
            <w:pPr>
              <w:jc w:val="right"/>
              <w:rPr>
                <w:b/>
              </w:rPr>
            </w:pPr>
            <w:r w:rsidRPr="00830C7D">
              <w:rPr>
                <w:b/>
              </w:rPr>
              <w:t>Help text</w:t>
            </w:r>
          </w:p>
        </w:tc>
        <w:tc>
          <w:tcPr>
            <w:tcW w:w="6835" w:type="dxa"/>
          </w:tcPr>
          <w:p w14:paraId="6B1F0D2A" w14:textId="77777777" w:rsidR="00BB1AC6" w:rsidRDefault="00BB1AC6" w:rsidP="002B16C7">
            <w:r w:rsidRPr="00311EB0">
              <w:t xml:space="preserve">Read the categories aloud and select the appropriate answer </w:t>
            </w:r>
            <w:r>
              <w:t xml:space="preserve">given by </w:t>
            </w:r>
            <w:r w:rsidRPr="00311EB0">
              <w:t>the respondent.</w:t>
            </w:r>
          </w:p>
        </w:tc>
      </w:tr>
      <w:tr w:rsidR="00BB1AC6" w14:paraId="4384F882" w14:textId="77777777" w:rsidTr="002B16C7">
        <w:tc>
          <w:tcPr>
            <w:tcW w:w="2070" w:type="dxa"/>
          </w:tcPr>
          <w:p w14:paraId="08821D19" w14:textId="77777777" w:rsidR="00BB1AC6" w:rsidRPr="00830C7D" w:rsidRDefault="00BB1AC6" w:rsidP="002B16C7">
            <w:pPr>
              <w:jc w:val="right"/>
              <w:rPr>
                <w:b/>
              </w:rPr>
            </w:pPr>
            <w:r w:rsidRPr="00830C7D">
              <w:rPr>
                <w:b/>
              </w:rPr>
              <w:t>Valid range</w:t>
            </w:r>
          </w:p>
        </w:tc>
        <w:tc>
          <w:tcPr>
            <w:tcW w:w="6835" w:type="dxa"/>
          </w:tcPr>
          <w:p w14:paraId="02A30860" w14:textId="77777777" w:rsidR="00BB1AC6" w:rsidRDefault="00B77FBC" w:rsidP="002B16C7">
            <w:r>
              <w:t>1-</w:t>
            </w:r>
            <w:r w:rsidR="00BB1AC6">
              <w:t>4,9</w:t>
            </w:r>
          </w:p>
        </w:tc>
      </w:tr>
      <w:tr w:rsidR="00BB1AC6" w14:paraId="26163DCA" w14:textId="77777777" w:rsidTr="002B16C7">
        <w:tc>
          <w:tcPr>
            <w:tcW w:w="2070" w:type="dxa"/>
          </w:tcPr>
          <w:p w14:paraId="5F3E5E75" w14:textId="77777777" w:rsidR="00BB1AC6" w:rsidRPr="00830C7D" w:rsidRDefault="00BB1AC6" w:rsidP="002B16C7">
            <w:pPr>
              <w:jc w:val="right"/>
              <w:rPr>
                <w:b/>
              </w:rPr>
            </w:pPr>
            <w:r w:rsidRPr="00830C7D">
              <w:rPr>
                <w:b/>
              </w:rPr>
              <w:t>Responses</w:t>
            </w:r>
          </w:p>
        </w:tc>
        <w:tc>
          <w:tcPr>
            <w:tcW w:w="6835" w:type="dxa"/>
          </w:tcPr>
          <w:p w14:paraId="76BA8711" w14:textId="77777777" w:rsidR="00BB1AC6" w:rsidRDefault="00BB1AC6" w:rsidP="002B16C7">
            <w:r>
              <w:t>Radio button</w:t>
            </w:r>
          </w:p>
          <w:p w14:paraId="6CDC8BD6" w14:textId="77777777" w:rsidR="00BB1AC6" w:rsidRDefault="00BB1AC6" w:rsidP="002B16C7">
            <w:r>
              <w:t>No difficulty</w:t>
            </w:r>
            <w:r>
              <w:tab/>
              <w:t xml:space="preserve">    1</w:t>
            </w:r>
          </w:p>
          <w:p w14:paraId="63ED89E6" w14:textId="77777777" w:rsidR="00BB1AC6" w:rsidRDefault="00BB1AC6" w:rsidP="002B16C7">
            <w:r>
              <w:t>Some difficulty</w:t>
            </w:r>
            <w:r>
              <w:tab/>
              <w:t xml:space="preserve">    2</w:t>
            </w:r>
          </w:p>
          <w:p w14:paraId="2AD031D2" w14:textId="77777777" w:rsidR="00BB1AC6" w:rsidRDefault="00BB1AC6" w:rsidP="002B16C7">
            <w:r>
              <w:t>A lot of difficulty   3</w:t>
            </w:r>
          </w:p>
          <w:p w14:paraId="10140309" w14:textId="77777777" w:rsidR="00BB1AC6" w:rsidRDefault="00BB1AC6" w:rsidP="002B16C7">
            <w:r>
              <w:t>Cannot do at all</w:t>
            </w:r>
            <w:r>
              <w:tab/>
              <w:t xml:space="preserve">    4</w:t>
            </w:r>
          </w:p>
          <w:p w14:paraId="6AC51728" w14:textId="77777777" w:rsidR="00BB1AC6" w:rsidRDefault="00BB1AC6" w:rsidP="002B16C7">
            <w:r>
              <w:lastRenderedPageBreak/>
              <w:t>Don't know</w:t>
            </w:r>
            <w:r>
              <w:tab/>
              <w:t xml:space="preserve">    9</w:t>
            </w:r>
          </w:p>
        </w:tc>
      </w:tr>
      <w:tr w:rsidR="00BB1AC6" w14:paraId="5F07D46B" w14:textId="77777777" w:rsidTr="002B16C7">
        <w:tc>
          <w:tcPr>
            <w:tcW w:w="2070" w:type="dxa"/>
          </w:tcPr>
          <w:p w14:paraId="3E4D235C" w14:textId="77777777" w:rsidR="00BB1AC6" w:rsidRPr="00830C7D" w:rsidRDefault="00BB1AC6" w:rsidP="002B16C7">
            <w:pPr>
              <w:jc w:val="right"/>
              <w:rPr>
                <w:b/>
              </w:rPr>
            </w:pPr>
            <w:r>
              <w:rPr>
                <w:b/>
              </w:rPr>
              <w:lastRenderedPageBreak/>
              <w:t>Prefill</w:t>
            </w:r>
          </w:p>
        </w:tc>
        <w:tc>
          <w:tcPr>
            <w:tcW w:w="6835" w:type="dxa"/>
          </w:tcPr>
          <w:p w14:paraId="30524402" w14:textId="77777777" w:rsidR="00BB1AC6" w:rsidRDefault="00BB1AC6" w:rsidP="002B16C7">
            <w:r>
              <w:t>NAME</w:t>
            </w:r>
          </w:p>
        </w:tc>
      </w:tr>
      <w:tr w:rsidR="00BB1AC6" w14:paraId="372717CE" w14:textId="77777777" w:rsidTr="002B16C7">
        <w:tc>
          <w:tcPr>
            <w:tcW w:w="2070" w:type="dxa"/>
          </w:tcPr>
          <w:p w14:paraId="4A6D08F4" w14:textId="77777777" w:rsidR="00BB1AC6" w:rsidRPr="00830C7D" w:rsidRDefault="00BB1AC6" w:rsidP="002B16C7">
            <w:pPr>
              <w:jc w:val="right"/>
              <w:rPr>
                <w:b/>
              </w:rPr>
            </w:pPr>
            <w:r w:rsidRPr="00830C7D">
              <w:rPr>
                <w:b/>
              </w:rPr>
              <w:t>Consistency checks</w:t>
            </w:r>
          </w:p>
        </w:tc>
        <w:tc>
          <w:tcPr>
            <w:tcW w:w="6835" w:type="dxa"/>
          </w:tcPr>
          <w:p w14:paraId="53FD4AB0" w14:textId="77777777" w:rsidR="00BB1AC6" w:rsidRDefault="00BB1AC6" w:rsidP="002B16C7"/>
        </w:tc>
      </w:tr>
      <w:tr w:rsidR="00BB1AC6" w14:paraId="01DCA3BF" w14:textId="77777777" w:rsidTr="002B16C7">
        <w:tc>
          <w:tcPr>
            <w:tcW w:w="2070" w:type="dxa"/>
          </w:tcPr>
          <w:p w14:paraId="71C919D1" w14:textId="77777777" w:rsidR="00BB1AC6" w:rsidRPr="00830C7D" w:rsidRDefault="00BB1AC6" w:rsidP="002B16C7">
            <w:pPr>
              <w:jc w:val="right"/>
              <w:rPr>
                <w:b/>
              </w:rPr>
            </w:pPr>
            <w:r>
              <w:rPr>
                <w:b/>
              </w:rPr>
              <w:t>Error message</w:t>
            </w:r>
          </w:p>
        </w:tc>
        <w:tc>
          <w:tcPr>
            <w:tcW w:w="6835" w:type="dxa"/>
          </w:tcPr>
          <w:p w14:paraId="4AF05AEA" w14:textId="77777777" w:rsidR="00BB1AC6" w:rsidRDefault="00BB1AC6" w:rsidP="002B16C7"/>
        </w:tc>
      </w:tr>
      <w:tr w:rsidR="00BB1AC6" w14:paraId="5C4DBD7C" w14:textId="77777777" w:rsidTr="002B16C7">
        <w:tc>
          <w:tcPr>
            <w:tcW w:w="2070" w:type="dxa"/>
          </w:tcPr>
          <w:p w14:paraId="0882769C" w14:textId="77777777" w:rsidR="00BB1AC6" w:rsidRDefault="00BB1AC6" w:rsidP="002B16C7">
            <w:pPr>
              <w:jc w:val="right"/>
              <w:rPr>
                <w:b/>
              </w:rPr>
            </w:pPr>
            <w:r>
              <w:rPr>
                <w:b/>
              </w:rPr>
              <w:t>Routing</w:t>
            </w:r>
          </w:p>
        </w:tc>
        <w:tc>
          <w:tcPr>
            <w:tcW w:w="6835" w:type="dxa"/>
          </w:tcPr>
          <w:p w14:paraId="100CF633" w14:textId="77777777" w:rsidR="00BB1AC6" w:rsidRDefault="00BB1AC6" w:rsidP="002B16C7">
            <w:r>
              <w:t>Go to B20f</w:t>
            </w:r>
          </w:p>
        </w:tc>
      </w:tr>
      <w:tr w:rsidR="00BB1AC6" w14:paraId="6FE5990A" w14:textId="77777777" w:rsidTr="002B16C7">
        <w:tc>
          <w:tcPr>
            <w:tcW w:w="2070" w:type="dxa"/>
          </w:tcPr>
          <w:p w14:paraId="2D6B2D21" w14:textId="77777777" w:rsidR="00BB1AC6" w:rsidRDefault="00BB1AC6" w:rsidP="002B16C7">
            <w:pPr>
              <w:jc w:val="right"/>
              <w:rPr>
                <w:b/>
              </w:rPr>
            </w:pPr>
            <w:r>
              <w:rPr>
                <w:b/>
              </w:rPr>
              <w:t>Programmer instruction</w:t>
            </w:r>
          </w:p>
        </w:tc>
        <w:tc>
          <w:tcPr>
            <w:tcW w:w="6835" w:type="dxa"/>
          </w:tcPr>
          <w:p w14:paraId="03AF1C84" w14:textId="77777777" w:rsidR="00BB1AC6" w:rsidRDefault="00BB1AC6" w:rsidP="002B16C7"/>
        </w:tc>
      </w:tr>
      <w:tr w:rsidR="00BB1AC6" w14:paraId="1EEB0990" w14:textId="77777777" w:rsidTr="002B16C7">
        <w:tc>
          <w:tcPr>
            <w:tcW w:w="2070" w:type="dxa"/>
          </w:tcPr>
          <w:p w14:paraId="562D1176" w14:textId="77777777" w:rsidR="00BB1AC6" w:rsidRDefault="00BB1AC6" w:rsidP="002B16C7">
            <w:pPr>
              <w:jc w:val="right"/>
              <w:rPr>
                <w:b/>
              </w:rPr>
            </w:pPr>
            <w:r>
              <w:rPr>
                <w:b/>
              </w:rPr>
              <w:t>Change log</w:t>
            </w:r>
          </w:p>
        </w:tc>
        <w:tc>
          <w:tcPr>
            <w:tcW w:w="6835" w:type="dxa"/>
          </w:tcPr>
          <w:p w14:paraId="1A03CD63" w14:textId="77777777" w:rsidR="00BB1AC6" w:rsidRDefault="00BB1AC6" w:rsidP="002B16C7"/>
        </w:tc>
      </w:tr>
    </w:tbl>
    <w:p w14:paraId="39DA8E70" w14:textId="77777777" w:rsidR="00BB1AC6" w:rsidRDefault="00BB1AC6" w:rsidP="00BB1AC6">
      <w:pPr>
        <w:pStyle w:val="Heading2"/>
      </w:pPr>
    </w:p>
    <w:p w14:paraId="10973036" w14:textId="77777777" w:rsidR="00BB1AC6" w:rsidRDefault="00BB1AC6" w:rsidP="00BB1AC6">
      <w:pPr>
        <w:pStyle w:val="Heading2"/>
      </w:pPr>
      <w:r>
        <w:t>Field: B20f Disability Communicating</w:t>
      </w:r>
    </w:p>
    <w:tbl>
      <w:tblPr>
        <w:tblStyle w:val="TableGrid"/>
        <w:tblW w:w="0" w:type="auto"/>
        <w:tblInd w:w="445" w:type="dxa"/>
        <w:tblLook w:val="04A0" w:firstRow="1" w:lastRow="0" w:firstColumn="1" w:lastColumn="0" w:noHBand="0" w:noVBand="1"/>
      </w:tblPr>
      <w:tblGrid>
        <w:gridCol w:w="2070"/>
        <w:gridCol w:w="6835"/>
      </w:tblGrid>
      <w:tr w:rsidR="00BB1AC6" w14:paraId="4A7907BB" w14:textId="77777777" w:rsidTr="002B16C7">
        <w:tc>
          <w:tcPr>
            <w:tcW w:w="2070" w:type="dxa"/>
          </w:tcPr>
          <w:p w14:paraId="13215313" w14:textId="77777777" w:rsidR="00BB1AC6" w:rsidRPr="00830C7D" w:rsidRDefault="00BB1AC6" w:rsidP="002B16C7">
            <w:pPr>
              <w:jc w:val="right"/>
              <w:rPr>
                <w:b/>
              </w:rPr>
            </w:pPr>
            <w:r w:rsidRPr="00830C7D">
              <w:rPr>
                <w:b/>
              </w:rPr>
              <w:t>Description</w:t>
            </w:r>
          </w:p>
        </w:tc>
        <w:tc>
          <w:tcPr>
            <w:tcW w:w="6835" w:type="dxa"/>
          </w:tcPr>
          <w:p w14:paraId="007CB003" w14:textId="77777777" w:rsidR="00BB1AC6" w:rsidRDefault="00BB1AC6" w:rsidP="002B16C7">
            <w:r>
              <w:t>Persons who have difficulty communicating using usual customary language</w:t>
            </w:r>
          </w:p>
        </w:tc>
      </w:tr>
      <w:tr w:rsidR="00BB1AC6" w14:paraId="3E60B87F" w14:textId="77777777" w:rsidTr="002B16C7">
        <w:tc>
          <w:tcPr>
            <w:tcW w:w="2070" w:type="dxa"/>
          </w:tcPr>
          <w:p w14:paraId="202A63F5" w14:textId="77777777" w:rsidR="00BB1AC6" w:rsidRPr="00830C7D" w:rsidRDefault="00BB1AC6" w:rsidP="002B16C7">
            <w:pPr>
              <w:jc w:val="right"/>
              <w:rPr>
                <w:b/>
              </w:rPr>
            </w:pPr>
            <w:r w:rsidRPr="00830C7D">
              <w:rPr>
                <w:b/>
              </w:rPr>
              <w:t>Name</w:t>
            </w:r>
          </w:p>
        </w:tc>
        <w:tc>
          <w:tcPr>
            <w:tcW w:w="6835" w:type="dxa"/>
          </w:tcPr>
          <w:p w14:paraId="154976D6" w14:textId="77777777" w:rsidR="00BB1AC6" w:rsidRDefault="00BB1AC6" w:rsidP="002B16C7">
            <w:r>
              <w:t>DIFFICULTY_COMMUNICATING</w:t>
            </w:r>
          </w:p>
        </w:tc>
      </w:tr>
      <w:tr w:rsidR="00BB1AC6" w14:paraId="5D652547" w14:textId="77777777" w:rsidTr="002B16C7">
        <w:tc>
          <w:tcPr>
            <w:tcW w:w="2070" w:type="dxa"/>
          </w:tcPr>
          <w:p w14:paraId="1F92C84A" w14:textId="77777777" w:rsidR="00BB1AC6" w:rsidRPr="00830C7D" w:rsidRDefault="00BB1AC6" w:rsidP="002B16C7">
            <w:pPr>
              <w:jc w:val="right"/>
              <w:rPr>
                <w:b/>
              </w:rPr>
            </w:pPr>
            <w:r>
              <w:rPr>
                <w:b/>
              </w:rPr>
              <w:t>Type</w:t>
            </w:r>
          </w:p>
        </w:tc>
        <w:tc>
          <w:tcPr>
            <w:tcW w:w="6835" w:type="dxa"/>
          </w:tcPr>
          <w:p w14:paraId="5D1A84CA" w14:textId="77777777" w:rsidR="00BB1AC6" w:rsidRDefault="00BB1AC6" w:rsidP="002B16C7">
            <w:r>
              <w:t>Numeric</w:t>
            </w:r>
          </w:p>
        </w:tc>
      </w:tr>
      <w:tr w:rsidR="00BB1AC6" w14:paraId="3EFDA495" w14:textId="77777777" w:rsidTr="002B16C7">
        <w:tc>
          <w:tcPr>
            <w:tcW w:w="2070" w:type="dxa"/>
          </w:tcPr>
          <w:p w14:paraId="0C540437" w14:textId="77777777" w:rsidR="00BB1AC6" w:rsidRPr="00830C7D" w:rsidRDefault="00BB1AC6" w:rsidP="002B16C7">
            <w:pPr>
              <w:jc w:val="right"/>
              <w:rPr>
                <w:b/>
              </w:rPr>
            </w:pPr>
            <w:r w:rsidRPr="00830C7D">
              <w:rPr>
                <w:b/>
              </w:rPr>
              <w:t>Universe</w:t>
            </w:r>
          </w:p>
        </w:tc>
        <w:tc>
          <w:tcPr>
            <w:tcW w:w="6835" w:type="dxa"/>
          </w:tcPr>
          <w:p w14:paraId="0E326948" w14:textId="77777777" w:rsidR="00BB1AC6" w:rsidRDefault="00BB1AC6" w:rsidP="002B16C7">
            <w:r>
              <w:t>Persons aged 3 years or older</w:t>
            </w:r>
          </w:p>
        </w:tc>
      </w:tr>
      <w:tr w:rsidR="00BB1AC6" w14:paraId="31761E0A" w14:textId="77777777" w:rsidTr="002B16C7">
        <w:tc>
          <w:tcPr>
            <w:tcW w:w="2070" w:type="dxa"/>
          </w:tcPr>
          <w:p w14:paraId="239FAF2A" w14:textId="77777777" w:rsidR="00BB1AC6" w:rsidRPr="00830C7D" w:rsidRDefault="00BB1AC6" w:rsidP="002B16C7">
            <w:pPr>
              <w:jc w:val="right"/>
              <w:rPr>
                <w:b/>
              </w:rPr>
            </w:pPr>
            <w:r w:rsidRPr="00830C7D">
              <w:rPr>
                <w:b/>
              </w:rPr>
              <w:t>Question text</w:t>
            </w:r>
          </w:p>
        </w:tc>
        <w:tc>
          <w:tcPr>
            <w:tcW w:w="6835" w:type="dxa"/>
          </w:tcPr>
          <w:p w14:paraId="400F993A" w14:textId="77777777" w:rsidR="00BB1AC6" w:rsidRDefault="00BB1AC6" w:rsidP="002B16C7">
            <w:r>
              <w:t>Using [HIS/HER</w:t>
            </w:r>
            <w:del w:id="44" w:author="Nobuko Mizoguchi (CENSUS/POP FED)" w:date="2020-03-09T14:42:00Z">
              <w:r w:rsidDel="00F4730F">
                <w:delText>S</w:delText>
              </w:r>
            </w:del>
            <w:r>
              <w:t>]</w:t>
            </w:r>
            <w:r w:rsidRPr="00311EB0">
              <w:t xml:space="preserve"> usual language, </w:t>
            </w:r>
            <w:r>
              <w:t xml:space="preserve">does [NAME] have difficulty </w:t>
            </w:r>
            <w:r w:rsidRPr="00311EB0">
              <w:t>commun</w:t>
            </w:r>
            <w:r>
              <w:t>icating, f</w:t>
            </w:r>
            <w:r w:rsidRPr="00311EB0">
              <w:t>or</w:t>
            </w:r>
            <w:r>
              <w:t xml:space="preserve"> example understanding or being </w:t>
            </w:r>
            <w:r w:rsidRPr="00311EB0">
              <w:t>understood by others)?</w:t>
            </w:r>
          </w:p>
        </w:tc>
      </w:tr>
      <w:tr w:rsidR="00BB1AC6" w14:paraId="7D010E14" w14:textId="77777777" w:rsidTr="002B16C7">
        <w:tc>
          <w:tcPr>
            <w:tcW w:w="2070" w:type="dxa"/>
          </w:tcPr>
          <w:p w14:paraId="1B6B228D" w14:textId="77777777" w:rsidR="00BB1AC6" w:rsidRPr="00830C7D" w:rsidRDefault="00BB1AC6" w:rsidP="002B16C7">
            <w:pPr>
              <w:jc w:val="right"/>
              <w:rPr>
                <w:b/>
              </w:rPr>
            </w:pPr>
            <w:r w:rsidRPr="00830C7D">
              <w:rPr>
                <w:b/>
              </w:rPr>
              <w:t>Help text</w:t>
            </w:r>
          </w:p>
        </w:tc>
        <w:tc>
          <w:tcPr>
            <w:tcW w:w="6835" w:type="dxa"/>
          </w:tcPr>
          <w:p w14:paraId="7819488C" w14:textId="77777777" w:rsidR="00BB1AC6" w:rsidRDefault="00BB1AC6" w:rsidP="002B16C7">
            <w:r w:rsidRPr="00347BAD">
              <w:t>Read the categories aloud and select the appropriate answer given by the respondent.</w:t>
            </w:r>
          </w:p>
        </w:tc>
      </w:tr>
      <w:tr w:rsidR="00BB1AC6" w14:paraId="2398FBE7" w14:textId="77777777" w:rsidTr="002B16C7">
        <w:tc>
          <w:tcPr>
            <w:tcW w:w="2070" w:type="dxa"/>
          </w:tcPr>
          <w:p w14:paraId="2C8612C6" w14:textId="77777777" w:rsidR="00BB1AC6" w:rsidRPr="00830C7D" w:rsidRDefault="00BB1AC6" w:rsidP="002B16C7">
            <w:pPr>
              <w:jc w:val="right"/>
              <w:rPr>
                <w:b/>
              </w:rPr>
            </w:pPr>
            <w:r w:rsidRPr="00830C7D">
              <w:rPr>
                <w:b/>
              </w:rPr>
              <w:t>Valid range</w:t>
            </w:r>
          </w:p>
        </w:tc>
        <w:tc>
          <w:tcPr>
            <w:tcW w:w="6835" w:type="dxa"/>
          </w:tcPr>
          <w:p w14:paraId="2E8AF2FF" w14:textId="77777777" w:rsidR="00BB1AC6" w:rsidRDefault="00BB1AC6" w:rsidP="007E3DF5">
            <w:r>
              <w:t>1</w:t>
            </w:r>
            <w:r w:rsidR="007E3DF5">
              <w:t>-4</w:t>
            </w:r>
            <w:r>
              <w:t>,9</w:t>
            </w:r>
          </w:p>
        </w:tc>
      </w:tr>
      <w:tr w:rsidR="00BB1AC6" w14:paraId="63DBCDE3" w14:textId="77777777" w:rsidTr="002B16C7">
        <w:tc>
          <w:tcPr>
            <w:tcW w:w="2070" w:type="dxa"/>
          </w:tcPr>
          <w:p w14:paraId="3F048989" w14:textId="77777777" w:rsidR="00BB1AC6" w:rsidRPr="00830C7D" w:rsidRDefault="00BB1AC6" w:rsidP="002B16C7">
            <w:pPr>
              <w:jc w:val="right"/>
              <w:rPr>
                <w:b/>
              </w:rPr>
            </w:pPr>
            <w:r w:rsidRPr="00830C7D">
              <w:rPr>
                <w:b/>
              </w:rPr>
              <w:t>Responses</w:t>
            </w:r>
          </w:p>
        </w:tc>
        <w:tc>
          <w:tcPr>
            <w:tcW w:w="6835" w:type="dxa"/>
          </w:tcPr>
          <w:p w14:paraId="2C1D2496" w14:textId="77777777" w:rsidR="00BB1AC6" w:rsidRDefault="00BB1AC6" w:rsidP="002B16C7">
            <w:r>
              <w:t>Radio button</w:t>
            </w:r>
          </w:p>
          <w:p w14:paraId="751163D5" w14:textId="77777777" w:rsidR="007E3DF5" w:rsidRDefault="007E3DF5" w:rsidP="002B16C7"/>
          <w:p w14:paraId="372FDE50" w14:textId="77777777" w:rsidR="00BB1AC6" w:rsidRDefault="00BB1AC6" w:rsidP="002B16C7">
            <w:r>
              <w:t>No difficulty</w:t>
            </w:r>
            <w:r>
              <w:tab/>
              <w:t xml:space="preserve">    1</w:t>
            </w:r>
          </w:p>
          <w:p w14:paraId="42706753" w14:textId="77777777" w:rsidR="00BB1AC6" w:rsidRDefault="00BB1AC6" w:rsidP="002B16C7">
            <w:r>
              <w:t>Some difficulty</w:t>
            </w:r>
            <w:r>
              <w:tab/>
              <w:t xml:space="preserve">    2</w:t>
            </w:r>
          </w:p>
          <w:p w14:paraId="6D38A0D5" w14:textId="77777777" w:rsidR="00BB1AC6" w:rsidRDefault="00BB1AC6" w:rsidP="002B16C7">
            <w:r>
              <w:t>A lot of difficulty   3</w:t>
            </w:r>
          </w:p>
          <w:p w14:paraId="307F08BC" w14:textId="77777777" w:rsidR="00BB1AC6" w:rsidRDefault="00BB1AC6" w:rsidP="002B16C7">
            <w:r>
              <w:t>Cannot do at all</w:t>
            </w:r>
            <w:r>
              <w:tab/>
              <w:t xml:space="preserve">    4</w:t>
            </w:r>
          </w:p>
          <w:p w14:paraId="147EE9CB" w14:textId="77777777" w:rsidR="00BB1AC6" w:rsidRDefault="00BB1AC6" w:rsidP="002B16C7">
            <w:r>
              <w:t>Don't know</w:t>
            </w:r>
            <w:r>
              <w:tab/>
              <w:t xml:space="preserve">    9</w:t>
            </w:r>
          </w:p>
        </w:tc>
      </w:tr>
      <w:tr w:rsidR="00BB1AC6" w14:paraId="0B3402E0" w14:textId="77777777" w:rsidTr="002B16C7">
        <w:tc>
          <w:tcPr>
            <w:tcW w:w="2070" w:type="dxa"/>
          </w:tcPr>
          <w:p w14:paraId="02765FB3" w14:textId="77777777" w:rsidR="00BB1AC6" w:rsidRPr="00830C7D" w:rsidRDefault="00BB1AC6" w:rsidP="002B16C7">
            <w:pPr>
              <w:jc w:val="right"/>
              <w:rPr>
                <w:b/>
              </w:rPr>
            </w:pPr>
            <w:r>
              <w:rPr>
                <w:b/>
              </w:rPr>
              <w:t>Prefill</w:t>
            </w:r>
          </w:p>
        </w:tc>
        <w:tc>
          <w:tcPr>
            <w:tcW w:w="6835" w:type="dxa"/>
          </w:tcPr>
          <w:p w14:paraId="12420E87" w14:textId="77777777" w:rsidR="00BB1AC6" w:rsidRDefault="00BB1AC6" w:rsidP="002B16C7">
            <w:r>
              <w:t>SEX (prefill with either HIS or HER</w:t>
            </w:r>
            <w:del w:id="45" w:author="Nobuko Mizoguchi (CENSUS/POP FED)" w:date="2020-03-09T14:43:00Z">
              <w:r w:rsidDel="00F4730F">
                <w:delText>S</w:delText>
              </w:r>
            </w:del>
            <w:r>
              <w:t xml:space="preserve"> depending on SEX), NAME</w:t>
            </w:r>
          </w:p>
        </w:tc>
      </w:tr>
      <w:tr w:rsidR="00BB1AC6" w14:paraId="1D3A522C" w14:textId="77777777" w:rsidTr="002B16C7">
        <w:tc>
          <w:tcPr>
            <w:tcW w:w="2070" w:type="dxa"/>
          </w:tcPr>
          <w:p w14:paraId="655F0DD6" w14:textId="77777777" w:rsidR="00BB1AC6" w:rsidRPr="00830C7D" w:rsidRDefault="00BB1AC6" w:rsidP="002B16C7">
            <w:pPr>
              <w:jc w:val="right"/>
              <w:rPr>
                <w:b/>
              </w:rPr>
            </w:pPr>
            <w:r w:rsidRPr="00830C7D">
              <w:rPr>
                <w:b/>
              </w:rPr>
              <w:t>Consistency checks</w:t>
            </w:r>
          </w:p>
        </w:tc>
        <w:tc>
          <w:tcPr>
            <w:tcW w:w="6835" w:type="dxa"/>
          </w:tcPr>
          <w:p w14:paraId="0AA2A901" w14:textId="77777777" w:rsidR="00BB1AC6" w:rsidRDefault="00BB1AC6" w:rsidP="002B16C7"/>
        </w:tc>
      </w:tr>
      <w:tr w:rsidR="00BB1AC6" w14:paraId="1B86421E" w14:textId="77777777" w:rsidTr="002B16C7">
        <w:tc>
          <w:tcPr>
            <w:tcW w:w="2070" w:type="dxa"/>
          </w:tcPr>
          <w:p w14:paraId="616F2E69" w14:textId="77777777" w:rsidR="00BB1AC6" w:rsidRPr="00830C7D" w:rsidRDefault="00BB1AC6" w:rsidP="002B16C7">
            <w:pPr>
              <w:jc w:val="right"/>
              <w:rPr>
                <w:b/>
              </w:rPr>
            </w:pPr>
            <w:r>
              <w:rPr>
                <w:b/>
              </w:rPr>
              <w:t>Error message</w:t>
            </w:r>
          </w:p>
        </w:tc>
        <w:tc>
          <w:tcPr>
            <w:tcW w:w="6835" w:type="dxa"/>
          </w:tcPr>
          <w:p w14:paraId="0154567A" w14:textId="77777777" w:rsidR="00BB1AC6" w:rsidRDefault="00BB1AC6" w:rsidP="002B16C7"/>
        </w:tc>
      </w:tr>
      <w:tr w:rsidR="00BB1AC6" w14:paraId="5FE7BF3D" w14:textId="77777777" w:rsidTr="002B16C7">
        <w:tc>
          <w:tcPr>
            <w:tcW w:w="2070" w:type="dxa"/>
          </w:tcPr>
          <w:p w14:paraId="08A32A6E" w14:textId="77777777" w:rsidR="00BB1AC6" w:rsidRDefault="00BB1AC6" w:rsidP="002B16C7">
            <w:pPr>
              <w:jc w:val="right"/>
              <w:rPr>
                <w:b/>
              </w:rPr>
            </w:pPr>
            <w:r>
              <w:rPr>
                <w:b/>
              </w:rPr>
              <w:t>Routing</w:t>
            </w:r>
          </w:p>
        </w:tc>
        <w:tc>
          <w:tcPr>
            <w:tcW w:w="6835" w:type="dxa"/>
          </w:tcPr>
          <w:p w14:paraId="769F7F68" w14:textId="77777777" w:rsidR="00BB1AC6" w:rsidRDefault="00BB1AC6" w:rsidP="002B16C7">
            <w:r>
              <w:t>Go to B21</w:t>
            </w:r>
          </w:p>
        </w:tc>
      </w:tr>
      <w:tr w:rsidR="00BB1AC6" w14:paraId="7EBA8049" w14:textId="77777777" w:rsidTr="002B16C7">
        <w:tc>
          <w:tcPr>
            <w:tcW w:w="2070" w:type="dxa"/>
          </w:tcPr>
          <w:p w14:paraId="58A07288" w14:textId="77777777" w:rsidR="00BB1AC6" w:rsidRDefault="00BB1AC6" w:rsidP="002B16C7">
            <w:pPr>
              <w:jc w:val="right"/>
              <w:rPr>
                <w:b/>
              </w:rPr>
            </w:pPr>
            <w:r>
              <w:rPr>
                <w:b/>
              </w:rPr>
              <w:t>Programmer instruction</w:t>
            </w:r>
          </w:p>
        </w:tc>
        <w:tc>
          <w:tcPr>
            <w:tcW w:w="6835" w:type="dxa"/>
          </w:tcPr>
          <w:p w14:paraId="1E56B069" w14:textId="77777777" w:rsidR="00BB1AC6" w:rsidRDefault="00BB1AC6" w:rsidP="002B16C7"/>
        </w:tc>
      </w:tr>
      <w:tr w:rsidR="00BB1AC6" w14:paraId="4C90A9DA" w14:textId="77777777" w:rsidTr="002B16C7">
        <w:tc>
          <w:tcPr>
            <w:tcW w:w="2070" w:type="dxa"/>
          </w:tcPr>
          <w:p w14:paraId="53D8700C" w14:textId="77777777" w:rsidR="00BB1AC6" w:rsidRDefault="00BB1AC6" w:rsidP="002B16C7">
            <w:pPr>
              <w:jc w:val="right"/>
              <w:rPr>
                <w:b/>
              </w:rPr>
            </w:pPr>
            <w:r>
              <w:rPr>
                <w:b/>
              </w:rPr>
              <w:t>Change log</w:t>
            </w:r>
          </w:p>
        </w:tc>
        <w:tc>
          <w:tcPr>
            <w:tcW w:w="6835" w:type="dxa"/>
          </w:tcPr>
          <w:p w14:paraId="314F5C32" w14:textId="77777777" w:rsidR="00BB1AC6" w:rsidRDefault="00BB1AC6" w:rsidP="002B16C7"/>
        </w:tc>
      </w:tr>
    </w:tbl>
    <w:p w14:paraId="64D0F92B" w14:textId="77777777" w:rsidR="00BB1AC6" w:rsidRDefault="00BB1AC6" w:rsidP="00BB1AC6">
      <w:pPr>
        <w:pStyle w:val="Heading2"/>
      </w:pPr>
    </w:p>
    <w:p w14:paraId="3FF3D2D1" w14:textId="77777777" w:rsidR="00BB1AC6" w:rsidRDefault="00BB1AC6" w:rsidP="00BB1AC6">
      <w:pPr>
        <w:pStyle w:val="Heading2"/>
      </w:pPr>
    </w:p>
    <w:p w14:paraId="07EB80DC" w14:textId="77777777" w:rsidR="00BB1AC6" w:rsidRDefault="00BB1AC6" w:rsidP="00BB1AC6">
      <w:pPr>
        <w:pStyle w:val="Heading2"/>
      </w:pPr>
    </w:p>
    <w:p w14:paraId="70BB1EBB" w14:textId="77777777" w:rsidR="00BB1AC6" w:rsidRDefault="00BB1AC6" w:rsidP="00BB1AC6">
      <w:pPr>
        <w:pStyle w:val="Heading2"/>
      </w:pPr>
    </w:p>
    <w:p w14:paraId="5596EF95" w14:textId="77777777" w:rsidR="00BB1AC6" w:rsidRDefault="00BB1AC6" w:rsidP="00BB1AC6">
      <w:pPr>
        <w:pStyle w:val="Heading2"/>
      </w:pPr>
      <w:r>
        <w:t>Field: B21 Albinism Conditions</w:t>
      </w:r>
    </w:p>
    <w:tbl>
      <w:tblPr>
        <w:tblStyle w:val="TableGrid"/>
        <w:tblW w:w="0" w:type="auto"/>
        <w:tblInd w:w="445" w:type="dxa"/>
        <w:tblLook w:val="04A0" w:firstRow="1" w:lastRow="0" w:firstColumn="1" w:lastColumn="0" w:noHBand="0" w:noVBand="1"/>
      </w:tblPr>
      <w:tblGrid>
        <w:gridCol w:w="2070"/>
        <w:gridCol w:w="6835"/>
      </w:tblGrid>
      <w:tr w:rsidR="00BB1AC6" w14:paraId="35710381" w14:textId="77777777" w:rsidTr="002B16C7">
        <w:tc>
          <w:tcPr>
            <w:tcW w:w="2070" w:type="dxa"/>
          </w:tcPr>
          <w:p w14:paraId="1A720684" w14:textId="77777777" w:rsidR="00BB1AC6" w:rsidRPr="00830C7D" w:rsidRDefault="00BB1AC6" w:rsidP="002B16C7">
            <w:pPr>
              <w:jc w:val="right"/>
              <w:rPr>
                <w:b/>
              </w:rPr>
            </w:pPr>
            <w:r w:rsidRPr="00830C7D">
              <w:rPr>
                <w:b/>
              </w:rPr>
              <w:t>Description</w:t>
            </w:r>
          </w:p>
        </w:tc>
        <w:tc>
          <w:tcPr>
            <w:tcW w:w="6835" w:type="dxa"/>
          </w:tcPr>
          <w:p w14:paraId="2370B233" w14:textId="77777777" w:rsidR="00BB1AC6" w:rsidRDefault="007E3DF5" w:rsidP="002B16C7">
            <w:r>
              <w:t>Persons with a</w:t>
            </w:r>
            <w:r w:rsidR="00BB1AC6">
              <w:t>lbinism condition</w:t>
            </w:r>
          </w:p>
        </w:tc>
      </w:tr>
      <w:tr w:rsidR="00BB1AC6" w14:paraId="1FBC51AD" w14:textId="77777777" w:rsidTr="002B16C7">
        <w:tc>
          <w:tcPr>
            <w:tcW w:w="2070" w:type="dxa"/>
          </w:tcPr>
          <w:p w14:paraId="4BA02F73" w14:textId="77777777" w:rsidR="00BB1AC6" w:rsidRPr="00830C7D" w:rsidRDefault="00BB1AC6" w:rsidP="002B16C7">
            <w:pPr>
              <w:jc w:val="right"/>
              <w:rPr>
                <w:b/>
              </w:rPr>
            </w:pPr>
            <w:r w:rsidRPr="00830C7D">
              <w:rPr>
                <w:b/>
              </w:rPr>
              <w:t>Name</w:t>
            </w:r>
          </w:p>
        </w:tc>
        <w:tc>
          <w:tcPr>
            <w:tcW w:w="6835" w:type="dxa"/>
          </w:tcPr>
          <w:p w14:paraId="5B492279" w14:textId="77777777" w:rsidR="00BB1AC6" w:rsidRDefault="007E3DF5" w:rsidP="002B16C7">
            <w:r w:rsidRPr="00D9558B">
              <w:rPr>
                <w:highlight w:val="yellow"/>
                <w:rPrChange w:id="46" w:author="Theodensia Nakale" w:date="2020-03-17T22:39:00Z">
                  <w:rPr/>
                </w:rPrChange>
              </w:rPr>
              <w:t>B21</w:t>
            </w:r>
            <w:r>
              <w:t>_</w:t>
            </w:r>
            <w:r w:rsidR="00BB1AC6">
              <w:t>ALBINISM</w:t>
            </w:r>
          </w:p>
        </w:tc>
      </w:tr>
      <w:tr w:rsidR="00BB1AC6" w14:paraId="29A10D6F" w14:textId="77777777" w:rsidTr="002B16C7">
        <w:tc>
          <w:tcPr>
            <w:tcW w:w="2070" w:type="dxa"/>
          </w:tcPr>
          <w:p w14:paraId="16962BE6" w14:textId="77777777" w:rsidR="00BB1AC6" w:rsidRPr="00830C7D" w:rsidRDefault="00BB1AC6" w:rsidP="002B16C7">
            <w:pPr>
              <w:jc w:val="right"/>
              <w:rPr>
                <w:b/>
              </w:rPr>
            </w:pPr>
            <w:r>
              <w:rPr>
                <w:b/>
              </w:rPr>
              <w:t>Type</w:t>
            </w:r>
          </w:p>
        </w:tc>
        <w:tc>
          <w:tcPr>
            <w:tcW w:w="6835" w:type="dxa"/>
          </w:tcPr>
          <w:p w14:paraId="1A1EC610" w14:textId="77777777" w:rsidR="00BB1AC6" w:rsidRDefault="00BB1AC6" w:rsidP="002B16C7">
            <w:r>
              <w:t>Numeric</w:t>
            </w:r>
          </w:p>
        </w:tc>
      </w:tr>
      <w:tr w:rsidR="00BB1AC6" w14:paraId="7C73E0AB" w14:textId="77777777" w:rsidTr="002B16C7">
        <w:tc>
          <w:tcPr>
            <w:tcW w:w="2070" w:type="dxa"/>
          </w:tcPr>
          <w:p w14:paraId="228D28F4" w14:textId="77777777" w:rsidR="00BB1AC6" w:rsidRPr="00830C7D" w:rsidRDefault="00BB1AC6" w:rsidP="002B16C7">
            <w:pPr>
              <w:jc w:val="right"/>
              <w:rPr>
                <w:b/>
              </w:rPr>
            </w:pPr>
            <w:r w:rsidRPr="00830C7D">
              <w:rPr>
                <w:b/>
              </w:rPr>
              <w:t>Universe</w:t>
            </w:r>
          </w:p>
        </w:tc>
        <w:tc>
          <w:tcPr>
            <w:tcW w:w="6835" w:type="dxa"/>
          </w:tcPr>
          <w:p w14:paraId="1C68D303" w14:textId="77777777" w:rsidR="00BB1AC6" w:rsidRDefault="00BB1AC6" w:rsidP="002B16C7">
            <w:r>
              <w:t xml:space="preserve">All persons </w:t>
            </w:r>
          </w:p>
        </w:tc>
      </w:tr>
      <w:tr w:rsidR="00BB1AC6" w14:paraId="40934B02" w14:textId="77777777" w:rsidTr="002B16C7">
        <w:tc>
          <w:tcPr>
            <w:tcW w:w="2070" w:type="dxa"/>
          </w:tcPr>
          <w:p w14:paraId="047F0460" w14:textId="77777777" w:rsidR="00BB1AC6" w:rsidRPr="00830C7D" w:rsidRDefault="00BB1AC6" w:rsidP="002B16C7">
            <w:pPr>
              <w:jc w:val="right"/>
              <w:rPr>
                <w:b/>
              </w:rPr>
            </w:pPr>
            <w:r w:rsidRPr="00830C7D">
              <w:rPr>
                <w:b/>
              </w:rPr>
              <w:lastRenderedPageBreak/>
              <w:t>Question text</w:t>
            </w:r>
          </w:p>
        </w:tc>
        <w:tc>
          <w:tcPr>
            <w:tcW w:w="6835" w:type="dxa"/>
          </w:tcPr>
          <w:p w14:paraId="17D77AEB" w14:textId="77777777" w:rsidR="00BB1AC6" w:rsidRDefault="00BB1AC6" w:rsidP="002B16C7">
            <w:commentRangeStart w:id="47"/>
            <w:r w:rsidRPr="00BF2758">
              <w:t xml:space="preserve">Is </w:t>
            </w:r>
            <w:r>
              <w:t>[</w:t>
            </w:r>
            <w:r w:rsidRPr="00BF2758">
              <w:t>NAME</w:t>
            </w:r>
            <w:r>
              <w:t>]</w:t>
            </w:r>
            <w:r w:rsidRPr="00BF2758">
              <w:t xml:space="preserve"> a person </w:t>
            </w:r>
            <w:r>
              <w:t>with albinism?</w:t>
            </w:r>
            <w:commentRangeEnd w:id="47"/>
            <w:r w:rsidR="00F4730F">
              <w:rPr>
                <w:rStyle w:val="CommentReference"/>
              </w:rPr>
              <w:commentReference w:id="47"/>
            </w:r>
          </w:p>
        </w:tc>
      </w:tr>
      <w:tr w:rsidR="00BB1AC6" w14:paraId="62C92A4F" w14:textId="77777777" w:rsidTr="002B16C7">
        <w:tc>
          <w:tcPr>
            <w:tcW w:w="2070" w:type="dxa"/>
          </w:tcPr>
          <w:p w14:paraId="6DB16A0F" w14:textId="77777777" w:rsidR="00BB1AC6" w:rsidRPr="00830C7D" w:rsidRDefault="00BB1AC6" w:rsidP="002B16C7">
            <w:pPr>
              <w:jc w:val="right"/>
              <w:rPr>
                <w:b/>
              </w:rPr>
            </w:pPr>
            <w:r w:rsidRPr="00830C7D">
              <w:rPr>
                <w:b/>
              </w:rPr>
              <w:t>Help text</w:t>
            </w:r>
          </w:p>
        </w:tc>
        <w:tc>
          <w:tcPr>
            <w:tcW w:w="6835" w:type="dxa"/>
          </w:tcPr>
          <w:p w14:paraId="4A3EB596" w14:textId="77777777" w:rsidR="00BB1AC6" w:rsidRDefault="00BB1AC6" w:rsidP="002B16C7"/>
        </w:tc>
      </w:tr>
      <w:tr w:rsidR="00BB1AC6" w14:paraId="094BC70A" w14:textId="77777777" w:rsidTr="002B16C7">
        <w:tc>
          <w:tcPr>
            <w:tcW w:w="2070" w:type="dxa"/>
          </w:tcPr>
          <w:p w14:paraId="5A690B57" w14:textId="77777777" w:rsidR="00BB1AC6" w:rsidRPr="00830C7D" w:rsidRDefault="00BB1AC6" w:rsidP="002B16C7">
            <w:pPr>
              <w:jc w:val="right"/>
              <w:rPr>
                <w:b/>
              </w:rPr>
            </w:pPr>
            <w:r w:rsidRPr="00830C7D">
              <w:rPr>
                <w:b/>
              </w:rPr>
              <w:t>Valid range</w:t>
            </w:r>
          </w:p>
        </w:tc>
        <w:tc>
          <w:tcPr>
            <w:tcW w:w="6835" w:type="dxa"/>
          </w:tcPr>
          <w:p w14:paraId="0AE4DF00" w14:textId="77777777" w:rsidR="00BB1AC6" w:rsidRDefault="00BB1AC6" w:rsidP="002B16C7">
            <w:r>
              <w:t>1,2,9</w:t>
            </w:r>
          </w:p>
        </w:tc>
      </w:tr>
      <w:tr w:rsidR="00BB1AC6" w14:paraId="0DFE136C" w14:textId="77777777" w:rsidTr="002B16C7">
        <w:tc>
          <w:tcPr>
            <w:tcW w:w="2070" w:type="dxa"/>
          </w:tcPr>
          <w:p w14:paraId="3B1F7B69" w14:textId="77777777" w:rsidR="00BB1AC6" w:rsidRPr="00830C7D" w:rsidRDefault="00BB1AC6" w:rsidP="002B16C7">
            <w:pPr>
              <w:jc w:val="right"/>
              <w:rPr>
                <w:b/>
              </w:rPr>
            </w:pPr>
            <w:r w:rsidRPr="00830C7D">
              <w:rPr>
                <w:b/>
              </w:rPr>
              <w:t>Responses</w:t>
            </w:r>
          </w:p>
        </w:tc>
        <w:tc>
          <w:tcPr>
            <w:tcW w:w="6835" w:type="dxa"/>
          </w:tcPr>
          <w:p w14:paraId="41CE4E80" w14:textId="77777777" w:rsidR="00BB1AC6" w:rsidRDefault="00BB1AC6" w:rsidP="002B16C7">
            <w:r>
              <w:t>Radio button</w:t>
            </w:r>
          </w:p>
          <w:p w14:paraId="22A658CC" w14:textId="77777777" w:rsidR="00BB1AC6" w:rsidRDefault="00BB1AC6" w:rsidP="002B16C7"/>
          <w:p w14:paraId="62A94AD8" w14:textId="77777777" w:rsidR="00BB1AC6" w:rsidRDefault="00BB1AC6" w:rsidP="002B16C7">
            <w:r>
              <w:t>Yes</w:t>
            </w:r>
            <w:r>
              <w:tab/>
              <w:t>1</w:t>
            </w:r>
          </w:p>
          <w:p w14:paraId="13A93E47" w14:textId="77777777" w:rsidR="00BB1AC6" w:rsidRDefault="00BB1AC6" w:rsidP="002B16C7">
            <w:r>
              <w:t>No</w:t>
            </w:r>
            <w:r>
              <w:tab/>
              <w:t>2</w:t>
            </w:r>
          </w:p>
          <w:p w14:paraId="5EC6DC4B" w14:textId="77777777" w:rsidR="00BB1AC6" w:rsidRDefault="00BB1AC6" w:rsidP="002B16C7">
            <w:r>
              <w:t>Don't know</w:t>
            </w:r>
            <w:r>
              <w:tab/>
              <w:t>9</w:t>
            </w:r>
          </w:p>
        </w:tc>
      </w:tr>
      <w:tr w:rsidR="00BB1AC6" w14:paraId="70AAC73B" w14:textId="77777777" w:rsidTr="002B16C7">
        <w:tc>
          <w:tcPr>
            <w:tcW w:w="2070" w:type="dxa"/>
          </w:tcPr>
          <w:p w14:paraId="673BD878" w14:textId="77777777" w:rsidR="00BB1AC6" w:rsidRPr="00830C7D" w:rsidRDefault="00BB1AC6" w:rsidP="002B16C7">
            <w:pPr>
              <w:jc w:val="right"/>
              <w:rPr>
                <w:b/>
              </w:rPr>
            </w:pPr>
            <w:r>
              <w:rPr>
                <w:b/>
              </w:rPr>
              <w:t>Prefill</w:t>
            </w:r>
          </w:p>
        </w:tc>
        <w:tc>
          <w:tcPr>
            <w:tcW w:w="6835" w:type="dxa"/>
          </w:tcPr>
          <w:p w14:paraId="7DEC634F" w14:textId="77777777" w:rsidR="00BB1AC6" w:rsidRDefault="00BB1AC6" w:rsidP="002B16C7">
            <w:r>
              <w:t>NAME</w:t>
            </w:r>
          </w:p>
        </w:tc>
      </w:tr>
      <w:tr w:rsidR="00BB1AC6" w14:paraId="3ACC8AB8" w14:textId="77777777" w:rsidTr="002B16C7">
        <w:tc>
          <w:tcPr>
            <w:tcW w:w="2070" w:type="dxa"/>
          </w:tcPr>
          <w:p w14:paraId="62AA143F" w14:textId="77777777" w:rsidR="00BB1AC6" w:rsidRPr="00830C7D" w:rsidRDefault="00BB1AC6" w:rsidP="002B16C7">
            <w:pPr>
              <w:jc w:val="right"/>
              <w:rPr>
                <w:b/>
              </w:rPr>
            </w:pPr>
            <w:r w:rsidRPr="00830C7D">
              <w:rPr>
                <w:b/>
              </w:rPr>
              <w:t>Consistency checks</w:t>
            </w:r>
          </w:p>
        </w:tc>
        <w:tc>
          <w:tcPr>
            <w:tcW w:w="6835" w:type="dxa"/>
          </w:tcPr>
          <w:p w14:paraId="31D7B1CB" w14:textId="77777777" w:rsidR="00BB1AC6" w:rsidRDefault="00BB1AC6" w:rsidP="002B16C7"/>
        </w:tc>
      </w:tr>
      <w:tr w:rsidR="00BB1AC6" w14:paraId="4E06633D" w14:textId="77777777" w:rsidTr="002B16C7">
        <w:tc>
          <w:tcPr>
            <w:tcW w:w="2070" w:type="dxa"/>
          </w:tcPr>
          <w:p w14:paraId="53F283BE" w14:textId="77777777" w:rsidR="00BB1AC6" w:rsidRPr="00830C7D" w:rsidRDefault="00BB1AC6" w:rsidP="002B16C7">
            <w:pPr>
              <w:jc w:val="right"/>
              <w:rPr>
                <w:b/>
              </w:rPr>
            </w:pPr>
            <w:r>
              <w:rPr>
                <w:b/>
              </w:rPr>
              <w:t>Error message</w:t>
            </w:r>
          </w:p>
        </w:tc>
        <w:tc>
          <w:tcPr>
            <w:tcW w:w="6835" w:type="dxa"/>
          </w:tcPr>
          <w:p w14:paraId="19B4F421" w14:textId="77777777" w:rsidR="00BB1AC6" w:rsidRDefault="00BB1AC6" w:rsidP="002B16C7"/>
        </w:tc>
      </w:tr>
      <w:tr w:rsidR="00BB1AC6" w14:paraId="555268AD" w14:textId="77777777" w:rsidTr="002B16C7">
        <w:tc>
          <w:tcPr>
            <w:tcW w:w="2070" w:type="dxa"/>
          </w:tcPr>
          <w:p w14:paraId="6619FF6A" w14:textId="77777777" w:rsidR="00BB1AC6" w:rsidRDefault="00BB1AC6" w:rsidP="002B16C7">
            <w:pPr>
              <w:jc w:val="right"/>
              <w:rPr>
                <w:b/>
              </w:rPr>
            </w:pPr>
            <w:r>
              <w:rPr>
                <w:b/>
              </w:rPr>
              <w:t>Routing</w:t>
            </w:r>
          </w:p>
        </w:tc>
        <w:tc>
          <w:tcPr>
            <w:tcW w:w="6835" w:type="dxa"/>
          </w:tcPr>
          <w:p w14:paraId="0E6860B3" w14:textId="77777777" w:rsidR="00BB1AC6" w:rsidRDefault="00BB1AC6" w:rsidP="002B16C7">
            <w:r>
              <w:t>Go to B22</w:t>
            </w:r>
          </w:p>
        </w:tc>
      </w:tr>
      <w:tr w:rsidR="00BB1AC6" w14:paraId="48D61A00" w14:textId="77777777" w:rsidTr="002B16C7">
        <w:tc>
          <w:tcPr>
            <w:tcW w:w="2070" w:type="dxa"/>
          </w:tcPr>
          <w:p w14:paraId="558690C9" w14:textId="77777777" w:rsidR="00BB1AC6" w:rsidRDefault="00BB1AC6" w:rsidP="002B16C7">
            <w:pPr>
              <w:jc w:val="right"/>
              <w:rPr>
                <w:b/>
              </w:rPr>
            </w:pPr>
            <w:r>
              <w:rPr>
                <w:b/>
              </w:rPr>
              <w:t>Programmer instruction</w:t>
            </w:r>
          </w:p>
        </w:tc>
        <w:tc>
          <w:tcPr>
            <w:tcW w:w="6835" w:type="dxa"/>
          </w:tcPr>
          <w:p w14:paraId="266D43FD" w14:textId="77777777" w:rsidR="00BB1AC6" w:rsidRDefault="00BB1AC6" w:rsidP="002B16C7"/>
        </w:tc>
      </w:tr>
      <w:tr w:rsidR="00BB1AC6" w14:paraId="72869F52" w14:textId="77777777" w:rsidTr="002B16C7">
        <w:tc>
          <w:tcPr>
            <w:tcW w:w="2070" w:type="dxa"/>
          </w:tcPr>
          <w:p w14:paraId="58B04AB7" w14:textId="77777777" w:rsidR="00BB1AC6" w:rsidRDefault="00BB1AC6" w:rsidP="002B16C7">
            <w:pPr>
              <w:jc w:val="right"/>
              <w:rPr>
                <w:b/>
              </w:rPr>
            </w:pPr>
            <w:r>
              <w:rPr>
                <w:b/>
              </w:rPr>
              <w:t>Change log</w:t>
            </w:r>
          </w:p>
        </w:tc>
        <w:tc>
          <w:tcPr>
            <w:tcW w:w="6835" w:type="dxa"/>
          </w:tcPr>
          <w:p w14:paraId="7E2F2AB7" w14:textId="77777777" w:rsidR="00BB1AC6" w:rsidRDefault="00BB1AC6" w:rsidP="002B16C7"/>
        </w:tc>
      </w:tr>
    </w:tbl>
    <w:p w14:paraId="319AFBE9"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21BEDB82"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31F7D71B" w14:textId="77777777" w:rsidR="00BB1AC6" w:rsidRDefault="00BB1AC6" w:rsidP="00BB1AC6">
      <w:pPr>
        <w:pStyle w:val="Heading2"/>
      </w:pPr>
      <w:r>
        <w:t>Field: B22 ICT services</w:t>
      </w:r>
    </w:p>
    <w:tbl>
      <w:tblPr>
        <w:tblStyle w:val="TableGrid"/>
        <w:tblW w:w="0" w:type="auto"/>
        <w:tblInd w:w="445" w:type="dxa"/>
        <w:tblLook w:val="04A0" w:firstRow="1" w:lastRow="0" w:firstColumn="1" w:lastColumn="0" w:noHBand="0" w:noVBand="1"/>
      </w:tblPr>
      <w:tblGrid>
        <w:gridCol w:w="2070"/>
        <w:gridCol w:w="6835"/>
      </w:tblGrid>
      <w:tr w:rsidR="00BB1AC6" w14:paraId="05A2C4DC" w14:textId="77777777" w:rsidTr="002B16C7">
        <w:tc>
          <w:tcPr>
            <w:tcW w:w="2070" w:type="dxa"/>
          </w:tcPr>
          <w:p w14:paraId="0C03E839" w14:textId="77777777" w:rsidR="00BB1AC6" w:rsidRPr="00830C7D" w:rsidRDefault="00BB1AC6" w:rsidP="002B16C7">
            <w:pPr>
              <w:jc w:val="right"/>
              <w:rPr>
                <w:b/>
              </w:rPr>
            </w:pPr>
            <w:r w:rsidRPr="00830C7D">
              <w:rPr>
                <w:b/>
              </w:rPr>
              <w:t>Description</w:t>
            </w:r>
          </w:p>
        </w:tc>
        <w:tc>
          <w:tcPr>
            <w:tcW w:w="6835" w:type="dxa"/>
          </w:tcPr>
          <w:p w14:paraId="0CF09C24" w14:textId="77777777" w:rsidR="00BB1AC6" w:rsidRDefault="00BB1AC6" w:rsidP="002B16C7">
            <w:r>
              <w:t>ICT services used in the last 3 months</w:t>
            </w:r>
          </w:p>
        </w:tc>
      </w:tr>
      <w:tr w:rsidR="00BB1AC6" w14:paraId="5225432F" w14:textId="77777777" w:rsidTr="002B16C7">
        <w:tc>
          <w:tcPr>
            <w:tcW w:w="2070" w:type="dxa"/>
          </w:tcPr>
          <w:p w14:paraId="5066CCBD" w14:textId="77777777" w:rsidR="00BB1AC6" w:rsidRPr="00830C7D" w:rsidRDefault="00BB1AC6" w:rsidP="002B16C7">
            <w:pPr>
              <w:jc w:val="right"/>
              <w:rPr>
                <w:b/>
              </w:rPr>
            </w:pPr>
            <w:r w:rsidRPr="00830C7D">
              <w:rPr>
                <w:b/>
              </w:rPr>
              <w:t>Name</w:t>
            </w:r>
          </w:p>
        </w:tc>
        <w:tc>
          <w:tcPr>
            <w:tcW w:w="6835" w:type="dxa"/>
          </w:tcPr>
          <w:p w14:paraId="12C95DEF" w14:textId="77777777" w:rsidR="00BB1AC6" w:rsidRDefault="00BB1AC6" w:rsidP="002B16C7">
            <w:r>
              <w:t>ICT_SERVICES</w:t>
            </w:r>
          </w:p>
        </w:tc>
      </w:tr>
      <w:tr w:rsidR="00BB1AC6" w14:paraId="2A849AE2" w14:textId="77777777" w:rsidTr="002B16C7">
        <w:tc>
          <w:tcPr>
            <w:tcW w:w="2070" w:type="dxa"/>
          </w:tcPr>
          <w:p w14:paraId="7A8F461A" w14:textId="77777777" w:rsidR="00BB1AC6" w:rsidRPr="00830C7D" w:rsidRDefault="00BB1AC6" w:rsidP="002B16C7">
            <w:pPr>
              <w:jc w:val="right"/>
              <w:rPr>
                <w:b/>
              </w:rPr>
            </w:pPr>
            <w:r>
              <w:rPr>
                <w:b/>
              </w:rPr>
              <w:t>Type</w:t>
            </w:r>
          </w:p>
        </w:tc>
        <w:tc>
          <w:tcPr>
            <w:tcW w:w="6835" w:type="dxa"/>
          </w:tcPr>
          <w:p w14:paraId="65814017" w14:textId="77777777" w:rsidR="00BB1AC6" w:rsidRDefault="00BB1AC6" w:rsidP="002B16C7">
            <w:r>
              <w:t>Numeric</w:t>
            </w:r>
          </w:p>
        </w:tc>
      </w:tr>
      <w:tr w:rsidR="00BB1AC6" w14:paraId="23EE7052" w14:textId="77777777" w:rsidTr="002B16C7">
        <w:tc>
          <w:tcPr>
            <w:tcW w:w="2070" w:type="dxa"/>
          </w:tcPr>
          <w:p w14:paraId="3C36927D" w14:textId="77777777" w:rsidR="00BB1AC6" w:rsidRPr="00830C7D" w:rsidRDefault="00BB1AC6" w:rsidP="002B16C7">
            <w:pPr>
              <w:jc w:val="right"/>
              <w:rPr>
                <w:b/>
              </w:rPr>
            </w:pPr>
            <w:r w:rsidRPr="00830C7D">
              <w:rPr>
                <w:b/>
              </w:rPr>
              <w:t>Universe</w:t>
            </w:r>
          </w:p>
        </w:tc>
        <w:tc>
          <w:tcPr>
            <w:tcW w:w="6835" w:type="dxa"/>
          </w:tcPr>
          <w:p w14:paraId="149E9CB4" w14:textId="77777777" w:rsidR="00BB1AC6" w:rsidRDefault="00BB1AC6" w:rsidP="002B16C7">
            <w:r>
              <w:t>For all persons aged 3 years and above</w:t>
            </w:r>
          </w:p>
        </w:tc>
      </w:tr>
      <w:tr w:rsidR="00BB1AC6" w14:paraId="6E8A7766" w14:textId="77777777" w:rsidTr="002B16C7">
        <w:tc>
          <w:tcPr>
            <w:tcW w:w="2070" w:type="dxa"/>
          </w:tcPr>
          <w:p w14:paraId="0D57C5D8" w14:textId="77777777" w:rsidR="00BB1AC6" w:rsidRPr="00830C7D" w:rsidRDefault="00BB1AC6" w:rsidP="002B16C7">
            <w:pPr>
              <w:jc w:val="right"/>
              <w:rPr>
                <w:b/>
              </w:rPr>
            </w:pPr>
            <w:r w:rsidRPr="00830C7D">
              <w:rPr>
                <w:b/>
              </w:rPr>
              <w:t>Question text</w:t>
            </w:r>
          </w:p>
        </w:tc>
        <w:tc>
          <w:tcPr>
            <w:tcW w:w="6835" w:type="dxa"/>
          </w:tcPr>
          <w:p w14:paraId="7B4DB0F4" w14:textId="77777777" w:rsidR="00BB1AC6" w:rsidRDefault="00BB1AC6" w:rsidP="002B16C7">
            <w:r>
              <w:t>Did [NAME] get services or use the following items within the last 3 months?</w:t>
            </w:r>
          </w:p>
        </w:tc>
      </w:tr>
      <w:tr w:rsidR="00BB1AC6" w14:paraId="544C5008" w14:textId="77777777" w:rsidTr="002B16C7">
        <w:tc>
          <w:tcPr>
            <w:tcW w:w="2070" w:type="dxa"/>
          </w:tcPr>
          <w:p w14:paraId="51138083" w14:textId="77777777" w:rsidR="00BB1AC6" w:rsidRPr="00830C7D" w:rsidRDefault="00BB1AC6" w:rsidP="002B16C7">
            <w:pPr>
              <w:jc w:val="right"/>
              <w:rPr>
                <w:b/>
              </w:rPr>
            </w:pPr>
            <w:r w:rsidRPr="00830C7D">
              <w:rPr>
                <w:b/>
              </w:rPr>
              <w:t>Help text</w:t>
            </w:r>
          </w:p>
        </w:tc>
        <w:tc>
          <w:tcPr>
            <w:tcW w:w="6835" w:type="dxa"/>
          </w:tcPr>
          <w:p w14:paraId="7435F030" w14:textId="77777777" w:rsidR="00BB1AC6" w:rsidRDefault="004E64C8" w:rsidP="002B16C7">
            <w:r>
              <w:t>Read out</w:t>
            </w:r>
            <w:r w:rsidR="00F23DFD">
              <w:t xml:space="preserve"> and select YES/NO for each</w:t>
            </w:r>
            <w:r>
              <w:t xml:space="preserve">. </w:t>
            </w:r>
            <w:r w:rsidR="00BB1AC6">
              <w:t>Record one or multiple responses</w:t>
            </w:r>
          </w:p>
        </w:tc>
      </w:tr>
      <w:tr w:rsidR="00BB1AC6" w14:paraId="4B11A427" w14:textId="77777777" w:rsidTr="002B16C7">
        <w:tc>
          <w:tcPr>
            <w:tcW w:w="2070" w:type="dxa"/>
          </w:tcPr>
          <w:p w14:paraId="0EA720A5" w14:textId="77777777" w:rsidR="00BB1AC6" w:rsidRPr="00830C7D" w:rsidRDefault="00BB1AC6" w:rsidP="002B16C7">
            <w:pPr>
              <w:jc w:val="right"/>
              <w:rPr>
                <w:b/>
              </w:rPr>
            </w:pPr>
            <w:r w:rsidRPr="00830C7D">
              <w:rPr>
                <w:b/>
              </w:rPr>
              <w:t>Valid range</w:t>
            </w:r>
          </w:p>
        </w:tc>
        <w:tc>
          <w:tcPr>
            <w:tcW w:w="6835" w:type="dxa"/>
          </w:tcPr>
          <w:p w14:paraId="3C9C1656" w14:textId="77777777" w:rsidR="00BB1AC6" w:rsidRDefault="00300FFF" w:rsidP="002B16C7">
            <w:r>
              <w:t>1-2</w:t>
            </w:r>
            <w:r w:rsidR="004E4D5F">
              <w:t>,9</w:t>
            </w:r>
          </w:p>
        </w:tc>
      </w:tr>
      <w:tr w:rsidR="00BB1AC6" w14:paraId="01F6756E" w14:textId="77777777" w:rsidTr="002B16C7">
        <w:tc>
          <w:tcPr>
            <w:tcW w:w="2070" w:type="dxa"/>
          </w:tcPr>
          <w:p w14:paraId="7ED34DDF" w14:textId="77777777" w:rsidR="00BB1AC6" w:rsidRPr="00830C7D" w:rsidRDefault="00BB1AC6" w:rsidP="002B16C7">
            <w:pPr>
              <w:jc w:val="right"/>
              <w:rPr>
                <w:b/>
              </w:rPr>
            </w:pPr>
            <w:r w:rsidRPr="00830C7D">
              <w:rPr>
                <w:b/>
              </w:rPr>
              <w:t>Responses</w:t>
            </w:r>
          </w:p>
        </w:tc>
        <w:tc>
          <w:tcPr>
            <w:tcW w:w="6835" w:type="dxa"/>
          </w:tcPr>
          <w:p w14:paraId="0B5F5ED3" w14:textId="77777777" w:rsidR="00BB1AC6" w:rsidRDefault="004E64C8" w:rsidP="002B16C7">
            <w:r>
              <w:t>Block of Yes/No radio buttons</w:t>
            </w:r>
            <w:r w:rsidR="00B77FBC">
              <w:t xml:space="preserve"> per category</w:t>
            </w:r>
          </w:p>
          <w:p w14:paraId="64C56D09" w14:textId="77777777" w:rsidR="00BB1AC6" w:rsidRDefault="00BB1AC6" w:rsidP="002B16C7"/>
          <w:p w14:paraId="04F4EECE" w14:textId="77777777" w:rsidR="00BB1AC6" w:rsidRDefault="00BB1AC6" w:rsidP="002B16C7">
            <w:r>
              <w:t>Radio</w:t>
            </w:r>
            <w:r>
              <w:tab/>
              <w:t xml:space="preserve">                    </w:t>
            </w:r>
            <w:r w:rsidR="004E4D5F">
              <w:t xml:space="preserve">                               </w:t>
            </w:r>
          </w:p>
          <w:p w14:paraId="437A03F7" w14:textId="77777777" w:rsidR="00BB1AC6" w:rsidRDefault="00BB1AC6" w:rsidP="002B16C7">
            <w:r>
              <w:t xml:space="preserve">Television                </w:t>
            </w:r>
            <w:r w:rsidR="004E4D5F">
              <w:t xml:space="preserve">                               </w:t>
            </w:r>
          </w:p>
          <w:p w14:paraId="3AF6FE3C" w14:textId="77777777" w:rsidR="00BB1AC6" w:rsidRDefault="00BB1AC6" w:rsidP="002B16C7">
            <w:r>
              <w:t>Computer/lap</w:t>
            </w:r>
            <w:r w:rsidR="004E4D5F">
              <w:t xml:space="preserve">top/ tablet                    </w:t>
            </w:r>
          </w:p>
          <w:p w14:paraId="30842607" w14:textId="77777777" w:rsidR="00BB1AC6" w:rsidRDefault="00BB1AC6" w:rsidP="002B16C7">
            <w:r>
              <w:t>Cellphone/</w:t>
            </w:r>
            <w:r w:rsidR="004E4D5F">
              <w:t xml:space="preserve"> Mobile phone                  </w:t>
            </w:r>
          </w:p>
          <w:p w14:paraId="58B3B967" w14:textId="77777777" w:rsidR="00BB1AC6" w:rsidRDefault="00BB1AC6" w:rsidP="002B16C7">
            <w:r>
              <w:t xml:space="preserve">Telephone (fixed) </w:t>
            </w:r>
            <w:r w:rsidR="004E4D5F">
              <w:t xml:space="preserve">                               </w:t>
            </w:r>
          </w:p>
          <w:p w14:paraId="01DC7C9D" w14:textId="77777777" w:rsidR="00BB1AC6" w:rsidRDefault="00BB1AC6" w:rsidP="002B16C7">
            <w:r>
              <w:t xml:space="preserve">Newspaper            </w:t>
            </w:r>
            <w:r w:rsidR="004E4D5F">
              <w:t xml:space="preserve">                               </w:t>
            </w:r>
          </w:p>
          <w:p w14:paraId="02A53E7F" w14:textId="77777777" w:rsidR="00BB1AC6" w:rsidRDefault="00BB1AC6" w:rsidP="002B16C7">
            <w:proofErr w:type="gramStart"/>
            <w:r>
              <w:t xml:space="preserve">Internet  </w:t>
            </w:r>
            <w:r w:rsidR="004E4D5F">
              <w:t>(</w:t>
            </w:r>
            <w:proofErr w:type="gramEnd"/>
            <w:r w:rsidR="004E4D5F">
              <w:t>Facebook, Google, email etc.)</w:t>
            </w:r>
            <w:r w:rsidR="004E4D5F">
              <w:tab/>
            </w:r>
          </w:p>
          <w:p w14:paraId="185B4F1B" w14:textId="77777777" w:rsidR="00BB1AC6" w:rsidRDefault="00BB1AC6" w:rsidP="002B16C7"/>
        </w:tc>
      </w:tr>
      <w:tr w:rsidR="00BB1AC6" w14:paraId="30A66022" w14:textId="77777777" w:rsidTr="002B16C7">
        <w:tc>
          <w:tcPr>
            <w:tcW w:w="2070" w:type="dxa"/>
          </w:tcPr>
          <w:p w14:paraId="6703B8C5" w14:textId="77777777" w:rsidR="00BB1AC6" w:rsidRPr="00830C7D" w:rsidRDefault="00BB1AC6" w:rsidP="002B16C7">
            <w:pPr>
              <w:jc w:val="right"/>
              <w:rPr>
                <w:b/>
              </w:rPr>
            </w:pPr>
            <w:r>
              <w:rPr>
                <w:b/>
              </w:rPr>
              <w:t>Prefill</w:t>
            </w:r>
          </w:p>
        </w:tc>
        <w:tc>
          <w:tcPr>
            <w:tcW w:w="6835" w:type="dxa"/>
          </w:tcPr>
          <w:p w14:paraId="14D453FA" w14:textId="77777777" w:rsidR="00BB1AC6" w:rsidRDefault="00BB1AC6" w:rsidP="002B16C7">
            <w:r>
              <w:t>NAME</w:t>
            </w:r>
          </w:p>
        </w:tc>
      </w:tr>
      <w:tr w:rsidR="00BB1AC6" w14:paraId="579A3A4E" w14:textId="77777777" w:rsidTr="002B16C7">
        <w:tc>
          <w:tcPr>
            <w:tcW w:w="2070" w:type="dxa"/>
          </w:tcPr>
          <w:p w14:paraId="79C2C8AC" w14:textId="77777777" w:rsidR="00BB1AC6" w:rsidRPr="00830C7D" w:rsidRDefault="00BB1AC6" w:rsidP="002B16C7">
            <w:pPr>
              <w:jc w:val="right"/>
              <w:rPr>
                <w:b/>
              </w:rPr>
            </w:pPr>
            <w:r w:rsidRPr="00830C7D">
              <w:rPr>
                <w:b/>
              </w:rPr>
              <w:t>Consistency checks</w:t>
            </w:r>
          </w:p>
        </w:tc>
        <w:tc>
          <w:tcPr>
            <w:tcW w:w="6835" w:type="dxa"/>
          </w:tcPr>
          <w:p w14:paraId="409963E6" w14:textId="77777777" w:rsidR="00BB1AC6" w:rsidRDefault="00BB1AC6" w:rsidP="002B16C7"/>
        </w:tc>
      </w:tr>
      <w:tr w:rsidR="00BB1AC6" w14:paraId="0FF3A775" w14:textId="77777777" w:rsidTr="002B16C7">
        <w:tc>
          <w:tcPr>
            <w:tcW w:w="2070" w:type="dxa"/>
          </w:tcPr>
          <w:p w14:paraId="52BBB4AD" w14:textId="77777777" w:rsidR="00BB1AC6" w:rsidRPr="00830C7D" w:rsidRDefault="00BB1AC6" w:rsidP="002B16C7">
            <w:pPr>
              <w:jc w:val="right"/>
              <w:rPr>
                <w:b/>
              </w:rPr>
            </w:pPr>
            <w:r>
              <w:rPr>
                <w:b/>
              </w:rPr>
              <w:t>Error message</w:t>
            </w:r>
          </w:p>
        </w:tc>
        <w:tc>
          <w:tcPr>
            <w:tcW w:w="6835" w:type="dxa"/>
          </w:tcPr>
          <w:p w14:paraId="060F31BC" w14:textId="77777777" w:rsidR="00BB1AC6" w:rsidRDefault="00BB1AC6" w:rsidP="002B16C7"/>
        </w:tc>
      </w:tr>
      <w:tr w:rsidR="00BB1AC6" w14:paraId="49F20D12" w14:textId="77777777" w:rsidTr="002B16C7">
        <w:tc>
          <w:tcPr>
            <w:tcW w:w="2070" w:type="dxa"/>
          </w:tcPr>
          <w:p w14:paraId="116BE2C9" w14:textId="77777777" w:rsidR="00BB1AC6" w:rsidRDefault="00BB1AC6" w:rsidP="002B16C7">
            <w:pPr>
              <w:jc w:val="right"/>
              <w:rPr>
                <w:b/>
              </w:rPr>
            </w:pPr>
            <w:r>
              <w:rPr>
                <w:b/>
              </w:rPr>
              <w:t>Routing</w:t>
            </w:r>
          </w:p>
        </w:tc>
        <w:tc>
          <w:tcPr>
            <w:tcW w:w="6835" w:type="dxa"/>
          </w:tcPr>
          <w:p w14:paraId="72E80418" w14:textId="77777777" w:rsidR="00BB1AC6" w:rsidRDefault="00BB1AC6" w:rsidP="002B16C7">
            <w:r>
              <w:t>Go to B23</w:t>
            </w:r>
          </w:p>
        </w:tc>
      </w:tr>
      <w:tr w:rsidR="00BB1AC6" w14:paraId="0D62E682" w14:textId="77777777" w:rsidTr="002B16C7">
        <w:tc>
          <w:tcPr>
            <w:tcW w:w="2070" w:type="dxa"/>
          </w:tcPr>
          <w:p w14:paraId="65EC4B38" w14:textId="77777777" w:rsidR="00BB1AC6" w:rsidRDefault="00BB1AC6" w:rsidP="002B16C7">
            <w:pPr>
              <w:jc w:val="right"/>
              <w:rPr>
                <w:b/>
              </w:rPr>
            </w:pPr>
            <w:r>
              <w:rPr>
                <w:b/>
              </w:rPr>
              <w:t>Programmer instruction</w:t>
            </w:r>
          </w:p>
        </w:tc>
        <w:tc>
          <w:tcPr>
            <w:tcW w:w="6835" w:type="dxa"/>
          </w:tcPr>
          <w:p w14:paraId="350EA1D3" w14:textId="77777777" w:rsidR="00BB1AC6" w:rsidRDefault="00E30C09" w:rsidP="002B16C7">
            <w:r>
              <w:t xml:space="preserve">Multiple response, </w:t>
            </w:r>
            <w:r w:rsidR="004E4D5F">
              <w:t>Add boxes of YES</w:t>
            </w:r>
            <w:r w:rsidR="00B77FBC">
              <w:t xml:space="preserve"> (1)</w:t>
            </w:r>
            <w:r w:rsidR="004E4D5F">
              <w:t>/</w:t>
            </w:r>
            <w:proofErr w:type="gramStart"/>
            <w:r w:rsidR="004E4D5F">
              <w:t>NO</w:t>
            </w:r>
            <w:r w:rsidR="00B77FBC">
              <w:t>(</w:t>
            </w:r>
            <w:proofErr w:type="gramEnd"/>
            <w:r w:rsidR="00B77FBC">
              <w:t>2)</w:t>
            </w:r>
            <w:r w:rsidR="004E4D5F">
              <w:t xml:space="preserve">/DON’T KNOW </w:t>
            </w:r>
            <w:r w:rsidR="00B77FBC">
              <w:t xml:space="preserve">(9) </w:t>
            </w:r>
            <w:r w:rsidR="004E4D5F">
              <w:t>for each of the categories.</w:t>
            </w:r>
          </w:p>
        </w:tc>
      </w:tr>
      <w:tr w:rsidR="00BB1AC6" w14:paraId="1421CE83" w14:textId="77777777" w:rsidTr="002B16C7">
        <w:tc>
          <w:tcPr>
            <w:tcW w:w="2070" w:type="dxa"/>
          </w:tcPr>
          <w:p w14:paraId="2631CE50" w14:textId="77777777" w:rsidR="00BB1AC6" w:rsidRDefault="00BB1AC6" w:rsidP="002B16C7">
            <w:pPr>
              <w:jc w:val="right"/>
              <w:rPr>
                <w:b/>
              </w:rPr>
            </w:pPr>
            <w:r>
              <w:rPr>
                <w:b/>
              </w:rPr>
              <w:t>Change log</w:t>
            </w:r>
          </w:p>
        </w:tc>
        <w:tc>
          <w:tcPr>
            <w:tcW w:w="6835" w:type="dxa"/>
          </w:tcPr>
          <w:p w14:paraId="5FC498AB" w14:textId="77777777" w:rsidR="00BB1AC6" w:rsidRDefault="00BB1AC6" w:rsidP="002B16C7"/>
        </w:tc>
      </w:tr>
    </w:tbl>
    <w:p w14:paraId="6FFC2AC3" w14:textId="77777777" w:rsidR="00BB1AC6" w:rsidRDefault="00BB1AC6" w:rsidP="00BB1AC6"/>
    <w:p w14:paraId="38017D5E" w14:textId="77777777" w:rsidR="00BB1AC6" w:rsidRDefault="00BB1AC6" w:rsidP="00BB1AC6"/>
    <w:p w14:paraId="2C3342CF" w14:textId="77777777" w:rsidR="00BB1AC6" w:rsidRPr="00485998" w:rsidRDefault="00BB1AC6" w:rsidP="00BB1AC6">
      <w:r>
        <w:t xml:space="preserve">B23 ICT Mobile phone ownership </w:t>
      </w:r>
    </w:p>
    <w:tbl>
      <w:tblPr>
        <w:tblStyle w:val="TableGrid"/>
        <w:tblW w:w="0" w:type="auto"/>
        <w:tblInd w:w="445" w:type="dxa"/>
        <w:tblLook w:val="04A0" w:firstRow="1" w:lastRow="0" w:firstColumn="1" w:lastColumn="0" w:noHBand="0" w:noVBand="1"/>
      </w:tblPr>
      <w:tblGrid>
        <w:gridCol w:w="2070"/>
        <w:gridCol w:w="6835"/>
      </w:tblGrid>
      <w:tr w:rsidR="00BB1AC6" w14:paraId="34FDE486" w14:textId="77777777" w:rsidTr="002B16C7">
        <w:tc>
          <w:tcPr>
            <w:tcW w:w="2070" w:type="dxa"/>
          </w:tcPr>
          <w:p w14:paraId="4596D9DD" w14:textId="77777777" w:rsidR="00BB1AC6" w:rsidRPr="00830C7D" w:rsidRDefault="00BB1AC6" w:rsidP="002B16C7">
            <w:pPr>
              <w:jc w:val="right"/>
              <w:rPr>
                <w:b/>
              </w:rPr>
            </w:pPr>
            <w:r w:rsidRPr="00830C7D">
              <w:rPr>
                <w:b/>
              </w:rPr>
              <w:t>Description</w:t>
            </w:r>
          </w:p>
        </w:tc>
        <w:tc>
          <w:tcPr>
            <w:tcW w:w="6835" w:type="dxa"/>
          </w:tcPr>
          <w:p w14:paraId="4730C4E2" w14:textId="77777777" w:rsidR="00BB1AC6" w:rsidRDefault="00BB1AC6" w:rsidP="002B16C7">
            <w:r>
              <w:t>M</w:t>
            </w:r>
            <w:r w:rsidR="00C70A51">
              <w:t>obile Phone Ownership status</w:t>
            </w:r>
            <w:r>
              <w:t xml:space="preserve"> in the last 3 months</w:t>
            </w:r>
          </w:p>
        </w:tc>
      </w:tr>
      <w:tr w:rsidR="00BB1AC6" w14:paraId="3C971B3C" w14:textId="77777777" w:rsidTr="002B16C7">
        <w:tc>
          <w:tcPr>
            <w:tcW w:w="2070" w:type="dxa"/>
          </w:tcPr>
          <w:p w14:paraId="0B34BB08" w14:textId="77777777" w:rsidR="00BB1AC6" w:rsidRPr="00830C7D" w:rsidRDefault="00BB1AC6" w:rsidP="002B16C7">
            <w:pPr>
              <w:jc w:val="right"/>
              <w:rPr>
                <w:b/>
              </w:rPr>
            </w:pPr>
            <w:r w:rsidRPr="00830C7D">
              <w:rPr>
                <w:b/>
              </w:rPr>
              <w:t>Name</w:t>
            </w:r>
          </w:p>
        </w:tc>
        <w:tc>
          <w:tcPr>
            <w:tcW w:w="6835" w:type="dxa"/>
          </w:tcPr>
          <w:p w14:paraId="00F7C6ED" w14:textId="77777777" w:rsidR="00BB1AC6" w:rsidRDefault="00BB1AC6" w:rsidP="002B16C7">
            <w:r w:rsidRPr="00D94E46">
              <w:rPr>
                <w:highlight w:val="yellow"/>
                <w:rPrChange w:id="48" w:author="Theodensia Nakale" w:date="2020-03-17T22:45:00Z">
                  <w:rPr/>
                </w:rPrChange>
              </w:rPr>
              <w:t>B23_</w:t>
            </w:r>
            <w:r>
              <w:t>MOBILE_PHONE_OWNERSHIP</w:t>
            </w:r>
          </w:p>
        </w:tc>
      </w:tr>
      <w:tr w:rsidR="00BB1AC6" w14:paraId="31395FB4" w14:textId="77777777" w:rsidTr="002B16C7">
        <w:tc>
          <w:tcPr>
            <w:tcW w:w="2070" w:type="dxa"/>
          </w:tcPr>
          <w:p w14:paraId="0BFC9BED" w14:textId="77777777" w:rsidR="00BB1AC6" w:rsidRPr="00830C7D" w:rsidRDefault="00BB1AC6" w:rsidP="002B16C7">
            <w:pPr>
              <w:jc w:val="right"/>
              <w:rPr>
                <w:b/>
              </w:rPr>
            </w:pPr>
            <w:r>
              <w:rPr>
                <w:b/>
              </w:rPr>
              <w:t>Type</w:t>
            </w:r>
          </w:p>
        </w:tc>
        <w:tc>
          <w:tcPr>
            <w:tcW w:w="6835" w:type="dxa"/>
          </w:tcPr>
          <w:p w14:paraId="74F68AD7" w14:textId="77777777" w:rsidR="00BB1AC6" w:rsidRDefault="00BB1AC6" w:rsidP="002B16C7">
            <w:r>
              <w:t>Numeric</w:t>
            </w:r>
          </w:p>
        </w:tc>
      </w:tr>
      <w:tr w:rsidR="00BB1AC6" w14:paraId="19B3AFA3" w14:textId="77777777" w:rsidTr="002B16C7">
        <w:tc>
          <w:tcPr>
            <w:tcW w:w="2070" w:type="dxa"/>
          </w:tcPr>
          <w:p w14:paraId="01195124" w14:textId="77777777" w:rsidR="00BB1AC6" w:rsidRPr="00830C7D" w:rsidRDefault="00BB1AC6" w:rsidP="002B16C7">
            <w:pPr>
              <w:jc w:val="right"/>
              <w:rPr>
                <w:b/>
              </w:rPr>
            </w:pPr>
            <w:r w:rsidRPr="00830C7D">
              <w:rPr>
                <w:b/>
              </w:rPr>
              <w:t>Universe</w:t>
            </w:r>
          </w:p>
        </w:tc>
        <w:tc>
          <w:tcPr>
            <w:tcW w:w="6835" w:type="dxa"/>
          </w:tcPr>
          <w:p w14:paraId="434A6FE6" w14:textId="77777777" w:rsidR="00BB1AC6" w:rsidRDefault="00744ADA" w:rsidP="002B16C7">
            <w:r>
              <w:t>For all persons aged 6</w:t>
            </w:r>
            <w:r w:rsidR="00BB1AC6">
              <w:t xml:space="preserve"> years and above</w:t>
            </w:r>
          </w:p>
        </w:tc>
      </w:tr>
      <w:tr w:rsidR="00BB1AC6" w14:paraId="4129A142" w14:textId="77777777" w:rsidTr="002B16C7">
        <w:tc>
          <w:tcPr>
            <w:tcW w:w="2070" w:type="dxa"/>
          </w:tcPr>
          <w:p w14:paraId="1D65C06E" w14:textId="77777777" w:rsidR="00BB1AC6" w:rsidRPr="00830C7D" w:rsidRDefault="00BB1AC6" w:rsidP="002B16C7">
            <w:pPr>
              <w:jc w:val="right"/>
              <w:rPr>
                <w:b/>
              </w:rPr>
            </w:pPr>
            <w:r w:rsidRPr="00830C7D">
              <w:rPr>
                <w:b/>
              </w:rPr>
              <w:t>Question text</w:t>
            </w:r>
          </w:p>
        </w:tc>
        <w:tc>
          <w:tcPr>
            <w:tcW w:w="6835" w:type="dxa"/>
          </w:tcPr>
          <w:p w14:paraId="639408FC" w14:textId="77777777" w:rsidR="00BB1AC6" w:rsidRDefault="00BB1AC6" w:rsidP="002B16C7">
            <w:r>
              <w:t>Has</w:t>
            </w:r>
            <w:r w:rsidRPr="00BF2758">
              <w:t xml:space="preserve"> </w:t>
            </w:r>
            <w:r>
              <w:t>[</w:t>
            </w:r>
            <w:r w:rsidRPr="00BF2758">
              <w:t>NAME</w:t>
            </w:r>
            <w:r>
              <w:t>]</w:t>
            </w:r>
            <w:r w:rsidRPr="00BF2758">
              <w:t xml:space="preserve"> own</w:t>
            </w:r>
            <w:r>
              <w:t>ed</w:t>
            </w:r>
            <w:r w:rsidRPr="00BF2758">
              <w:t xml:space="preserve"> a mobile phone in the last 3 months?</w:t>
            </w:r>
          </w:p>
        </w:tc>
      </w:tr>
      <w:tr w:rsidR="00BB1AC6" w14:paraId="6BAFBA09" w14:textId="77777777" w:rsidTr="002B16C7">
        <w:tc>
          <w:tcPr>
            <w:tcW w:w="2070" w:type="dxa"/>
          </w:tcPr>
          <w:p w14:paraId="751C4886" w14:textId="77777777" w:rsidR="00BB1AC6" w:rsidRPr="00830C7D" w:rsidRDefault="00BB1AC6" w:rsidP="002B16C7">
            <w:pPr>
              <w:jc w:val="right"/>
              <w:rPr>
                <w:b/>
              </w:rPr>
            </w:pPr>
            <w:r w:rsidRPr="00830C7D">
              <w:rPr>
                <w:b/>
              </w:rPr>
              <w:t>Help text</w:t>
            </w:r>
          </w:p>
        </w:tc>
        <w:tc>
          <w:tcPr>
            <w:tcW w:w="6835" w:type="dxa"/>
          </w:tcPr>
          <w:p w14:paraId="59173DEE" w14:textId="77777777" w:rsidR="00BB1AC6" w:rsidRDefault="00BB1AC6" w:rsidP="002B16C7"/>
        </w:tc>
      </w:tr>
      <w:tr w:rsidR="00BB1AC6" w14:paraId="53240893" w14:textId="77777777" w:rsidTr="002B16C7">
        <w:tc>
          <w:tcPr>
            <w:tcW w:w="2070" w:type="dxa"/>
          </w:tcPr>
          <w:p w14:paraId="4F80DEA9" w14:textId="77777777" w:rsidR="00BB1AC6" w:rsidRPr="00830C7D" w:rsidRDefault="00BB1AC6" w:rsidP="002B16C7">
            <w:pPr>
              <w:jc w:val="right"/>
              <w:rPr>
                <w:b/>
              </w:rPr>
            </w:pPr>
            <w:r w:rsidRPr="00830C7D">
              <w:rPr>
                <w:b/>
              </w:rPr>
              <w:t>Valid range</w:t>
            </w:r>
          </w:p>
        </w:tc>
        <w:tc>
          <w:tcPr>
            <w:tcW w:w="6835" w:type="dxa"/>
          </w:tcPr>
          <w:p w14:paraId="1DEAC8BF" w14:textId="77777777" w:rsidR="00BB1AC6" w:rsidRDefault="00BB1AC6" w:rsidP="002B16C7">
            <w:r w:rsidRPr="00B77FBC">
              <w:t>1,2,9</w:t>
            </w:r>
          </w:p>
        </w:tc>
      </w:tr>
      <w:tr w:rsidR="00BB1AC6" w14:paraId="454EE1AA" w14:textId="77777777" w:rsidTr="002B16C7">
        <w:tc>
          <w:tcPr>
            <w:tcW w:w="2070" w:type="dxa"/>
          </w:tcPr>
          <w:p w14:paraId="2869CA4B" w14:textId="77777777" w:rsidR="00BB1AC6" w:rsidRPr="00830C7D" w:rsidRDefault="00BB1AC6" w:rsidP="002B16C7">
            <w:pPr>
              <w:jc w:val="right"/>
              <w:rPr>
                <w:b/>
              </w:rPr>
            </w:pPr>
            <w:r w:rsidRPr="00830C7D">
              <w:rPr>
                <w:b/>
              </w:rPr>
              <w:t>Responses</w:t>
            </w:r>
          </w:p>
        </w:tc>
        <w:tc>
          <w:tcPr>
            <w:tcW w:w="6835" w:type="dxa"/>
          </w:tcPr>
          <w:p w14:paraId="7D825F62" w14:textId="77777777" w:rsidR="007E3DF5" w:rsidRDefault="007E3DF5" w:rsidP="002B16C7">
            <w:r>
              <w:t>Radio button</w:t>
            </w:r>
          </w:p>
          <w:p w14:paraId="0D921F07" w14:textId="77777777" w:rsidR="007E3DF5" w:rsidRDefault="007E3DF5" w:rsidP="002B16C7"/>
          <w:p w14:paraId="39BCFCBA" w14:textId="77777777" w:rsidR="00BB1AC6" w:rsidRDefault="00BB1AC6" w:rsidP="002B16C7">
            <w:r>
              <w:t>Yes</w:t>
            </w:r>
            <w:r>
              <w:tab/>
              <w:t xml:space="preserve">                                      1</w:t>
            </w:r>
            <w:r>
              <w:tab/>
            </w:r>
          </w:p>
          <w:p w14:paraId="2238335B" w14:textId="77777777" w:rsidR="00BB1AC6" w:rsidRDefault="00BB1AC6" w:rsidP="002B16C7">
            <w:r>
              <w:t>No                                               2</w:t>
            </w:r>
          </w:p>
          <w:p w14:paraId="6116DDFB" w14:textId="77777777" w:rsidR="00BB1AC6" w:rsidRDefault="00BB1AC6" w:rsidP="002B16C7">
            <w:r>
              <w:t>Don’t know</w:t>
            </w:r>
            <w:r>
              <w:tab/>
              <w:t xml:space="preserve">                       9</w:t>
            </w:r>
            <w:r>
              <w:tab/>
            </w:r>
          </w:p>
        </w:tc>
      </w:tr>
      <w:tr w:rsidR="00BB1AC6" w14:paraId="0C8656EA" w14:textId="77777777" w:rsidTr="002B16C7">
        <w:tc>
          <w:tcPr>
            <w:tcW w:w="2070" w:type="dxa"/>
          </w:tcPr>
          <w:p w14:paraId="7E341DC8" w14:textId="77777777" w:rsidR="00BB1AC6" w:rsidRPr="00830C7D" w:rsidRDefault="00BB1AC6" w:rsidP="002B16C7">
            <w:pPr>
              <w:jc w:val="right"/>
              <w:rPr>
                <w:b/>
              </w:rPr>
            </w:pPr>
            <w:r>
              <w:rPr>
                <w:b/>
              </w:rPr>
              <w:t>Prefill</w:t>
            </w:r>
          </w:p>
        </w:tc>
        <w:tc>
          <w:tcPr>
            <w:tcW w:w="6835" w:type="dxa"/>
          </w:tcPr>
          <w:p w14:paraId="3067787E" w14:textId="77777777" w:rsidR="00BB1AC6" w:rsidRDefault="00BB1AC6" w:rsidP="002B16C7">
            <w:r>
              <w:t>NAME</w:t>
            </w:r>
          </w:p>
        </w:tc>
      </w:tr>
      <w:tr w:rsidR="00BB1AC6" w14:paraId="5DA44E96" w14:textId="77777777" w:rsidTr="002B16C7">
        <w:tc>
          <w:tcPr>
            <w:tcW w:w="2070" w:type="dxa"/>
          </w:tcPr>
          <w:p w14:paraId="18C0FA05" w14:textId="77777777" w:rsidR="00BB1AC6" w:rsidRPr="00830C7D" w:rsidRDefault="00BB1AC6" w:rsidP="002B16C7">
            <w:pPr>
              <w:jc w:val="right"/>
              <w:rPr>
                <w:b/>
              </w:rPr>
            </w:pPr>
            <w:r w:rsidRPr="00830C7D">
              <w:rPr>
                <w:b/>
              </w:rPr>
              <w:t>Consistency checks</w:t>
            </w:r>
          </w:p>
        </w:tc>
        <w:tc>
          <w:tcPr>
            <w:tcW w:w="6835" w:type="dxa"/>
          </w:tcPr>
          <w:p w14:paraId="3E444F55" w14:textId="77777777" w:rsidR="00BB1AC6" w:rsidRDefault="00BB1AC6" w:rsidP="002B16C7"/>
        </w:tc>
      </w:tr>
      <w:tr w:rsidR="00BB1AC6" w14:paraId="3D02C960" w14:textId="77777777" w:rsidTr="002B16C7">
        <w:tc>
          <w:tcPr>
            <w:tcW w:w="2070" w:type="dxa"/>
          </w:tcPr>
          <w:p w14:paraId="0367C11D" w14:textId="77777777" w:rsidR="00BB1AC6" w:rsidRPr="00830C7D" w:rsidRDefault="00BB1AC6" w:rsidP="002B16C7">
            <w:pPr>
              <w:jc w:val="right"/>
              <w:rPr>
                <w:b/>
              </w:rPr>
            </w:pPr>
            <w:r>
              <w:rPr>
                <w:b/>
              </w:rPr>
              <w:t>Error message</w:t>
            </w:r>
          </w:p>
        </w:tc>
        <w:tc>
          <w:tcPr>
            <w:tcW w:w="6835" w:type="dxa"/>
          </w:tcPr>
          <w:p w14:paraId="3E68293C" w14:textId="77777777" w:rsidR="00BB1AC6" w:rsidRDefault="00BB1AC6" w:rsidP="002B16C7"/>
        </w:tc>
      </w:tr>
      <w:tr w:rsidR="00BB1AC6" w14:paraId="7AD55E4A" w14:textId="77777777" w:rsidTr="002B16C7">
        <w:tc>
          <w:tcPr>
            <w:tcW w:w="2070" w:type="dxa"/>
          </w:tcPr>
          <w:p w14:paraId="2EF434E7" w14:textId="77777777" w:rsidR="00BB1AC6" w:rsidRDefault="00BB1AC6" w:rsidP="002B16C7">
            <w:pPr>
              <w:jc w:val="right"/>
              <w:rPr>
                <w:b/>
              </w:rPr>
            </w:pPr>
            <w:r>
              <w:rPr>
                <w:b/>
              </w:rPr>
              <w:t>Routing</w:t>
            </w:r>
          </w:p>
        </w:tc>
        <w:tc>
          <w:tcPr>
            <w:tcW w:w="6835" w:type="dxa"/>
          </w:tcPr>
          <w:p w14:paraId="699E5144" w14:textId="77777777" w:rsidR="00BB1AC6" w:rsidRDefault="00BB1AC6" w:rsidP="002B16C7">
            <w:r>
              <w:t>If B23 is Yes (1) go to B24</w:t>
            </w:r>
          </w:p>
          <w:p w14:paraId="79A08540" w14:textId="77777777" w:rsidR="00BB1AC6" w:rsidRDefault="00BB1AC6" w:rsidP="002B16C7">
            <w:r>
              <w:t>If B23 is No (2)  or Don’t know (9), skip to B25</w:t>
            </w:r>
          </w:p>
          <w:p w14:paraId="1E24E981" w14:textId="77777777" w:rsidR="00BB1AC6" w:rsidRDefault="00BB1AC6" w:rsidP="002B16C7"/>
          <w:p w14:paraId="091EBA15" w14:textId="77777777" w:rsidR="00BB1AC6" w:rsidRDefault="00BB1AC6" w:rsidP="002B16C7"/>
        </w:tc>
      </w:tr>
      <w:tr w:rsidR="00BB1AC6" w14:paraId="4F4FB853" w14:textId="77777777" w:rsidTr="002B16C7">
        <w:tc>
          <w:tcPr>
            <w:tcW w:w="2070" w:type="dxa"/>
          </w:tcPr>
          <w:p w14:paraId="668F3298" w14:textId="77777777" w:rsidR="00BB1AC6" w:rsidRDefault="00BB1AC6" w:rsidP="002B16C7">
            <w:pPr>
              <w:jc w:val="right"/>
              <w:rPr>
                <w:b/>
              </w:rPr>
            </w:pPr>
            <w:r>
              <w:rPr>
                <w:b/>
              </w:rPr>
              <w:t>Programmer instruction</w:t>
            </w:r>
          </w:p>
        </w:tc>
        <w:tc>
          <w:tcPr>
            <w:tcW w:w="6835" w:type="dxa"/>
          </w:tcPr>
          <w:p w14:paraId="1E94D8D9" w14:textId="77777777" w:rsidR="00BB1AC6" w:rsidRDefault="00BB1AC6" w:rsidP="002B16C7"/>
        </w:tc>
      </w:tr>
      <w:tr w:rsidR="00BB1AC6" w14:paraId="0A7BEAD8" w14:textId="77777777" w:rsidTr="002B16C7">
        <w:tc>
          <w:tcPr>
            <w:tcW w:w="2070" w:type="dxa"/>
          </w:tcPr>
          <w:p w14:paraId="405F2A89" w14:textId="77777777" w:rsidR="00BB1AC6" w:rsidRDefault="00BB1AC6" w:rsidP="002B16C7">
            <w:pPr>
              <w:jc w:val="right"/>
              <w:rPr>
                <w:b/>
              </w:rPr>
            </w:pPr>
            <w:r>
              <w:rPr>
                <w:b/>
              </w:rPr>
              <w:t>Change log</w:t>
            </w:r>
          </w:p>
        </w:tc>
        <w:tc>
          <w:tcPr>
            <w:tcW w:w="6835" w:type="dxa"/>
          </w:tcPr>
          <w:p w14:paraId="1DEF9034" w14:textId="77777777" w:rsidR="00BB1AC6" w:rsidRDefault="00BB1AC6" w:rsidP="002B16C7"/>
        </w:tc>
      </w:tr>
    </w:tbl>
    <w:p w14:paraId="4EED0CAD"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770C2921" w14:textId="77777777" w:rsidR="00BB1AC6" w:rsidRDefault="00BB1AC6" w:rsidP="00BB1AC6">
      <w:pPr>
        <w:pStyle w:val="Heading2"/>
      </w:pPr>
      <w:r>
        <w:t>Field: B24 ICT_PHONE TYPE</w:t>
      </w:r>
    </w:p>
    <w:tbl>
      <w:tblPr>
        <w:tblStyle w:val="TableGrid"/>
        <w:tblW w:w="0" w:type="auto"/>
        <w:tblInd w:w="445" w:type="dxa"/>
        <w:tblLook w:val="04A0" w:firstRow="1" w:lastRow="0" w:firstColumn="1" w:lastColumn="0" w:noHBand="0" w:noVBand="1"/>
      </w:tblPr>
      <w:tblGrid>
        <w:gridCol w:w="2070"/>
        <w:gridCol w:w="6835"/>
      </w:tblGrid>
      <w:tr w:rsidR="00BB1AC6" w14:paraId="17365A7A" w14:textId="77777777" w:rsidTr="002B16C7">
        <w:tc>
          <w:tcPr>
            <w:tcW w:w="2070" w:type="dxa"/>
          </w:tcPr>
          <w:p w14:paraId="2892C07D" w14:textId="77777777" w:rsidR="00BB1AC6" w:rsidRPr="00830C7D" w:rsidRDefault="00BB1AC6" w:rsidP="002B16C7">
            <w:pPr>
              <w:jc w:val="right"/>
              <w:rPr>
                <w:b/>
              </w:rPr>
            </w:pPr>
            <w:r w:rsidRPr="00830C7D">
              <w:rPr>
                <w:b/>
              </w:rPr>
              <w:t>Description</w:t>
            </w:r>
          </w:p>
        </w:tc>
        <w:tc>
          <w:tcPr>
            <w:tcW w:w="6835" w:type="dxa"/>
          </w:tcPr>
          <w:p w14:paraId="20EF4BA9" w14:textId="77777777" w:rsidR="00BB1AC6" w:rsidRDefault="00BB1AC6" w:rsidP="002B16C7">
            <w:r>
              <w:t>T</w:t>
            </w:r>
            <w:r w:rsidRPr="003D31AD">
              <w:t>ype of mobile phone</w:t>
            </w:r>
            <w:r>
              <w:t xml:space="preserve"> owned or used</w:t>
            </w:r>
          </w:p>
        </w:tc>
      </w:tr>
      <w:tr w:rsidR="00BB1AC6" w14:paraId="4699F8B7" w14:textId="77777777" w:rsidTr="002B16C7">
        <w:tc>
          <w:tcPr>
            <w:tcW w:w="2070" w:type="dxa"/>
          </w:tcPr>
          <w:p w14:paraId="1B39CA1F" w14:textId="77777777" w:rsidR="00BB1AC6" w:rsidRPr="00830C7D" w:rsidRDefault="00BB1AC6" w:rsidP="002B16C7">
            <w:pPr>
              <w:jc w:val="right"/>
              <w:rPr>
                <w:b/>
              </w:rPr>
            </w:pPr>
            <w:r w:rsidRPr="00830C7D">
              <w:rPr>
                <w:b/>
              </w:rPr>
              <w:t>Name</w:t>
            </w:r>
          </w:p>
        </w:tc>
        <w:tc>
          <w:tcPr>
            <w:tcW w:w="6835" w:type="dxa"/>
          </w:tcPr>
          <w:p w14:paraId="130BCBE6" w14:textId="77777777" w:rsidR="00BB1AC6" w:rsidRDefault="00BB1AC6" w:rsidP="002B16C7">
            <w:r w:rsidRPr="00D94E46">
              <w:rPr>
                <w:highlight w:val="yellow"/>
                <w:rPrChange w:id="49" w:author="Theodensia Nakale" w:date="2020-03-17T22:49:00Z">
                  <w:rPr/>
                </w:rPrChange>
              </w:rPr>
              <w:t>MOBILE_PHONE_OWNERSHIP</w:t>
            </w:r>
          </w:p>
        </w:tc>
      </w:tr>
      <w:tr w:rsidR="00BB1AC6" w14:paraId="410A7580" w14:textId="77777777" w:rsidTr="002B16C7">
        <w:tc>
          <w:tcPr>
            <w:tcW w:w="2070" w:type="dxa"/>
          </w:tcPr>
          <w:p w14:paraId="1BE76D3C" w14:textId="77777777" w:rsidR="00BB1AC6" w:rsidRPr="00830C7D" w:rsidRDefault="00BB1AC6" w:rsidP="002B16C7">
            <w:pPr>
              <w:jc w:val="right"/>
              <w:rPr>
                <w:b/>
              </w:rPr>
            </w:pPr>
            <w:r>
              <w:rPr>
                <w:b/>
              </w:rPr>
              <w:t>Type</w:t>
            </w:r>
          </w:p>
        </w:tc>
        <w:tc>
          <w:tcPr>
            <w:tcW w:w="6835" w:type="dxa"/>
          </w:tcPr>
          <w:p w14:paraId="185647BA" w14:textId="77777777" w:rsidR="00BB1AC6" w:rsidRDefault="00BB1AC6" w:rsidP="002B16C7">
            <w:r>
              <w:t>Numeric</w:t>
            </w:r>
          </w:p>
        </w:tc>
      </w:tr>
      <w:tr w:rsidR="00BB1AC6" w14:paraId="510C814D" w14:textId="77777777" w:rsidTr="002B16C7">
        <w:tc>
          <w:tcPr>
            <w:tcW w:w="2070" w:type="dxa"/>
          </w:tcPr>
          <w:p w14:paraId="494A7B8D" w14:textId="77777777" w:rsidR="00BB1AC6" w:rsidRPr="00830C7D" w:rsidRDefault="00BB1AC6" w:rsidP="002B16C7">
            <w:pPr>
              <w:jc w:val="right"/>
              <w:rPr>
                <w:b/>
              </w:rPr>
            </w:pPr>
            <w:r w:rsidRPr="00830C7D">
              <w:rPr>
                <w:b/>
              </w:rPr>
              <w:t>Universe</w:t>
            </w:r>
          </w:p>
        </w:tc>
        <w:tc>
          <w:tcPr>
            <w:tcW w:w="6835" w:type="dxa"/>
          </w:tcPr>
          <w:p w14:paraId="4972B813" w14:textId="77777777" w:rsidR="00BB1AC6" w:rsidRDefault="00744ADA" w:rsidP="002B16C7">
            <w:r>
              <w:t>For all persons aged 6</w:t>
            </w:r>
            <w:r w:rsidR="00BB1AC6" w:rsidRPr="00F62306">
              <w:t xml:space="preserve"> years and above</w:t>
            </w:r>
            <w:r w:rsidR="00BB1AC6">
              <w:t xml:space="preserve"> who selected YES in B23.</w:t>
            </w:r>
          </w:p>
        </w:tc>
      </w:tr>
      <w:tr w:rsidR="00BB1AC6" w14:paraId="5ADAE7C3" w14:textId="77777777" w:rsidTr="002B16C7">
        <w:tc>
          <w:tcPr>
            <w:tcW w:w="2070" w:type="dxa"/>
          </w:tcPr>
          <w:p w14:paraId="67C93CFD" w14:textId="77777777" w:rsidR="00BB1AC6" w:rsidRPr="00830C7D" w:rsidRDefault="00BB1AC6" w:rsidP="002B16C7">
            <w:pPr>
              <w:jc w:val="right"/>
              <w:rPr>
                <w:b/>
              </w:rPr>
            </w:pPr>
            <w:r w:rsidRPr="00830C7D">
              <w:rPr>
                <w:b/>
              </w:rPr>
              <w:t>Question text</w:t>
            </w:r>
          </w:p>
        </w:tc>
        <w:tc>
          <w:tcPr>
            <w:tcW w:w="6835" w:type="dxa"/>
          </w:tcPr>
          <w:p w14:paraId="2E35A3D5" w14:textId="77777777" w:rsidR="00BB1AC6" w:rsidRDefault="00BB1AC6" w:rsidP="002B16C7">
            <w:r w:rsidRPr="00C957F0">
              <w:t>I</w:t>
            </w:r>
            <w:r w:rsidR="008C5444">
              <w:t>f [NAME]</w:t>
            </w:r>
            <w:r w:rsidRPr="00C957F0">
              <w:t xml:space="preserve"> owns a mobile phone, is it a...?</w:t>
            </w:r>
          </w:p>
        </w:tc>
      </w:tr>
      <w:tr w:rsidR="00BB1AC6" w14:paraId="2F466157" w14:textId="77777777" w:rsidTr="002B16C7">
        <w:tc>
          <w:tcPr>
            <w:tcW w:w="2070" w:type="dxa"/>
          </w:tcPr>
          <w:p w14:paraId="1AFA0553" w14:textId="77777777" w:rsidR="00BB1AC6" w:rsidRPr="00830C7D" w:rsidRDefault="00BB1AC6" w:rsidP="002B16C7">
            <w:pPr>
              <w:jc w:val="right"/>
              <w:rPr>
                <w:b/>
              </w:rPr>
            </w:pPr>
            <w:r w:rsidRPr="00830C7D">
              <w:rPr>
                <w:b/>
              </w:rPr>
              <w:t>Help text</w:t>
            </w:r>
          </w:p>
        </w:tc>
        <w:tc>
          <w:tcPr>
            <w:tcW w:w="6835" w:type="dxa"/>
          </w:tcPr>
          <w:p w14:paraId="04AB00B2" w14:textId="77777777" w:rsidR="00BB1AC6" w:rsidRDefault="00744ADA" w:rsidP="002B16C7">
            <w:r>
              <w:t>S</w:t>
            </w:r>
            <w:r w:rsidR="00BB1AC6" w:rsidRPr="00347BAD">
              <w:t>elect the appropriate answer given by the respondent.</w:t>
            </w:r>
          </w:p>
        </w:tc>
      </w:tr>
      <w:tr w:rsidR="00BB1AC6" w14:paraId="601A3F8C" w14:textId="77777777" w:rsidTr="002B16C7">
        <w:tc>
          <w:tcPr>
            <w:tcW w:w="2070" w:type="dxa"/>
          </w:tcPr>
          <w:p w14:paraId="3A1114AE" w14:textId="77777777" w:rsidR="00BB1AC6" w:rsidRPr="00830C7D" w:rsidRDefault="00BB1AC6" w:rsidP="002B16C7">
            <w:pPr>
              <w:jc w:val="right"/>
              <w:rPr>
                <w:b/>
              </w:rPr>
            </w:pPr>
            <w:r w:rsidRPr="00830C7D">
              <w:rPr>
                <w:b/>
              </w:rPr>
              <w:t>Valid range</w:t>
            </w:r>
          </w:p>
        </w:tc>
        <w:tc>
          <w:tcPr>
            <w:tcW w:w="6835" w:type="dxa"/>
          </w:tcPr>
          <w:p w14:paraId="3C533B64" w14:textId="77777777" w:rsidR="00BB1AC6" w:rsidRDefault="008C5444" w:rsidP="002B16C7">
            <w:r>
              <w:t>1-</w:t>
            </w:r>
            <w:r w:rsidR="00BB1AC6">
              <w:t>3,9</w:t>
            </w:r>
          </w:p>
        </w:tc>
      </w:tr>
      <w:tr w:rsidR="00BB1AC6" w14:paraId="22040B39" w14:textId="77777777" w:rsidTr="002B16C7">
        <w:tc>
          <w:tcPr>
            <w:tcW w:w="2070" w:type="dxa"/>
          </w:tcPr>
          <w:p w14:paraId="6A04BDFD" w14:textId="77777777" w:rsidR="00BB1AC6" w:rsidRPr="00830C7D" w:rsidRDefault="00BB1AC6" w:rsidP="002B16C7">
            <w:pPr>
              <w:jc w:val="right"/>
              <w:rPr>
                <w:b/>
              </w:rPr>
            </w:pPr>
            <w:r w:rsidRPr="00830C7D">
              <w:rPr>
                <w:b/>
              </w:rPr>
              <w:t>Responses</w:t>
            </w:r>
          </w:p>
        </w:tc>
        <w:tc>
          <w:tcPr>
            <w:tcW w:w="6835" w:type="dxa"/>
          </w:tcPr>
          <w:p w14:paraId="52F994D6" w14:textId="77777777" w:rsidR="00BB1AC6" w:rsidRDefault="00744ADA" w:rsidP="002B16C7">
            <w:r>
              <w:t>Radio button</w:t>
            </w:r>
          </w:p>
          <w:p w14:paraId="4BCFAE3B" w14:textId="77777777" w:rsidR="00BB1AC6" w:rsidRDefault="00BB1AC6" w:rsidP="002B16C7"/>
          <w:p w14:paraId="795BFB20" w14:textId="77777777" w:rsidR="00BB1AC6" w:rsidRDefault="00217CBB" w:rsidP="002B16C7">
            <w:r>
              <w:t>Basic phone (no internet)</w:t>
            </w:r>
            <w:r>
              <w:tab/>
            </w:r>
            <w:r w:rsidR="00744ADA">
              <w:t>1</w:t>
            </w:r>
          </w:p>
          <w:p w14:paraId="58BDF7D4" w14:textId="77777777" w:rsidR="00BB1AC6" w:rsidRDefault="00BB1AC6" w:rsidP="002B16C7">
            <w:r>
              <w:t>Feature phone (Small screen but</w:t>
            </w:r>
            <w:r w:rsidR="00217CBB">
              <w:t xml:space="preserve"> some access to the Internet) </w:t>
            </w:r>
            <w:r w:rsidR="00217CBB">
              <w:tab/>
            </w:r>
            <w:r w:rsidR="00744ADA">
              <w:t>2</w:t>
            </w:r>
          </w:p>
          <w:p w14:paraId="0AD96DF0" w14:textId="77777777" w:rsidR="00BB1AC6" w:rsidRDefault="00217CBB" w:rsidP="002B16C7">
            <w:r>
              <w:t>Smart phone</w:t>
            </w:r>
            <w:r>
              <w:tab/>
            </w:r>
            <w:r w:rsidR="00744ADA">
              <w:t>3</w:t>
            </w:r>
          </w:p>
          <w:p w14:paraId="525B5592" w14:textId="77777777" w:rsidR="00744ADA" w:rsidRDefault="00744ADA" w:rsidP="002B16C7">
            <w:r>
              <w:t>Don’t know    9</w:t>
            </w:r>
          </w:p>
          <w:p w14:paraId="14EEA386" w14:textId="77777777" w:rsidR="00BB1AC6" w:rsidRDefault="00BB1AC6" w:rsidP="002B16C7"/>
        </w:tc>
      </w:tr>
      <w:tr w:rsidR="00BB1AC6" w14:paraId="608EE806" w14:textId="77777777" w:rsidTr="002B16C7">
        <w:tc>
          <w:tcPr>
            <w:tcW w:w="2070" w:type="dxa"/>
          </w:tcPr>
          <w:p w14:paraId="102F3E63" w14:textId="77777777" w:rsidR="00BB1AC6" w:rsidRPr="00830C7D" w:rsidRDefault="00BB1AC6" w:rsidP="002B16C7">
            <w:pPr>
              <w:jc w:val="right"/>
              <w:rPr>
                <w:b/>
              </w:rPr>
            </w:pPr>
            <w:r>
              <w:rPr>
                <w:b/>
              </w:rPr>
              <w:t>Prefill</w:t>
            </w:r>
          </w:p>
        </w:tc>
        <w:tc>
          <w:tcPr>
            <w:tcW w:w="6835" w:type="dxa"/>
          </w:tcPr>
          <w:p w14:paraId="7F7903AC" w14:textId="77777777" w:rsidR="00BB1AC6" w:rsidRDefault="00BB1AC6" w:rsidP="002B16C7">
            <w:r>
              <w:t>NAME</w:t>
            </w:r>
          </w:p>
        </w:tc>
      </w:tr>
      <w:tr w:rsidR="00BB1AC6" w14:paraId="03A2B5EA" w14:textId="77777777" w:rsidTr="002B16C7">
        <w:tc>
          <w:tcPr>
            <w:tcW w:w="2070" w:type="dxa"/>
          </w:tcPr>
          <w:p w14:paraId="656828D6" w14:textId="77777777" w:rsidR="00BB1AC6" w:rsidRPr="00830C7D" w:rsidRDefault="00BB1AC6" w:rsidP="002B16C7">
            <w:pPr>
              <w:jc w:val="right"/>
              <w:rPr>
                <w:b/>
              </w:rPr>
            </w:pPr>
            <w:r w:rsidRPr="00830C7D">
              <w:rPr>
                <w:b/>
              </w:rPr>
              <w:t>Consistency checks</w:t>
            </w:r>
          </w:p>
        </w:tc>
        <w:tc>
          <w:tcPr>
            <w:tcW w:w="6835" w:type="dxa"/>
          </w:tcPr>
          <w:p w14:paraId="67F380D7" w14:textId="77777777" w:rsidR="00BB1AC6" w:rsidRDefault="00BB1AC6" w:rsidP="002B16C7"/>
        </w:tc>
      </w:tr>
      <w:tr w:rsidR="00BB1AC6" w14:paraId="3BEB86A8" w14:textId="77777777" w:rsidTr="002B16C7">
        <w:tc>
          <w:tcPr>
            <w:tcW w:w="2070" w:type="dxa"/>
          </w:tcPr>
          <w:p w14:paraId="14298483" w14:textId="77777777" w:rsidR="00BB1AC6" w:rsidRPr="00830C7D" w:rsidRDefault="00BB1AC6" w:rsidP="002B16C7">
            <w:pPr>
              <w:jc w:val="right"/>
              <w:rPr>
                <w:b/>
              </w:rPr>
            </w:pPr>
            <w:r>
              <w:rPr>
                <w:b/>
              </w:rPr>
              <w:t>Error message</w:t>
            </w:r>
          </w:p>
        </w:tc>
        <w:tc>
          <w:tcPr>
            <w:tcW w:w="6835" w:type="dxa"/>
          </w:tcPr>
          <w:p w14:paraId="17CD5967" w14:textId="77777777" w:rsidR="00BB1AC6" w:rsidRDefault="00BB1AC6" w:rsidP="002B16C7"/>
        </w:tc>
      </w:tr>
      <w:tr w:rsidR="00BB1AC6" w14:paraId="0EEA3305" w14:textId="77777777" w:rsidTr="002B16C7">
        <w:tc>
          <w:tcPr>
            <w:tcW w:w="2070" w:type="dxa"/>
          </w:tcPr>
          <w:p w14:paraId="5599A463" w14:textId="77777777" w:rsidR="00BB1AC6" w:rsidRDefault="00BB1AC6" w:rsidP="002B16C7">
            <w:pPr>
              <w:jc w:val="right"/>
              <w:rPr>
                <w:b/>
              </w:rPr>
            </w:pPr>
            <w:r>
              <w:rPr>
                <w:b/>
              </w:rPr>
              <w:t>Routing</w:t>
            </w:r>
          </w:p>
        </w:tc>
        <w:tc>
          <w:tcPr>
            <w:tcW w:w="6835" w:type="dxa"/>
          </w:tcPr>
          <w:p w14:paraId="02443D24" w14:textId="77777777" w:rsidR="00BB1AC6" w:rsidRDefault="00BB1AC6" w:rsidP="002B16C7">
            <w:r>
              <w:t>Go to B25</w:t>
            </w:r>
          </w:p>
        </w:tc>
      </w:tr>
      <w:tr w:rsidR="00BB1AC6" w14:paraId="579F2455" w14:textId="77777777" w:rsidTr="002B16C7">
        <w:tc>
          <w:tcPr>
            <w:tcW w:w="2070" w:type="dxa"/>
          </w:tcPr>
          <w:p w14:paraId="49B40F59" w14:textId="77777777" w:rsidR="00BB1AC6" w:rsidRDefault="00BB1AC6" w:rsidP="002B16C7">
            <w:pPr>
              <w:jc w:val="right"/>
              <w:rPr>
                <w:b/>
              </w:rPr>
            </w:pPr>
            <w:r>
              <w:rPr>
                <w:b/>
              </w:rPr>
              <w:lastRenderedPageBreak/>
              <w:t>Programmer instruction</w:t>
            </w:r>
          </w:p>
        </w:tc>
        <w:tc>
          <w:tcPr>
            <w:tcW w:w="6835" w:type="dxa"/>
          </w:tcPr>
          <w:p w14:paraId="1BBDB395" w14:textId="77777777" w:rsidR="00BB1AC6" w:rsidRDefault="00BB1AC6" w:rsidP="002B16C7"/>
        </w:tc>
      </w:tr>
      <w:tr w:rsidR="00BB1AC6" w14:paraId="59E5776E" w14:textId="77777777" w:rsidTr="002B16C7">
        <w:tc>
          <w:tcPr>
            <w:tcW w:w="2070" w:type="dxa"/>
          </w:tcPr>
          <w:p w14:paraId="0F41BC7B" w14:textId="77777777" w:rsidR="00BB1AC6" w:rsidRDefault="00BB1AC6" w:rsidP="002B16C7">
            <w:pPr>
              <w:jc w:val="right"/>
              <w:rPr>
                <w:b/>
              </w:rPr>
            </w:pPr>
            <w:r>
              <w:rPr>
                <w:b/>
              </w:rPr>
              <w:t>Change log</w:t>
            </w:r>
          </w:p>
        </w:tc>
        <w:tc>
          <w:tcPr>
            <w:tcW w:w="6835" w:type="dxa"/>
          </w:tcPr>
          <w:p w14:paraId="67E867DD" w14:textId="77777777" w:rsidR="00BB1AC6" w:rsidRDefault="00BB1AC6" w:rsidP="002B16C7"/>
        </w:tc>
      </w:tr>
    </w:tbl>
    <w:p w14:paraId="53239140"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1688195F" w14:textId="77777777" w:rsidR="00BB1AC6" w:rsidRPr="00D922BC" w:rsidRDefault="00BB1AC6" w:rsidP="00BB1AC6">
      <w:pPr>
        <w:rPr>
          <w:rFonts w:asciiTheme="majorHAnsi" w:eastAsiaTheme="majorEastAsia" w:hAnsiTheme="majorHAnsi" w:cstheme="majorBidi"/>
          <w:color w:val="2E74B5" w:themeColor="accent1" w:themeShade="BF"/>
          <w:sz w:val="26"/>
          <w:szCs w:val="26"/>
        </w:rPr>
      </w:pPr>
    </w:p>
    <w:p w14:paraId="7E42122C" w14:textId="77777777" w:rsidR="00BB1AC6" w:rsidRDefault="00BB1AC6" w:rsidP="00BB1AC6">
      <w:pPr>
        <w:pStyle w:val="Heading2"/>
      </w:pPr>
      <w:r>
        <w:t>Field: B25</w:t>
      </w:r>
      <w:r w:rsidR="008C5444">
        <w:t>a</w:t>
      </w:r>
      <w:r>
        <w:t xml:space="preserve"> </w:t>
      </w:r>
      <w:r w:rsidR="008C5444">
        <w:t xml:space="preserve">USE </w:t>
      </w:r>
      <w:r>
        <w:t>ICT_PLATFORMS</w:t>
      </w:r>
    </w:p>
    <w:tbl>
      <w:tblPr>
        <w:tblStyle w:val="TableGrid"/>
        <w:tblW w:w="0" w:type="auto"/>
        <w:tblInd w:w="445" w:type="dxa"/>
        <w:tblLook w:val="04A0" w:firstRow="1" w:lastRow="0" w:firstColumn="1" w:lastColumn="0" w:noHBand="0" w:noVBand="1"/>
      </w:tblPr>
      <w:tblGrid>
        <w:gridCol w:w="2070"/>
        <w:gridCol w:w="6835"/>
      </w:tblGrid>
      <w:tr w:rsidR="003D4DF2" w14:paraId="1E60DFF9" w14:textId="77777777" w:rsidTr="009F687B">
        <w:tc>
          <w:tcPr>
            <w:tcW w:w="2070" w:type="dxa"/>
          </w:tcPr>
          <w:p w14:paraId="47C018D2" w14:textId="77777777" w:rsidR="003D4DF2" w:rsidRPr="00830C7D" w:rsidRDefault="003D4DF2" w:rsidP="009F687B">
            <w:pPr>
              <w:jc w:val="right"/>
              <w:rPr>
                <w:b/>
              </w:rPr>
            </w:pPr>
            <w:r w:rsidRPr="00830C7D">
              <w:rPr>
                <w:b/>
              </w:rPr>
              <w:t>Description</w:t>
            </w:r>
          </w:p>
        </w:tc>
        <w:tc>
          <w:tcPr>
            <w:tcW w:w="6835" w:type="dxa"/>
          </w:tcPr>
          <w:p w14:paraId="2F850D6D" w14:textId="77777777" w:rsidR="003D4DF2" w:rsidRDefault="003D4DF2" w:rsidP="009F687B">
            <w:r w:rsidRPr="005120A8">
              <w:rPr>
                <w:highlight w:val="yellow"/>
                <w:rPrChange w:id="50" w:author="Theodensia Nakale" w:date="2020-03-17T23:02:00Z">
                  <w:rPr/>
                </w:rPrChange>
              </w:rPr>
              <w:t>Social grant/pension</w:t>
            </w:r>
          </w:p>
        </w:tc>
      </w:tr>
      <w:tr w:rsidR="003D4DF2" w14:paraId="0349DEE1" w14:textId="77777777" w:rsidTr="009F687B">
        <w:tc>
          <w:tcPr>
            <w:tcW w:w="2070" w:type="dxa"/>
          </w:tcPr>
          <w:p w14:paraId="057D10FA" w14:textId="77777777" w:rsidR="003D4DF2" w:rsidRPr="00830C7D" w:rsidRDefault="003D4DF2" w:rsidP="009F687B">
            <w:pPr>
              <w:jc w:val="right"/>
              <w:rPr>
                <w:b/>
              </w:rPr>
            </w:pPr>
            <w:r w:rsidRPr="00830C7D">
              <w:rPr>
                <w:b/>
              </w:rPr>
              <w:t>Name</w:t>
            </w:r>
          </w:p>
        </w:tc>
        <w:tc>
          <w:tcPr>
            <w:tcW w:w="6835" w:type="dxa"/>
          </w:tcPr>
          <w:p w14:paraId="2A00FF2B" w14:textId="77777777" w:rsidR="003D4DF2" w:rsidRDefault="003D4DF2" w:rsidP="009F687B">
            <w:r>
              <w:t>USE_ICT_PLATFORMS</w:t>
            </w:r>
          </w:p>
        </w:tc>
      </w:tr>
      <w:tr w:rsidR="003D4DF2" w14:paraId="0E2C00BC" w14:textId="77777777" w:rsidTr="009F687B">
        <w:tc>
          <w:tcPr>
            <w:tcW w:w="2070" w:type="dxa"/>
          </w:tcPr>
          <w:p w14:paraId="43F81170" w14:textId="77777777" w:rsidR="003D4DF2" w:rsidRPr="00830C7D" w:rsidRDefault="003D4DF2" w:rsidP="009F687B">
            <w:pPr>
              <w:jc w:val="right"/>
              <w:rPr>
                <w:b/>
              </w:rPr>
            </w:pPr>
            <w:r>
              <w:rPr>
                <w:b/>
              </w:rPr>
              <w:t>Type</w:t>
            </w:r>
          </w:p>
        </w:tc>
        <w:tc>
          <w:tcPr>
            <w:tcW w:w="6835" w:type="dxa"/>
          </w:tcPr>
          <w:p w14:paraId="1EC1DC45" w14:textId="77777777" w:rsidR="003D4DF2" w:rsidRDefault="003D4DF2" w:rsidP="009F687B">
            <w:r>
              <w:t>Numeric</w:t>
            </w:r>
          </w:p>
        </w:tc>
      </w:tr>
      <w:tr w:rsidR="003D4DF2" w14:paraId="6EC13FE4" w14:textId="77777777" w:rsidTr="009F687B">
        <w:tc>
          <w:tcPr>
            <w:tcW w:w="2070" w:type="dxa"/>
          </w:tcPr>
          <w:p w14:paraId="4924F294" w14:textId="77777777" w:rsidR="003D4DF2" w:rsidRPr="00830C7D" w:rsidRDefault="003D4DF2" w:rsidP="009F687B">
            <w:pPr>
              <w:jc w:val="right"/>
              <w:rPr>
                <w:b/>
              </w:rPr>
            </w:pPr>
            <w:r w:rsidRPr="00830C7D">
              <w:rPr>
                <w:b/>
              </w:rPr>
              <w:t>Universe</w:t>
            </w:r>
          </w:p>
        </w:tc>
        <w:tc>
          <w:tcPr>
            <w:tcW w:w="6835" w:type="dxa"/>
          </w:tcPr>
          <w:p w14:paraId="297B0024" w14:textId="77777777" w:rsidR="003D4DF2" w:rsidRDefault="003D4DF2" w:rsidP="009F687B">
            <w:r>
              <w:t>Persons aged 6 years or older</w:t>
            </w:r>
          </w:p>
        </w:tc>
      </w:tr>
      <w:tr w:rsidR="003D4DF2" w14:paraId="03AF00B3" w14:textId="77777777" w:rsidTr="009F687B">
        <w:tc>
          <w:tcPr>
            <w:tcW w:w="2070" w:type="dxa"/>
          </w:tcPr>
          <w:p w14:paraId="06BCED5E" w14:textId="77777777" w:rsidR="003D4DF2" w:rsidRPr="00830C7D" w:rsidRDefault="003D4DF2" w:rsidP="009F687B">
            <w:pPr>
              <w:jc w:val="right"/>
              <w:rPr>
                <w:b/>
              </w:rPr>
            </w:pPr>
            <w:r w:rsidRPr="00830C7D">
              <w:rPr>
                <w:b/>
              </w:rPr>
              <w:t>Question text</w:t>
            </w:r>
          </w:p>
        </w:tc>
        <w:tc>
          <w:tcPr>
            <w:tcW w:w="6835" w:type="dxa"/>
          </w:tcPr>
          <w:p w14:paraId="18EAD30B" w14:textId="77777777" w:rsidR="003D4DF2" w:rsidRDefault="003D4DF2" w:rsidP="009F687B">
            <w:r>
              <w:t>Did [NAME] use any ICT platform to access government information in the last 3 months?</w:t>
            </w:r>
          </w:p>
        </w:tc>
      </w:tr>
      <w:tr w:rsidR="003D4DF2" w14:paraId="3A96B693" w14:textId="77777777" w:rsidTr="009F687B">
        <w:tc>
          <w:tcPr>
            <w:tcW w:w="2070" w:type="dxa"/>
          </w:tcPr>
          <w:p w14:paraId="6BBA933D" w14:textId="77777777" w:rsidR="003D4DF2" w:rsidRPr="00830C7D" w:rsidRDefault="003D4DF2" w:rsidP="009F687B">
            <w:pPr>
              <w:jc w:val="right"/>
              <w:rPr>
                <w:b/>
              </w:rPr>
            </w:pPr>
            <w:r w:rsidRPr="00830C7D">
              <w:rPr>
                <w:b/>
              </w:rPr>
              <w:t>Help text</w:t>
            </w:r>
          </w:p>
        </w:tc>
        <w:tc>
          <w:tcPr>
            <w:tcW w:w="6835" w:type="dxa"/>
          </w:tcPr>
          <w:p w14:paraId="6FAF7E8C" w14:textId="77777777" w:rsidR="003D4DF2" w:rsidRDefault="003D4DF2" w:rsidP="009F687B"/>
        </w:tc>
      </w:tr>
      <w:tr w:rsidR="003D4DF2" w14:paraId="42AE0E6B" w14:textId="77777777" w:rsidTr="009F687B">
        <w:tc>
          <w:tcPr>
            <w:tcW w:w="2070" w:type="dxa"/>
          </w:tcPr>
          <w:p w14:paraId="42E6E6AA" w14:textId="77777777" w:rsidR="003D4DF2" w:rsidRPr="00830C7D" w:rsidRDefault="003D4DF2" w:rsidP="009F687B">
            <w:pPr>
              <w:jc w:val="right"/>
              <w:rPr>
                <w:b/>
              </w:rPr>
            </w:pPr>
            <w:r w:rsidRPr="00830C7D">
              <w:rPr>
                <w:b/>
              </w:rPr>
              <w:t>Valid range</w:t>
            </w:r>
          </w:p>
        </w:tc>
        <w:tc>
          <w:tcPr>
            <w:tcW w:w="6835" w:type="dxa"/>
          </w:tcPr>
          <w:p w14:paraId="2F2BE99E" w14:textId="77777777" w:rsidR="003D4DF2" w:rsidRDefault="003D4DF2" w:rsidP="009F687B">
            <w:r>
              <w:t>1-2,9</w:t>
            </w:r>
          </w:p>
        </w:tc>
      </w:tr>
      <w:tr w:rsidR="003D4DF2" w14:paraId="4301CA04" w14:textId="77777777" w:rsidTr="009F687B">
        <w:tc>
          <w:tcPr>
            <w:tcW w:w="2070" w:type="dxa"/>
          </w:tcPr>
          <w:p w14:paraId="2A6BE54E" w14:textId="77777777" w:rsidR="003D4DF2" w:rsidRPr="00830C7D" w:rsidRDefault="003D4DF2" w:rsidP="009F687B">
            <w:pPr>
              <w:jc w:val="right"/>
              <w:rPr>
                <w:b/>
              </w:rPr>
            </w:pPr>
            <w:r w:rsidRPr="00830C7D">
              <w:rPr>
                <w:b/>
              </w:rPr>
              <w:t>Responses</w:t>
            </w:r>
          </w:p>
        </w:tc>
        <w:tc>
          <w:tcPr>
            <w:tcW w:w="6835" w:type="dxa"/>
          </w:tcPr>
          <w:p w14:paraId="0848B14A" w14:textId="77777777" w:rsidR="003D4DF2" w:rsidRDefault="003D4DF2" w:rsidP="009F687B">
            <w:r>
              <w:t>Radio button</w:t>
            </w:r>
          </w:p>
          <w:p w14:paraId="67C61017" w14:textId="77777777" w:rsidR="003D4DF2" w:rsidRDefault="003D4DF2" w:rsidP="009F687B"/>
          <w:p w14:paraId="346422A4" w14:textId="77777777" w:rsidR="003D4DF2" w:rsidRDefault="003D4DF2" w:rsidP="009F687B">
            <w:r>
              <w:t>Yes</w:t>
            </w:r>
            <w:r>
              <w:tab/>
              <w:t xml:space="preserve">              1</w:t>
            </w:r>
          </w:p>
          <w:p w14:paraId="0091B0B8" w14:textId="77777777" w:rsidR="003D4DF2" w:rsidRDefault="003D4DF2" w:rsidP="009F687B">
            <w:r>
              <w:t>No</w:t>
            </w:r>
            <w:r>
              <w:tab/>
              <w:t xml:space="preserve">              2</w:t>
            </w:r>
          </w:p>
          <w:p w14:paraId="70352CBA" w14:textId="77777777" w:rsidR="003D4DF2" w:rsidRDefault="003D4DF2" w:rsidP="009F687B">
            <w:r>
              <w:t>Don't know</w:t>
            </w:r>
            <w:r>
              <w:tab/>
              <w:t>9</w:t>
            </w:r>
          </w:p>
        </w:tc>
      </w:tr>
      <w:tr w:rsidR="003D4DF2" w14:paraId="4DD0A993" w14:textId="77777777" w:rsidTr="009F687B">
        <w:tc>
          <w:tcPr>
            <w:tcW w:w="2070" w:type="dxa"/>
          </w:tcPr>
          <w:p w14:paraId="36AFD6CB" w14:textId="77777777" w:rsidR="003D4DF2" w:rsidRPr="00830C7D" w:rsidRDefault="003D4DF2" w:rsidP="009F687B">
            <w:pPr>
              <w:jc w:val="right"/>
              <w:rPr>
                <w:b/>
              </w:rPr>
            </w:pPr>
            <w:r>
              <w:rPr>
                <w:b/>
              </w:rPr>
              <w:t>Prefill</w:t>
            </w:r>
          </w:p>
        </w:tc>
        <w:tc>
          <w:tcPr>
            <w:tcW w:w="6835" w:type="dxa"/>
          </w:tcPr>
          <w:p w14:paraId="12CFED56" w14:textId="77777777" w:rsidR="003D4DF2" w:rsidRDefault="003D4DF2" w:rsidP="009F687B">
            <w:r>
              <w:t>NAME</w:t>
            </w:r>
          </w:p>
        </w:tc>
      </w:tr>
      <w:tr w:rsidR="003D4DF2" w14:paraId="4ABEB991" w14:textId="77777777" w:rsidTr="009F687B">
        <w:tc>
          <w:tcPr>
            <w:tcW w:w="2070" w:type="dxa"/>
          </w:tcPr>
          <w:p w14:paraId="5906421E" w14:textId="77777777" w:rsidR="003D4DF2" w:rsidRPr="00830C7D" w:rsidRDefault="003D4DF2" w:rsidP="009F687B">
            <w:pPr>
              <w:jc w:val="right"/>
              <w:rPr>
                <w:b/>
              </w:rPr>
            </w:pPr>
            <w:r w:rsidRPr="00830C7D">
              <w:rPr>
                <w:b/>
              </w:rPr>
              <w:t>Consistency checks</w:t>
            </w:r>
          </w:p>
        </w:tc>
        <w:tc>
          <w:tcPr>
            <w:tcW w:w="6835" w:type="dxa"/>
          </w:tcPr>
          <w:p w14:paraId="6023714E" w14:textId="77777777" w:rsidR="003D4DF2" w:rsidRDefault="003D4DF2" w:rsidP="009F687B"/>
        </w:tc>
      </w:tr>
      <w:tr w:rsidR="003D4DF2" w14:paraId="51EC248C" w14:textId="77777777" w:rsidTr="009F687B">
        <w:tc>
          <w:tcPr>
            <w:tcW w:w="2070" w:type="dxa"/>
          </w:tcPr>
          <w:p w14:paraId="11E1CFA9" w14:textId="77777777" w:rsidR="003D4DF2" w:rsidRPr="00830C7D" w:rsidRDefault="003D4DF2" w:rsidP="009F687B">
            <w:pPr>
              <w:jc w:val="right"/>
              <w:rPr>
                <w:b/>
              </w:rPr>
            </w:pPr>
            <w:r>
              <w:rPr>
                <w:b/>
              </w:rPr>
              <w:t>Error message</w:t>
            </w:r>
          </w:p>
        </w:tc>
        <w:tc>
          <w:tcPr>
            <w:tcW w:w="6835" w:type="dxa"/>
          </w:tcPr>
          <w:p w14:paraId="1EE85406" w14:textId="77777777" w:rsidR="003D4DF2" w:rsidRDefault="003D4DF2" w:rsidP="009F687B"/>
        </w:tc>
      </w:tr>
      <w:tr w:rsidR="003D4DF2" w14:paraId="2CD762AD" w14:textId="77777777" w:rsidTr="009F687B">
        <w:tc>
          <w:tcPr>
            <w:tcW w:w="2070" w:type="dxa"/>
          </w:tcPr>
          <w:p w14:paraId="6B42FBCE" w14:textId="77777777" w:rsidR="003D4DF2" w:rsidRDefault="003D4DF2" w:rsidP="009F687B">
            <w:pPr>
              <w:jc w:val="right"/>
              <w:rPr>
                <w:b/>
              </w:rPr>
            </w:pPr>
            <w:r>
              <w:rPr>
                <w:b/>
              </w:rPr>
              <w:t>Routing</w:t>
            </w:r>
          </w:p>
        </w:tc>
        <w:tc>
          <w:tcPr>
            <w:tcW w:w="6835" w:type="dxa"/>
          </w:tcPr>
          <w:p w14:paraId="03C2EBBA" w14:textId="77777777" w:rsidR="003D4DF2" w:rsidRDefault="00CB0D39" w:rsidP="009F687B">
            <w:r>
              <w:t>If 1, go to B25</w:t>
            </w:r>
            <w:r w:rsidR="003D4DF2">
              <w:t>b</w:t>
            </w:r>
          </w:p>
          <w:p w14:paraId="67D9E29C" w14:textId="77777777" w:rsidR="003D4DF2" w:rsidRDefault="00CB0D39" w:rsidP="009F687B">
            <w:r>
              <w:t>If 2 or 9, go to B26</w:t>
            </w:r>
          </w:p>
        </w:tc>
      </w:tr>
      <w:tr w:rsidR="003D4DF2" w14:paraId="2BB8707C" w14:textId="77777777" w:rsidTr="009F687B">
        <w:tc>
          <w:tcPr>
            <w:tcW w:w="2070" w:type="dxa"/>
          </w:tcPr>
          <w:p w14:paraId="5DF13ED1" w14:textId="77777777" w:rsidR="003D4DF2" w:rsidRDefault="003D4DF2" w:rsidP="009F687B">
            <w:pPr>
              <w:jc w:val="right"/>
              <w:rPr>
                <w:b/>
              </w:rPr>
            </w:pPr>
            <w:r>
              <w:rPr>
                <w:b/>
              </w:rPr>
              <w:t>Programmer instruction</w:t>
            </w:r>
          </w:p>
        </w:tc>
        <w:tc>
          <w:tcPr>
            <w:tcW w:w="6835" w:type="dxa"/>
          </w:tcPr>
          <w:p w14:paraId="0B03CC11" w14:textId="77777777" w:rsidR="003D4DF2" w:rsidRDefault="003D4DF2" w:rsidP="009F687B"/>
        </w:tc>
      </w:tr>
      <w:tr w:rsidR="003D4DF2" w14:paraId="2BE5963C" w14:textId="77777777" w:rsidTr="009F687B">
        <w:tc>
          <w:tcPr>
            <w:tcW w:w="2070" w:type="dxa"/>
          </w:tcPr>
          <w:p w14:paraId="5DC00363" w14:textId="77777777" w:rsidR="003D4DF2" w:rsidRDefault="003D4DF2" w:rsidP="009F687B">
            <w:pPr>
              <w:jc w:val="right"/>
              <w:rPr>
                <w:b/>
              </w:rPr>
            </w:pPr>
            <w:r>
              <w:rPr>
                <w:b/>
              </w:rPr>
              <w:t>Change log</w:t>
            </w:r>
          </w:p>
        </w:tc>
        <w:tc>
          <w:tcPr>
            <w:tcW w:w="6835" w:type="dxa"/>
          </w:tcPr>
          <w:p w14:paraId="2A4ECB9A" w14:textId="77777777" w:rsidR="003D4DF2" w:rsidRDefault="003D4DF2" w:rsidP="009F687B"/>
        </w:tc>
      </w:tr>
    </w:tbl>
    <w:p w14:paraId="21C1339F" w14:textId="77777777" w:rsidR="003D4DF2" w:rsidRPr="003D4DF2" w:rsidRDefault="003D4DF2" w:rsidP="003D4DF2"/>
    <w:p w14:paraId="0BE61A9B" w14:textId="77777777" w:rsidR="003D4DF2" w:rsidRDefault="003D4DF2" w:rsidP="003D4DF2">
      <w:pPr>
        <w:pStyle w:val="Heading2"/>
      </w:pPr>
      <w:r>
        <w:t>Field: B25b TYPE_ICT_PLATFORMS</w:t>
      </w:r>
    </w:p>
    <w:p w14:paraId="1597567F" w14:textId="77777777" w:rsidR="003D4DF2" w:rsidRPr="003D4DF2" w:rsidRDefault="003D4DF2" w:rsidP="003D4DF2"/>
    <w:tbl>
      <w:tblPr>
        <w:tblStyle w:val="TableGrid"/>
        <w:tblW w:w="0" w:type="auto"/>
        <w:tblInd w:w="445" w:type="dxa"/>
        <w:tblLook w:val="04A0" w:firstRow="1" w:lastRow="0" w:firstColumn="1" w:lastColumn="0" w:noHBand="0" w:noVBand="1"/>
      </w:tblPr>
      <w:tblGrid>
        <w:gridCol w:w="2070"/>
        <w:gridCol w:w="6835"/>
      </w:tblGrid>
      <w:tr w:rsidR="00BB1AC6" w14:paraId="4AAB4962" w14:textId="77777777" w:rsidTr="002B16C7">
        <w:tc>
          <w:tcPr>
            <w:tcW w:w="2070" w:type="dxa"/>
          </w:tcPr>
          <w:p w14:paraId="69DE03BA" w14:textId="77777777" w:rsidR="00BB1AC6" w:rsidRPr="00830C7D" w:rsidRDefault="00BB1AC6" w:rsidP="002B16C7">
            <w:pPr>
              <w:jc w:val="right"/>
              <w:rPr>
                <w:b/>
              </w:rPr>
            </w:pPr>
            <w:r w:rsidRPr="00830C7D">
              <w:rPr>
                <w:b/>
              </w:rPr>
              <w:t>Description</w:t>
            </w:r>
          </w:p>
        </w:tc>
        <w:tc>
          <w:tcPr>
            <w:tcW w:w="6835" w:type="dxa"/>
          </w:tcPr>
          <w:p w14:paraId="0541DC40" w14:textId="77777777" w:rsidR="00BB1AC6" w:rsidRDefault="00BB1AC6" w:rsidP="002B16C7">
            <w:r>
              <w:t>ICT platforms</w:t>
            </w:r>
          </w:p>
        </w:tc>
      </w:tr>
      <w:tr w:rsidR="00BB1AC6" w14:paraId="16CE9FBA" w14:textId="77777777" w:rsidTr="002B16C7">
        <w:tc>
          <w:tcPr>
            <w:tcW w:w="2070" w:type="dxa"/>
          </w:tcPr>
          <w:p w14:paraId="282B0F0B" w14:textId="77777777" w:rsidR="00BB1AC6" w:rsidRPr="00830C7D" w:rsidRDefault="00BB1AC6" w:rsidP="002B16C7">
            <w:pPr>
              <w:jc w:val="right"/>
              <w:rPr>
                <w:b/>
              </w:rPr>
            </w:pPr>
            <w:r w:rsidRPr="00830C7D">
              <w:rPr>
                <w:b/>
              </w:rPr>
              <w:t>Name</w:t>
            </w:r>
          </w:p>
        </w:tc>
        <w:tc>
          <w:tcPr>
            <w:tcW w:w="6835" w:type="dxa"/>
          </w:tcPr>
          <w:p w14:paraId="16ECD5B1" w14:textId="77777777" w:rsidR="00BB1AC6" w:rsidRDefault="00CB0D39" w:rsidP="00CB0D39">
            <w:r>
              <w:t>TYPE_</w:t>
            </w:r>
            <w:r w:rsidR="00BB1AC6">
              <w:t>ICT_PLATFORM</w:t>
            </w:r>
          </w:p>
        </w:tc>
      </w:tr>
      <w:tr w:rsidR="00BB1AC6" w14:paraId="70D366DE" w14:textId="77777777" w:rsidTr="002B16C7">
        <w:tc>
          <w:tcPr>
            <w:tcW w:w="2070" w:type="dxa"/>
          </w:tcPr>
          <w:p w14:paraId="0FD24D6F" w14:textId="77777777" w:rsidR="00BB1AC6" w:rsidRPr="00830C7D" w:rsidRDefault="00BB1AC6" w:rsidP="002B16C7">
            <w:pPr>
              <w:jc w:val="right"/>
              <w:rPr>
                <w:b/>
              </w:rPr>
            </w:pPr>
            <w:r>
              <w:rPr>
                <w:b/>
              </w:rPr>
              <w:t>Type</w:t>
            </w:r>
          </w:p>
        </w:tc>
        <w:tc>
          <w:tcPr>
            <w:tcW w:w="6835" w:type="dxa"/>
          </w:tcPr>
          <w:p w14:paraId="11F14AE8" w14:textId="77777777" w:rsidR="00BB1AC6" w:rsidRDefault="00BB1AC6" w:rsidP="002B16C7">
            <w:r>
              <w:t>Numeric</w:t>
            </w:r>
          </w:p>
        </w:tc>
      </w:tr>
      <w:tr w:rsidR="00BB1AC6" w14:paraId="7C813FD1" w14:textId="77777777" w:rsidTr="002B16C7">
        <w:tc>
          <w:tcPr>
            <w:tcW w:w="2070" w:type="dxa"/>
          </w:tcPr>
          <w:p w14:paraId="791E4283" w14:textId="77777777" w:rsidR="00BB1AC6" w:rsidRPr="00830C7D" w:rsidRDefault="00BB1AC6" w:rsidP="002B16C7">
            <w:pPr>
              <w:jc w:val="right"/>
              <w:rPr>
                <w:b/>
              </w:rPr>
            </w:pPr>
            <w:r w:rsidRPr="00830C7D">
              <w:rPr>
                <w:b/>
              </w:rPr>
              <w:t>Universe</w:t>
            </w:r>
          </w:p>
        </w:tc>
        <w:tc>
          <w:tcPr>
            <w:tcW w:w="6835" w:type="dxa"/>
          </w:tcPr>
          <w:p w14:paraId="18EAA323" w14:textId="77777777" w:rsidR="00BB1AC6" w:rsidRDefault="00CB2127" w:rsidP="002B16C7">
            <w:r>
              <w:t>FOR PERSONS 6</w:t>
            </w:r>
            <w:r w:rsidR="00BB1AC6" w:rsidRPr="00BF2758">
              <w:t xml:space="preserve"> YEARS AND ABOVE</w:t>
            </w:r>
          </w:p>
        </w:tc>
      </w:tr>
      <w:tr w:rsidR="00BB1AC6" w14:paraId="504AEECB" w14:textId="77777777" w:rsidTr="002B16C7">
        <w:tc>
          <w:tcPr>
            <w:tcW w:w="2070" w:type="dxa"/>
          </w:tcPr>
          <w:p w14:paraId="057A276C" w14:textId="77777777" w:rsidR="00BB1AC6" w:rsidRPr="00830C7D" w:rsidRDefault="00BB1AC6" w:rsidP="002B16C7">
            <w:pPr>
              <w:jc w:val="right"/>
              <w:rPr>
                <w:b/>
              </w:rPr>
            </w:pPr>
            <w:r w:rsidRPr="00830C7D">
              <w:rPr>
                <w:b/>
              </w:rPr>
              <w:t>Question text</w:t>
            </w:r>
          </w:p>
        </w:tc>
        <w:tc>
          <w:tcPr>
            <w:tcW w:w="6835" w:type="dxa"/>
          </w:tcPr>
          <w:p w14:paraId="3A46FC54" w14:textId="77777777" w:rsidR="00BB1AC6" w:rsidRDefault="00BB1AC6" w:rsidP="002B16C7">
            <w:r>
              <w:t>What ICT platforms did [NAME] use to access government information in the last 3 months?</w:t>
            </w:r>
          </w:p>
        </w:tc>
      </w:tr>
      <w:tr w:rsidR="00BB1AC6" w14:paraId="6AD78CAD" w14:textId="77777777" w:rsidTr="002B16C7">
        <w:tc>
          <w:tcPr>
            <w:tcW w:w="2070" w:type="dxa"/>
          </w:tcPr>
          <w:p w14:paraId="65B7B823" w14:textId="77777777" w:rsidR="00BB1AC6" w:rsidRPr="00830C7D" w:rsidRDefault="00BB1AC6" w:rsidP="002B16C7">
            <w:pPr>
              <w:jc w:val="right"/>
              <w:rPr>
                <w:b/>
              </w:rPr>
            </w:pPr>
            <w:r w:rsidRPr="00830C7D">
              <w:rPr>
                <w:b/>
              </w:rPr>
              <w:t>Help text</w:t>
            </w:r>
          </w:p>
        </w:tc>
        <w:tc>
          <w:tcPr>
            <w:tcW w:w="6835" w:type="dxa"/>
          </w:tcPr>
          <w:p w14:paraId="5420011D" w14:textId="77777777" w:rsidR="00BB1AC6" w:rsidRDefault="00BB1AC6" w:rsidP="002B16C7">
            <w:r>
              <w:t>Mark one or multiple response</w:t>
            </w:r>
          </w:p>
        </w:tc>
      </w:tr>
      <w:tr w:rsidR="00BB1AC6" w14:paraId="09D080EC" w14:textId="77777777" w:rsidTr="002B16C7">
        <w:tc>
          <w:tcPr>
            <w:tcW w:w="2070" w:type="dxa"/>
          </w:tcPr>
          <w:p w14:paraId="6A3CAC33" w14:textId="77777777" w:rsidR="00BB1AC6" w:rsidRPr="00830C7D" w:rsidRDefault="00BB1AC6" w:rsidP="002B16C7">
            <w:pPr>
              <w:jc w:val="right"/>
              <w:rPr>
                <w:b/>
              </w:rPr>
            </w:pPr>
            <w:r w:rsidRPr="00830C7D">
              <w:rPr>
                <w:b/>
              </w:rPr>
              <w:t>Valid range</w:t>
            </w:r>
          </w:p>
        </w:tc>
        <w:tc>
          <w:tcPr>
            <w:tcW w:w="6835" w:type="dxa"/>
          </w:tcPr>
          <w:p w14:paraId="34A71B56" w14:textId="77777777" w:rsidR="00BB1AC6" w:rsidRDefault="00CB2127" w:rsidP="002B16C7">
            <w:r>
              <w:t>01-08</w:t>
            </w:r>
            <w:r w:rsidR="00BB1AC6">
              <w:t>, 99</w:t>
            </w:r>
          </w:p>
        </w:tc>
      </w:tr>
      <w:tr w:rsidR="00BB1AC6" w14:paraId="3F496651" w14:textId="77777777" w:rsidTr="002B16C7">
        <w:tc>
          <w:tcPr>
            <w:tcW w:w="2070" w:type="dxa"/>
          </w:tcPr>
          <w:p w14:paraId="1EEE8693" w14:textId="77777777" w:rsidR="00BB1AC6" w:rsidRPr="00830C7D" w:rsidRDefault="00BB1AC6" w:rsidP="002B16C7">
            <w:pPr>
              <w:jc w:val="right"/>
              <w:rPr>
                <w:b/>
              </w:rPr>
            </w:pPr>
            <w:r w:rsidRPr="00830C7D">
              <w:rPr>
                <w:b/>
              </w:rPr>
              <w:t>Responses</w:t>
            </w:r>
          </w:p>
        </w:tc>
        <w:tc>
          <w:tcPr>
            <w:tcW w:w="6835" w:type="dxa"/>
          </w:tcPr>
          <w:p w14:paraId="3FAD68A7" w14:textId="77777777" w:rsidR="00BB1AC6" w:rsidRDefault="00BB1AC6" w:rsidP="002B16C7"/>
          <w:p w14:paraId="7A94B1CB" w14:textId="77777777" w:rsidR="00BB1AC6" w:rsidRDefault="00BB1AC6" w:rsidP="002B16C7">
            <w:r>
              <w:t>Check box</w:t>
            </w:r>
          </w:p>
          <w:p w14:paraId="3575C4DD" w14:textId="77777777" w:rsidR="00CB2127" w:rsidRDefault="00BB1AC6" w:rsidP="002B16C7">
            <w:r>
              <w:tab/>
            </w:r>
            <w:r>
              <w:tab/>
            </w:r>
            <w:r>
              <w:tab/>
            </w:r>
            <w:r>
              <w:tab/>
            </w:r>
            <w:r>
              <w:tab/>
            </w:r>
            <w:r>
              <w:tab/>
            </w:r>
            <w:r>
              <w:tab/>
            </w:r>
            <w:r>
              <w:tab/>
            </w:r>
          </w:p>
          <w:p w14:paraId="020E1F8A" w14:textId="77777777" w:rsidR="00BB1AC6" w:rsidRDefault="00BB1AC6" w:rsidP="002B16C7"/>
          <w:p w14:paraId="72DCAF05" w14:textId="77777777" w:rsidR="00BB1AC6" w:rsidRDefault="00BB1AC6" w:rsidP="002B16C7">
            <w:r>
              <w:t>Internet browsing (search eng</w:t>
            </w:r>
            <w:r w:rsidR="00CB0D39">
              <w:t>ines like google, Bing, etc.)</w:t>
            </w:r>
            <w:r w:rsidR="00CB0D39">
              <w:tab/>
              <w:t>01</w:t>
            </w:r>
          </w:p>
          <w:p w14:paraId="1733545F" w14:textId="77777777" w:rsidR="00BB1AC6" w:rsidRDefault="00BB1AC6" w:rsidP="002B16C7">
            <w:r>
              <w:lastRenderedPageBreak/>
              <w:t>Social Media (face book, Instag</w:t>
            </w:r>
            <w:r w:rsidR="00CB0D39">
              <w:t>ram, WhatsApp, twitter, etc.)</w:t>
            </w:r>
            <w:r w:rsidR="00CB0D39">
              <w:tab/>
              <w:t>02</w:t>
            </w:r>
          </w:p>
          <w:p w14:paraId="27388D2A" w14:textId="77777777" w:rsidR="00BB1AC6" w:rsidRDefault="00CB0D39" w:rsidP="002B16C7">
            <w:r>
              <w:t>Email</w:t>
            </w:r>
            <w:r>
              <w:tab/>
            </w:r>
            <w:r>
              <w:tab/>
            </w:r>
            <w:r>
              <w:tab/>
            </w:r>
            <w:r>
              <w:tab/>
            </w:r>
            <w:r>
              <w:tab/>
            </w:r>
            <w:r>
              <w:tab/>
            </w:r>
            <w:r>
              <w:tab/>
              <w:t xml:space="preserve">              03</w:t>
            </w:r>
          </w:p>
          <w:p w14:paraId="3F8C5721" w14:textId="77777777" w:rsidR="00BB1AC6" w:rsidRDefault="00BB1AC6" w:rsidP="002B16C7">
            <w:r>
              <w:t xml:space="preserve">SMS </w:t>
            </w:r>
            <w:r w:rsidR="00CB0D39">
              <w:t>(Short Messaging Service)</w:t>
            </w:r>
            <w:r w:rsidR="00CB0D39">
              <w:tab/>
            </w:r>
            <w:r w:rsidR="00CB0D39">
              <w:tab/>
            </w:r>
            <w:r w:rsidR="00CB0D39">
              <w:tab/>
            </w:r>
            <w:r w:rsidR="00CB0D39">
              <w:tab/>
            </w:r>
            <w:r w:rsidR="00CB0D39">
              <w:tab/>
              <w:t>04</w:t>
            </w:r>
          </w:p>
          <w:p w14:paraId="05F762C9" w14:textId="77777777" w:rsidR="00BB1AC6" w:rsidRDefault="00BB1AC6" w:rsidP="002B16C7">
            <w:r>
              <w:t>MMS (Mul</w:t>
            </w:r>
            <w:r w:rsidR="00CB0D39">
              <w:t>timedia Messaging Service)</w:t>
            </w:r>
            <w:r w:rsidR="00CB0D39">
              <w:tab/>
            </w:r>
            <w:r w:rsidR="00CB0D39">
              <w:tab/>
            </w:r>
            <w:r w:rsidR="00CB0D39">
              <w:tab/>
            </w:r>
            <w:r w:rsidR="00CB0D39">
              <w:tab/>
              <w:t>05</w:t>
            </w:r>
          </w:p>
          <w:p w14:paraId="7E956BAB" w14:textId="77777777" w:rsidR="00BB1AC6" w:rsidRDefault="00BB1AC6" w:rsidP="002B16C7">
            <w:r>
              <w:t>Radi</w:t>
            </w:r>
            <w:r w:rsidR="00CB0D39">
              <w:t>o</w:t>
            </w:r>
            <w:r w:rsidR="00CB0D39">
              <w:tab/>
            </w:r>
            <w:r w:rsidR="00CB0D39">
              <w:tab/>
            </w:r>
            <w:r w:rsidR="00CB0D39">
              <w:tab/>
            </w:r>
            <w:r w:rsidR="00CB0D39">
              <w:tab/>
            </w:r>
            <w:r w:rsidR="00CB0D39">
              <w:tab/>
            </w:r>
            <w:r w:rsidR="00CB0D39">
              <w:tab/>
            </w:r>
            <w:r w:rsidR="00CB0D39">
              <w:tab/>
            </w:r>
            <w:r w:rsidR="00CB0D39">
              <w:tab/>
              <w:t>06</w:t>
            </w:r>
          </w:p>
          <w:p w14:paraId="4550773B" w14:textId="77777777" w:rsidR="00BB1AC6" w:rsidRDefault="00CB0D39" w:rsidP="002B16C7">
            <w:r>
              <w:t>Television</w:t>
            </w:r>
            <w:r>
              <w:tab/>
            </w:r>
            <w:r>
              <w:tab/>
            </w:r>
            <w:r>
              <w:tab/>
            </w:r>
            <w:r>
              <w:tab/>
            </w:r>
            <w:r>
              <w:tab/>
            </w:r>
            <w:r>
              <w:tab/>
            </w:r>
            <w:r>
              <w:tab/>
              <w:t>07</w:t>
            </w:r>
          </w:p>
          <w:p w14:paraId="3AFAF2DE" w14:textId="77777777" w:rsidR="00BB1AC6" w:rsidRDefault="00BB1AC6" w:rsidP="002B16C7">
            <w:r>
              <w:t>Mobile Apps (e.</w:t>
            </w:r>
            <w:r w:rsidR="00CB0D39">
              <w:t xml:space="preserve">g. NBC, </w:t>
            </w:r>
            <w:proofErr w:type="spellStart"/>
            <w:r w:rsidR="00CB0D39">
              <w:t>eNCA</w:t>
            </w:r>
            <w:proofErr w:type="spellEnd"/>
            <w:r w:rsidR="00CB0D39">
              <w:t>, news24, etc.)</w:t>
            </w:r>
            <w:r w:rsidR="00CB0D39">
              <w:tab/>
            </w:r>
            <w:r w:rsidR="00CB0D39">
              <w:tab/>
            </w:r>
            <w:r w:rsidR="00CB0D39">
              <w:tab/>
              <w:t>08</w:t>
            </w:r>
          </w:p>
          <w:p w14:paraId="4843FFB8" w14:textId="77777777" w:rsidR="00BB1AC6" w:rsidRDefault="00BB1AC6" w:rsidP="002B16C7">
            <w:r>
              <w:t>Don’t know</w:t>
            </w:r>
            <w:r>
              <w:tab/>
            </w:r>
            <w:r>
              <w:tab/>
            </w:r>
            <w:r>
              <w:tab/>
            </w:r>
            <w:r>
              <w:tab/>
            </w:r>
            <w:r>
              <w:tab/>
            </w:r>
            <w:r>
              <w:tab/>
              <w:t xml:space="preserve">    </w:t>
            </w:r>
            <w:r>
              <w:tab/>
              <w:t>99</w:t>
            </w:r>
          </w:p>
          <w:p w14:paraId="73B62436" w14:textId="77777777" w:rsidR="00BB1AC6" w:rsidRDefault="00BB1AC6" w:rsidP="002B16C7"/>
          <w:p w14:paraId="2D981AD0" w14:textId="77777777" w:rsidR="00BB1AC6" w:rsidRDefault="00BB1AC6" w:rsidP="002B16C7"/>
        </w:tc>
      </w:tr>
      <w:tr w:rsidR="00BB1AC6" w14:paraId="45D29A75" w14:textId="77777777" w:rsidTr="002B16C7">
        <w:tc>
          <w:tcPr>
            <w:tcW w:w="2070" w:type="dxa"/>
          </w:tcPr>
          <w:p w14:paraId="7DE71993" w14:textId="77777777" w:rsidR="00BB1AC6" w:rsidRPr="00830C7D" w:rsidRDefault="00BB1AC6" w:rsidP="002B16C7">
            <w:pPr>
              <w:jc w:val="right"/>
              <w:rPr>
                <w:b/>
              </w:rPr>
            </w:pPr>
            <w:r>
              <w:rPr>
                <w:b/>
              </w:rPr>
              <w:lastRenderedPageBreak/>
              <w:t>Prefill</w:t>
            </w:r>
          </w:p>
        </w:tc>
        <w:tc>
          <w:tcPr>
            <w:tcW w:w="6835" w:type="dxa"/>
          </w:tcPr>
          <w:p w14:paraId="25CD08AD" w14:textId="77777777" w:rsidR="00BB1AC6" w:rsidRDefault="00BB1AC6" w:rsidP="002B16C7">
            <w:r>
              <w:t>NAME</w:t>
            </w:r>
          </w:p>
        </w:tc>
      </w:tr>
      <w:tr w:rsidR="00BB1AC6" w14:paraId="15FA96C2" w14:textId="77777777" w:rsidTr="002B16C7">
        <w:tc>
          <w:tcPr>
            <w:tcW w:w="2070" w:type="dxa"/>
          </w:tcPr>
          <w:p w14:paraId="3B7C4A87" w14:textId="77777777" w:rsidR="00BB1AC6" w:rsidRPr="00830C7D" w:rsidRDefault="00BB1AC6" w:rsidP="002B16C7">
            <w:pPr>
              <w:jc w:val="right"/>
              <w:rPr>
                <w:b/>
              </w:rPr>
            </w:pPr>
            <w:r w:rsidRPr="00830C7D">
              <w:rPr>
                <w:b/>
              </w:rPr>
              <w:t>Consistency checks</w:t>
            </w:r>
          </w:p>
        </w:tc>
        <w:tc>
          <w:tcPr>
            <w:tcW w:w="6835" w:type="dxa"/>
          </w:tcPr>
          <w:p w14:paraId="2A43F695" w14:textId="77777777" w:rsidR="00BB1AC6" w:rsidRDefault="00BB1AC6" w:rsidP="002B16C7"/>
          <w:p w14:paraId="0C578E4B" w14:textId="77777777" w:rsidR="00BB1AC6" w:rsidRDefault="00BB1AC6" w:rsidP="002B16C7"/>
        </w:tc>
      </w:tr>
      <w:tr w:rsidR="00BB1AC6" w14:paraId="7598709A" w14:textId="77777777" w:rsidTr="002B16C7">
        <w:tc>
          <w:tcPr>
            <w:tcW w:w="2070" w:type="dxa"/>
          </w:tcPr>
          <w:p w14:paraId="49765D34" w14:textId="77777777" w:rsidR="00BB1AC6" w:rsidRPr="00830C7D" w:rsidRDefault="00BB1AC6" w:rsidP="002B16C7">
            <w:pPr>
              <w:jc w:val="right"/>
              <w:rPr>
                <w:b/>
              </w:rPr>
            </w:pPr>
            <w:r>
              <w:rPr>
                <w:b/>
              </w:rPr>
              <w:t>Error message</w:t>
            </w:r>
          </w:p>
        </w:tc>
        <w:tc>
          <w:tcPr>
            <w:tcW w:w="6835" w:type="dxa"/>
          </w:tcPr>
          <w:p w14:paraId="5CE26DBA" w14:textId="77777777" w:rsidR="00BB1AC6" w:rsidRDefault="00BB1AC6" w:rsidP="002B16C7"/>
        </w:tc>
      </w:tr>
      <w:tr w:rsidR="00BB1AC6" w14:paraId="2C390150" w14:textId="77777777" w:rsidTr="002B16C7">
        <w:tc>
          <w:tcPr>
            <w:tcW w:w="2070" w:type="dxa"/>
          </w:tcPr>
          <w:p w14:paraId="7424C3B2" w14:textId="77777777" w:rsidR="00BB1AC6" w:rsidRDefault="00BB1AC6" w:rsidP="002B16C7">
            <w:pPr>
              <w:jc w:val="right"/>
              <w:rPr>
                <w:b/>
              </w:rPr>
            </w:pPr>
            <w:r>
              <w:rPr>
                <w:b/>
              </w:rPr>
              <w:t>Routing</w:t>
            </w:r>
          </w:p>
        </w:tc>
        <w:tc>
          <w:tcPr>
            <w:tcW w:w="6835" w:type="dxa"/>
          </w:tcPr>
          <w:p w14:paraId="41747854" w14:textId="77777777" w:rsidR="00BB1AC6" w:rsidRDefault="00BB1AC6" w:rsidP="002B16C7">
            <w:r>
              <w:t>Go to B26</w:t>
            </w:r>
          </w:p>
        </w:tc>
      </w:tr>
      <w:tr w:rsidR="00BB1AC6" w14:paraId="32CD0A52" w14:textId="77777777" w:rsidTr="002B16C7">
        <w:tc>
          <w:tcPr>
            <w:tcW w:w="2070" w:type="dxa"/>
          </w:tcPr>
          <w:p w14:paraId="21F428E4" w14:textId="77777777" w:rsidR="00BB1AC6" w:rsidRDefault="00BB1AC6" w:rsidP="002B16C7">
            <w:pPr>
              <w:jc w:val="right"/>
              <w:rPr>
                <w:b/>
              </w:rPr>
            </w:pPr>
            <w:r>
              <w:rPr>
                <w:b/>
              </w:rPr>
              <w:t>Programmer instruction</w:t>
            </w:r>
          </w:p>
        </w:tc>
        <w:tc>
          <w:tcPr>
            <w:tcW w:w="6835" w:type="dxa"/>
          </w:tcPr>
          <w:p w14:paraId="2ED1699A" w14:textId="77777777" w:rsidR="00BB1AC6" w:rsidRDefault="00E30C09" w:rsidP="002B16C7">
            <w:r w:rsidRPr="00E30C09">
              <w:t>multiple response</w:t>
            </w:r>
          </w:p>
        </w:tc>
      </w:tr>
      <w:tr w:rsidR="00BB1AC6" w14:paraId="7DD73A9C" w14:textId="77777777" w:rsidTr="002B16C7">
        <w:tc>
          <w:tcPr>
            <w:tcW w:w="2070" w:type="dxa"/>
          </w:tcPr>
          <w:p w14:paraId="7F11A94D" w14:textId="77777777" w:rsidR="00BB1AC6" w:rsidRDefault="00BB1AC6" w:rsidP="002B16C7">
            <w:pPr>
              <w:jc w:val="right"/>
              <w:rPr>
                <w:b/>
              </w:rPr>
            </w:pPr>
            <w:r>
              <w:rPr>
                <w:b/>
              </w:rPr>
              <w:t>Change log</w:t>
            </w:r>
          </w:p>
        </w:tc>
        <w:tc>
          <w:tcPr>
            <w:tcW w:w="6835" w:type="dxa"/>
          </w:tcPr>
          <w:p w14:paraId="6398F40B" w14:textId="77777777" w:rsidR="00BB1AC6" w:rsidRDefault="00BB1AC6" w:rsidP="002B16C7"/>
        </w:tc>
      </w:tr>
    </w:tbl>
    <w:p w14:paraId="44F07319" w14:textId="77777777" w:rsidR="00BB1AC6" w:rsidRDefault="00BB1AC6" w:rsidP="00BB1AC6">
      <w:pPr>
        <w:rPr>
          <w:rFonts w:asciiTheme="majorHAnsi" w:eastAsiaTheme="majorEastAsia" w:hAnsiTheme="majorHAnsi" w:cstheme="majorBidi"/>
          <w:color w:val="2E74B5" w:themeColor="accent1" w:themeShade="BF"/>
          <w:sz w:val="26"/>
          <w:szCs w:val="26"/>
        </w:rPr>
      </w:pPr>
    </w:p>
    <w:p w14:paraId="577C6CCF" w14:textId="77777777" w:rsidR="00BB1AC6" w:rsidRDefault="00BB1AC6" w:rsidP="00BB1AC6">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B26 HOW OFTEN PERSON</w:t>
      </w:r>
      <w:r w:rsidR="003818BD">
        <w:rPr>
          <w:rFonts w:asciiTheme="majorHAnsi" w:eastAsiaTheme="majorEastAsia" w:hAnsiTheme="majorHAnsi" w:cstheme="majorBidi"/>
          <w:color w:val="2E74B5" w:themeColor="accent1" w:themeShade="BF"/>
          <w:sz w:val="26"/>
          <w:szCs w:val="26"/>
        </w:rPr>
        <w:t>S</w:t>
      </w:r>
      <w:r>
        <w:rPr>
          <w:rFonts w:asciiTheme="majorHAnsi" w:eastAsiaTheme="majorEastAsia" w:hAnsiTheme="majorHAnsi" w:cstheme="majorBidi"/>
          <w:color w:val="2E74B5" w:themeColor="accent1" w:themeShade="BF"/>
          <w:sz w:val="26"/>
          <w:szCs w:val="26"/>
        </w:rPr>
        <w:t xml:space="preserve"> PARTICIPATES IN SPORTS</w:t>
      </w:r>
    </w:p>
    <w:tbl>
      <w:tblPr>
        <w:tblStyle w:val="TableGrid"/>
        <w:tblW w:w="0" w:type="auto"/>
        <w:tblInd w:w="445" w:type="dxa"/>
        <w:tblLook w:val="04A0" w:firstRow="1" w:lastRow="0" w:firstColumn="1" w:lastColumn="0" w:noHBand="0" w:noVBand="1"/>
      </w:tblPr>
      <w:tblGrid>
        <w:gridCol w:w="2070"/>
        <w:gridCol w:w="6835"/>
      </w:tblGrid>
      <w:tr w:rsidR="00BB1AC6" w14:paraId="0D555E17" w14:textId="77777777" w:rsidTr="002B16C7">
        <w:tc>
          <w:tcPr>
            <w:tcW w:w="2070" w:type="dxa"/>
          </w:tcPr>
          <w:p w14:paraId="5B671C29" w14:textId="77777777" w:rsidR="00BB1AC6" w:rsidRPr="00830C7D" w:rsidRDefault="00BB1AC6" w:rsidP="002B16C7">
            <w:pPr>
              <w:jc w:val="right"/>
              <w:rPr>
                <w:b/>
              </w:rPr>
            </w:pPr>
            <w:r w:rsidRPr="00830C7D">
              <w:rPr>
                <w:b/>
              </w:rPr>
              <w:t>Description</w:t>
            </w:r>
          </w:p>
        </w:tc>
        <w:tc>
          <w:tcPr>
            <w:tcW w:w="6835" w:type="dxa"/>
          </w:tcPr>
          <w:p w14:paraId="1DB03E5E" w14:textId="77777777" w:rsidR="00BB1AC6" w:rsidRDefault="003818BD" w:rsidP="002B16C7">
            <w:r>
              <w:t xml:space="preserve">Frequency for </w:t>
            </w:r>
            <w:r w:rsidR="00BB1AC6">
              <w:t>sports participation</w:t>
            </w:r>
            <w:r>
              <w:t xml:space="preserve"> by household members</w:t>
            </w:r>
          </w:p>
        </w:tc>
      </w:tr>
      <w:tr w:rsidR="00BB1AC6" w14:paraId="5C7540DC" w14:textId="77777777" w:rsidTr="002B16C7">
        <w:tc>
          <w:tcPr>
            <w:tcW w:w="2070" w:type="dxa"/>
          </w:tcPr>
          <w:p w14:paraId="1F0745D7" w14:textId="77777777" w:rsidR="00BB1AC6" w:rsidRPr="00830C7D" w:rsidRDefault="00BB1AC6" w:rsidP="002B16C7">
            <w:pPr>
              <w:jc w:val="right"/>
              <w:rPr>
                <w:b/>
              </w:rPr>
            </w:pPr>
            <w:r w:rsidRPr="00830C7D">
              <w:rPr>
                <w:b/>
              </w:rPr>
              <w:t>Name</w:t>
            </w:r>
          </w:p>
        </w:tc>
        <w:tc>
          <w:tcPr>
            <w:tcW w:w="6835" w:type="dxa"/>
          </w:tcPr>
          <w:p w14:paraId="750F0665" w14:textId="77777777" w:rsidR="00BB1AC6" w:rsidRDefault="00BB1AC6" w:rsidP="002B16C7">
            <w:r>
              <w:t>PARTICIPATION_IN_SPORTS</w:t>
            </w:r>
          </w:p>
        </w:tc>
      </w:tr>
      <w:tr w:rsidR="00BB1AC6" w14:paraId="60E51692" w14:textId="77777777" w:rsidTr="002B16C7">
        <w:tc>
          <w:tcPr>
            <w:tcW w:w="2070" w:type="dxa"/>
          </w:tcPr>
          <w:p w14:paraId="19460E9E" w14:textId="77777777" w:rsidR="00BB1AC6" w:rsidRPr="00830C7D" w:rsidRDefault="00BB1AC6" w:rsidP="002B16C7">
            <w:pPr>
              <w:jc w:val="right"/>
              <w:rPr>
                <w:b/>
              </w:rPr>
            </w:pPr>
            <w:r>
              <w:rPr>
                <w:b/>
              </w:rPr>
              <w:t>Type</w:t>
            </w:r>
          </w:p>
        </w:tc>
        <w:tc>
          <w:tcPr>
            <w:tcW w:w="6835" w:type="dxa"/>
          </w:tcPr>
          <w:p w14:paraId="2FAB7CF2" w14:textId="77777777" w:rsidR="00BB1AC6" w:rsidRDefault="00BB1AC6" w:rsidP="002B16C7">
            <w:r>
              <w:t>Numeric</w:t>
            </w:r>
          </w:p>
        </w:tc>
      </w:tr>
      <w:tr w:rsidR="00BB1AC6" w14:paraId="6D08A076" w14:textId="77777777" w:rsidTr="002B16C7">
        <w:tc>
          <w:tcPr>
            <w:tcW w:w="2070" w:type="dxa"/>
          </w:tcPr>
          <w:p w14:paraId="4F9FC3E4" w14:textId="77777777" w:rsidR="00BB1AC6" w:rsidRPr="00830C7D" w:rsidRDefault="00BB1AC6" w:rsidP="002B16C7">
            <w:pPr>
              <w:jc w:val="right"/>
              <w:rPr>
                <w:b/>
              </w:rPr>
            </w:pPr>
            <w:r w:rsidRPr="00830C7D">
              <w:rPr>
                <w:b/>
              </w:rPr>
              <w:t>Universe</w:t>
            </w:r>
          </w:p>
        </w:tc>
        <w:tc>
          <w:tcPr>
            <w:tcW w:w="6835" w:type="dxa"/>
          </w:tcPr>
          <w:p w14:paraId="3F2AEE66" w14:textId="77777777" w:rsidR="00BB1AC6" w:rsidRDefault="00BB1AC6" w:rsidP="002B16C7">
            <w:r>
              <w:t>Persons aged 4 years or older</w:t>
            </w:r>
          </w:p>
        </w:tc>
      </w:tr>
      <w:tr w:rsidR="00BB1AC6" w14:paraId="3CA8A480" w14:textId="77777777" w:rsidTr="002B16C7">
        <w:tc>
          <w:tcPr>
            <w:tcW w:w="2070" w:type="dxa"/>
          </w:tcPr>
          <w:p w14:paraId="7F00ADCC" w14:textId="77777777" w:rsidR="00BB1AC6" w:rsidRPr="00830C7D" w:rsidRDefault="00BB1AC6" w:rsidP="002B16C7">
            <w:pPr>
              <w:jc w:val="right"/>
              <w:rPr>
                <w:b/>
              </w:rPr>
            </w:pPr>
            <w:r w:rsidRPr="00830C7D">
              <w:rPr>
                <w:b/>
              </w:rPr>
              <w:t>Question text</w:t>
            </w:r>
          </w:p>
        </w:tc>
        <w:tc>
          <w:tcPr>
            <w:tcW w:w="6835" w:type="dxa"/>
          </w:tcPr>
          <w:p w14:paraId="581870B5" w14:textId="77777777" w:rsidR="00BB1AC6" w:rsidRDefault="00BB1AC6" w:rsidP="002B16C7">
            <w:r>
              <w:t>How often does [NAME] participate in sports, fitness or active recreation for 30 minutes</w:t>
            </w:r>
            <w:r w:rsidR="00CB2127">
              <w:t xml:space="preserve"> or more</w:t>
            </w:r>
            <w:r>
              <w:t>?</w:t>
            </w:r>
          </w:p>
        </w:tc>
      </w:tr>
      <w:tr w:rsidR="00BB1AC6" w14:paraId="51F9FDC8" w14:textId="77777777" w:rsidTr="002B16C7">
        <w:tc>
          <w:tcPr>
            <w:tcW w:w="2070" w:type="dxa"/>
          </w:tcPr>
          <w:p w14:paraId="2CBB86B0" w14:textId="77777777" w:rsidR="00BB1AC6" w:rsidRPr="00830C7D" w:rsidRDefault="00BB1AC6" w:rsidP="002B16C7">
            <w:pPr>
              <w:jc w:val="right"/>
              <w:rPr>
                <w:b/>
              </w:rPr>
            </w:pPr>
            <w:r w:rsidRPr="00830C7D">
              <w:rPr>
                <w:b/>
              </w:rPr>
              <w:t>Help text</w:t>
            </w:r>
          </w:p>
        </w:tc>
        <w:tc>
          <w:tcPr>
            <w:tcW w:w="6835" w:type="dxa"/>
          </w:tcPr>
          <w:p w14:paraId="312ACCA7" w14:textId="77777777" w:rsidR="00BB1AC6" w:rsidRDefault="00BB1AC6" w:rsidP="002B16C7"/>
        </w:tc>
      </w:tr>
      <w:tr w:rsidR="00BB1AC6" w14:paraId="2C8C0DBD" w14:textId="77777777" w:rsidTr="002B16C7">
        <w:tc>
          <w:tcPr>
            <w:tcW w:w="2070" w:type="dxa"/>
          </w:tcPr>
          <w:p w14:paraId="7E89B6B2" w14:textId="77777777" w:rsidR="00BB1AC6" w:rsidRPr="00830C7D" w:rsidRDefault="00BB1AC6" w:rsidP="002B16C7">
            <w:pPr>
              <w:jc w:val="right"/>
              <w:rPr>
                <w:b/>
              </w:rPr>
            </w:pPr>
            <w:r w:rsidRPr="00830C7D">
              <w:rPr>
                <w:b/>
              </w:rPr>
              <w:t>Valid range</w:t>
            </w:r>
          </w:p>
        </w:tc>
        <w:tc>
          <w:tcPr>
            <w:tcW w:w="6835" w:type="dxa"/>
          </w:tcPr>
          <w:p w14:paraId="0432D117" w14:textId="77777777" w:rsidR="00BB1AC6" w:rsidRDefault="00BB1AC6" w:rsidP="002B16C7">
            <w:r>
              <w:t>1-4, 9</w:t>
            </w:r>
          </w:p>
        </w:tc>
      </w:tr>
      <w:tr w:rsidR="00BB1AC6" w14:paraId="1FCB8EC9" w14:textId="77777777" w:rsidTr="002B16C7">
        <w:tc>
          <w:tcPr>
            <w:tcW w:w="2070" w:type="dxa"/>
          </w:tcPr>
          <w:p w14:paraId="13F7CFD9" w14:textId="77777777" w:rsidR="00BB1AC6" w:rsidRPr="00830C7D" w:rsidRDefault="00BB1AC6" w:rsidP="002B16C7">
            <w:pPr>
              <w:jc w:val="right"/>
              <w:rPr>
                <w:b/>
              </w:rPr>
            </w:pPr>
            <w:r w:rsidRPr="00830C7D">
              <w:rPr>
                <w:b/>
              </w:rPr>
              <w:t>Responses</w:t>
            </w:r>
          </w:p>
        </w:tc>
        <w:tc>
          <w:tcPr>
            <w:tcW w:w="6835" w:type="dxa"/>
          </w:tcPr>
          <w:p w14:paraId="24ED768D" w14:textId="77777777" w:rsidR="00BB1AC6" w:rsidRDefault="00BB1AC6" w:rsidP="002B16C7"/>
          <w:p w14:paraId="44E9B3F9" w14:textId="77777777" w:rsidR="00BB1AC6" w:rsidRDefault="00BB1AC6" w:rsidP="002B16C7">
            <w:r>
              <w:t>Radio button</w:t>
            </w:r>
          </w:p>
          <w:p w14:paraId="54AA2C80" w14:textId="77777777" w:rsidR="00BB1AC6" w:rsidRDefault="00BB1AC6" w:rsidP="002B16C7"/>
          <w:p w14:paraId="1F7A0A8F" w14:textId="77777777" w:rsidR="00BB1AC6" w:rsidRDefault="00BB1AC6" w:rsidP="002B16C7">
            <w:r>
              <w:t>More than o</w:t>
            </w:r>
            <w:r w:rsidR="00CB2127">
              <w:t>n</w:t>
            </w:r>
            <w:r>
              <w:t>ce a week       1</w:t>
            </w:r>
          </w:p>
          <w:p w14:paraId="27F3E48C" w14:textId="77777777" w:rsidR="00BB1AC6" w:rsidRDefault="00BB1AC6" w:rsidP="002B16C7">
            <w:r>
              <w:t>Once a week                          2</w:t>
            </w:r>
          </w:p>
          <w:p w14:paraId="5293851B" w14:textId="77777777" w:rsidR="00BB1AC6" w:rsidRDefault="00BB1AC6" w:rsidP="002B16C7">
            <w:r>
              <w:t>Less than once a week         3</w:t>
            </w:r>
          </w:p>
          <w:p w14:paraId="00664A22" w14:textId="77777777" w:rsidR="00BB1AC6" w:rsidRDefault="00BB1AC6" w:rsidP="002B16C7">
            <w:r>
              <w:t xml:space="preserve">Never                                      4 </w:t>
            </w:r>
          </w:p>
          <w:p w14:paraId="6F36AE59" w14:textId="77777777" w:rsidR="00BB1AC6" w:rsidRDefault="00BB1AC6" w:rsidP="002B16C7">
            <w:r>
              <w:t>Don’t know                           9</w:t>
            </w:r>
          </w:p>
        </w:tc>
      </w:tr>
      <w:tr w:rsidR="00BB1AC6" w14:paraId="41E43D42" w14:textId="77777777" w:rsidTr="002B16C7">
        <w:tc>
          <w:tcPr>
            <w:tcW w:w="2070" w:type="dxa"/>
          </w:tcPr>
          <w:p w14:paraId="5F318005" w14:textId="77777777" w:rsidR="00BB1AC6" w:rsidRPr="00830C7D" w:rsidRDefault="00BB1AC6" w:rsidP="002B16C7">
            <w:pPr>
              <w:jc w:val="right"/>
              <w:rPr>
                <w:b/>
              </w:rPr>
            </w:pPr>
            <w:r>
              <w:rPr>
                <w:b/>
              </w:rPr>
              <w:t>Prefill</w:t>
            </w:r>
          </w:p>
        </w:tc>
        <w:tc>
          <w:tcPr>
            <w:tcW w:w="6835" w:type="dxa"/>
          </w:tcPr>
          <w:p w14:paraId="09093934" w14:textId="77777777" w:rsidR="00BB1AC6" w:rsidRDefault="00BB1AC6" w:rsidP="002B16C7">
            <w:r>
              <w:t>NAME</w:t>
            </w:r>
          </w:p>
        </w:tc>
      </w:tr>
      <w:tr w:rsidR="00BB1AC6" w14:paraId="59970746" w14:textId="77777777" w:rsidTr="002B16C7">
        <w:tc>
          <w:tcPr>
            <w:tcW w:w="2070" w:type="dxa"/>
          </w:tcPr>
          <w:p w14:paraId="6C0EDDBF" w14:textId="77777777" w:rsidR="00BB1AC6" w:rsidRPr="00830C7D" w:rsidRDefault="00BB1AC6" w:rsidP="002B16C7">
            <w:pPr>
              <w:jc w:val="right"/>
              <w:rPr>
                <w:b/>
              </w:rPr>
            </w:pPr>
            <w:r w:rsidRPr="00830C7D">
              <w:rPr>
                <w:b/>
              </w:rPr>
              <w:t>Consistency checks</w:t>
            </w:r>
          </w:p>
        </w:tc>
        <w:tc>
          <w:tcPr>
            <w:tcW w:w="6835" w:type="dxa"/>
          </w:tcPr>
          <w:p w14:paraId="115DE140" w14:textId="77777777" w:rsidR="00BB1AC6" w:rsidRDefault="00BB1AC6" w:rsidP="002B16C7"/>
        </w:tc>
      </w:tr>
      <w:tr w:rsidR="00BB1AC6" w14:paraId="16ADD105" w14:textId="77777777" w:rsidTr="002B16C7">
        <w:tc>
          <w:tcPr>
            <w:tcW w:w="2070" w:type="dxa"/>
          </w:tcPr>
          <w:p w14:paraId="11FEFD05" w14:textId="77777777" w:rsidR="00BB1AC6" w:rsidRPr="00830C7D" w:rsidRDefault="00BB1AC6" w:rsidP="002B16C7">
            <w:pPr>
              <w:jc w:val="right"/>
              <w:rPr>
                <w:b/>
              </w:rPr>
            </w:pPr>
            <w:r>
              <w:rPr>
                <w:b/>
              </w:rPr>
              <w:t>Error message</w:t>
            </w:r>
          </w:p>
        </w:tc>
        <w:tc>
          <w:tcPr>
            <w:tcW w:w="6835" w:type="dxa"/>
          </w:tcPr>
          <w:p w14:paraId="7E3D7491" w14:textId="77777777" w:rsidR="00BB1AC6" w:rsidRDefault="00BB1AC6" w:rsidP="002B16C7"/>
        </w:tc>
      </w:tr>
      <w:tr w:rsidR="00BB1AC6" w14:paraId="39F0C89B" w14:textId="77777777" w:rsidTr="002B16C7">
        <w:tc>
          <w:tcPr>
            <w:tcW w:w="2070" w:type="dxa"/>
          </w:tcPr>
          <w:p w14:paraId="2538677D" w14:textId="77777777" w:rsidR="00BB1AC6" w:rsidRDefault="00BB1AC6" w:rsidP="002B16C7">
            <w:pPr>
              <w:jc w:val="right"/>
              <w:rPr>
                <w:b/>
              </w:rPr>
            </w:pPr>
            <w:r>
              <w:rPr>
                <w:b/>
              </w:rPr>
              <w:t>Routing</w:t>
            </w:r>
          </w:p>
        </w:tc>
        <w:tc>
          <w:tcPr>
            <w:tcW w:w="6835" w:type="dxa"/>
          </w:tcPr>
          <w:p w14:paraId="7FE6E280" w14:textId="77777777" w:rsidR="00BB1AC6" w:rsidRDefault="00CB2127" w:rsidP="002B16C7">
            <w:r>
              <w:t xml:space="preserve">If 1,2,3 </w:t>
            </w:r>
            <w:r w:rsidR="00BB1AC6">
              <w:t>Go to B27</w:t>
            </w:r>
          </w:p>
          <w:p w14:paraId="578C3C43" w14:textId="77777777" w:rsidR="00CB2127" w:rsidRDefault="00CB2127" w:rsidP="002B16C7">
            <w:r>
              <w:t>If 4 or 9 Go to Section C</w:t>
            </w:r>
          </w:p>
        </w:tc>
      </w:tr>
      <w:tr w:rsidR="00BB1AC6" w14:paraId="129CBE9B" w14:textId="77777777" w:rsidTr="002B16C7">
        <w:tc>
          <w:tcPr>
            <w:tcW w:w="2070" w:type="dxa"/>
          </w:tcPr>
          <w:p w14:paraId="654CBC38" w14:textId="77777777" w:rsidR="00BB1AC6" w:rsidRDefault="00BB1AC6" w:rsidP="002B16C7">
            <w:pPr>
              <w:jc w:val="right"/>
              <w:rPr>
                <w:b/>
              </w:rPr>
            </w:pPr>
            <w:r>
              <w:rPr>
                <w:b/>
              </w:rPr>
              <w:t>Programmer instruction</w:t>
            </w:r>
          </w:p>
        </w:tc>
        <w:tc>
          <w:tcPr>
            <w:tcW w:w="6835" w:type="dxa"/>
          </w:tcPr>
          <w:p w14:paraId="4BDDAF59" w14:textId="77777777" w:rsidR="00BB1AC6" w:rsidRDefault="00BB1AC6" w:rsidP="002B16C7"/>
        </w:tc>
      </w:tr>
      <w:tr w:rsidR="00BB1AC6" w14:paraId="4FCC4F17" w14:textId="77777777" w:rsidTr="002B16C7">
        <w:tc>
          <w:tcPr>
            <w:tcW w:w="2070" w:type="dxa"/>
          </w:tcPr>
          <w:p w14:paraId="2248E88C" w14:textId="77777777" w:rsidR="00BB1AC6" w:rsidRDefault="00BB1AC6" w:rsidP="002B16C7">
            <w:pPr>
              <w:jc w:val="right"/>
              <w:rPr>
                <w:b/>
              </w:rPr>
            </w:pPr>
            <w:r>
              <w:rPr>
                <w:b/>
              </w:rPr>
              <w:t>Change log</w:t>
            </w:r>
          </w:p>
        </w:tc>
        <w:tc>
          <w:tcPr>
            <w:tcW w:w="6835" w:type="dxa"/>
          </w:tcPr>
          <w:p w14:paraId="620E0B17" w14:textId="77777777" w:rsidR="00BB1AC6" w:rsidRDefault="00BB1AC6" w:rsidP="002B16C7"/>
        </w:tc>
      </w:tr>
    </w:tbl>
    <w:p w14:paraId="6C03081C" w14:textId="77777777" w:rsidR="00BB1AC6" w:rsidRDefault="00BB1AC6" w:rsidP="00BB1AC6">
      <w:pPr>
        <w:rPr>
          <w:rFonts w:asciiTheme="majorHAnsi" w:eastAsiaTheme="majorEastAsia" w:hAnsiTheme="majorHAnsi" w:cstheme="majorBidi"/>
          <w:color w:val="2E74B5" w:themeColor="accent1" w:themeShade="BF"/>
          <w:sz w:val="26"/>
          <w:szCs w:val="26"/>
        </w:rPr>
      </w:pPr>
    </w:p>
    <w:p w14:paraId="4B5B0372" w14:textId="77777777" w:rsidR="00BB1AC6" w:rsidRDefault="00BB1AC6" w:rsidP="00BB1AC6">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B27 PRIMARY SPORTS</w:t>
      </w:r>
      <w:r w:rsidR="003818BD">
        <w:rPr>
          <w:rFonts w:asciiTheme="majorHAnsi" w:eastAsiaTheme="majorEastAsia" w:hAnsiTheme="majorHAnsi" w:cstheme="majorBidi"/>
          <w:color w:val="2E74B5" w:themeColor="accent1" w:themeShade="BF"/>
          <w:sz w:val="26"/>
          <w:szCs w:val="26"/>
        </w:rPr>
        <w:t xml:space="preserve"> ACTIVITY</w:t>
      </w:r>
    </w:p>
    <w:tbl>
      <w:tblPr>
        <w:tblStyle w:val="TableGrid"/>
        <w:tblW w:w="0" w:type="auto"/>
        <w:tblInd w:w="445" w:type="dxa"/>
        <w:tblLook w:val="04A0" w:firstRow="1" w:lastRow="0" w:firstColumn="1" w:lastColumn="0" w:noHBand="0" w:noVBand="1"/>
      </w:tblPr>
      <w:tblGrid>
        <w:gridCol w:w="2070"/>
        <w:gridCol w:w="6835"/>
      </w:tblGrid>
      <w:tr w:rsidR="00BB1AC6" w14:paraId="35BE4B52" w14:textId="77777777" w:rsidTr="002B16C7">
        <w:tc>
          <w:tcPr>
            <w:tcW w:w="2070" w:type="dxa"/>
          </w:tcPr>
          <w:p w14:paraId="7DA00E31" w14:textId="77777777" w:rsidR="00BB1AC6" w:rsidRPr="00830C7D" w:rsidRDefault="00BB1AC6" w:rsidP="002B16C7">
            <w:pPr>
              <w:jc w:val="right"/>
              <w:rPr>
                <w:b/>
              </w:rPr>
            </w:pPr>
            <w:r w:rsidRPr="00830C7D">
              <w:rPr>
                <w:b/>
              </w:rPr>
              <w:t>Description</w:t>
            </w:r>
          </w:p>
        </w:tc>
        <w:tc>
          <w:tcPr>
            <w:tcW w:w="6835" w:type="dxa"/>
          </w:tcPr>
          <w:p w14:paraId="004D6F95" w14:textId="77777777" w:rsidR="00BB1AC6" w:rsidRDefault="00BB1AC6" w:rsidP="002B16C7">
            <w:r>
              <w:t>Primary sport activity participated in</w:t>
            </w:r>
          </w:p>
        </w:tc>
      </w:tr>
      <w:tr w:rsidR="00BB1AC6" w14:paraId="6CC7166E" w14:textId="77777777" w:rsidTr="002B16C7">
        <w:tc>
          <w:tcPr>
            <w:tcW w:w="2070" w:type="dxa"/>
          </w:tcPr>
          <w:p w14:paraId="605C585D" w14:textId="77777777" w:rsidR="00BB1AC6" w:rsidRPr="00830C7D" w:rsidRDefault="00BB1AC6" w:rsidP="002B16C7">
            <w:pPr>
              <w:jc w:val="right"/>
              <w:rPr>
                <w:b/>
              </w:rPr>
            </w:pPr>
            <w:r w:rsidRPr="00830C7D">
              <w:rPr>
                <w:b/>
              </w:rPr>
              <w:t>Name</w:t>
            </w:r>
          </w:p>
        </w:tc>
        <w:tc>
          <w:tcPr>
            <w:tcW w:w="6835" w:type="dxa"/>
          </w:tcPr>
          <w:p w14:paraId="51B6CC43" w14:textId="77777777" w:rsidR="00BB1AC6" w:rsidRDefault="00BB1AC6" w:rsidP="002B16C7">
            <w:r>
              <w:t>PRIMARY_SPORT</w:t>
            </w:r>
          </w:p>
        </w:tc>
      </w:tr>
      <w:tr w:rsidR="00BB1AC6" w14:paraId="0FAA1898" w14:textId="77777777" w:rsidTr="002B16C7">
        <w:tc>
          <w:tcPr>
            <w:tcW w:w="2070" w:type="dxa"/>
          </w:tcPr>
          <w:p w14:paraId="2CB46FF9" w14:textId="77777777" w:rsidR="00BB1AC6" w:rsidRPr="00830C7D" w:rsidRDefault="00BB1AC6" w:rsidP="002B16C7">
            <w:pPr>
              <w:jc w:val="right"/>
              <w:rPr>
                <w:b/>
              </w:rPr>
            </w:pPr>
            <w:r>
              <w:rPr>
                <w:b/>
              </w:rPr>
              <w:t>Type</w:t>
            </w:r>
          </w:p>
        </w:tc>
        <w:tc>
          <w:tcPr>
            <w:tcW w:w="6835" w:type="dxa"/>
          </w:tcPr>
          <w:p w14:paraId="21388098" w14:textId="77777777" w:rsidR="00BB1AC6" w:rsidRDefault="00BB1AC6" w:rsidP="002B16C7">
            <w:r>
              <w:t>Numeric</w:t>
            </w:r>
          </w:p>
        </w:tc>
      </w:tr>
      <w:tr w:rsidR="00BB1AC6" w14:paraId="0D0131FC" w14:textId="77777777" w:rsidTr="002B16C7">
        <w:tc>
          <w:tcPr>
            <w:tcW w:w="2070" w:type="dxa"/>
          </w:tcPr>
          <w:p w14:paraId="0B7E3CBD" w14:textId="77777777" w:rsidR="00BB1AC6" w:rsidRPr="00830C7D" w:rsidRDefault="00BB1AC6" w:rsidP="002B16C7">
            <w:pPr>
              <w:jc w:val="right"/>
              <w:rPr>
                <w:b/>
              </w:rPr>
            </w:pPr>
            <w:r w:rsidRPr="00830C7D">
              <w:rPr>
                <w:b/>
              </w:rPr>
              <w:t>Universe</w:t>
            </w:r>
          </w:p>
        </w:tc>
        <w:tc>
          <w:tcPr>
            <w:tcW w:w="6835" w:type="dxa"/>
          </w:tcPr>
          <w:p w14:paraId="04ECD703" w14:textId="77777777" w:rsidR="00BB1AC6" w:rsidRDefault="00BB1AC6" w:rsidP="002B16C7">
            <w:r>
              <w:t>Persons aged 4 years or older</w:t>
            </w:r>
            <w:r w:rsidR="00CB2127">
              <w:t xml:space="preserve"> who answered 1/2/3 in B26</w:t>
            </w:r>
          </w:p>
        </w:tc>
      </w:tr>
      <w:tr w:rsidR="00BB1AC6" w14:paraId="3AEEA142" w14:textId="77777777" w:rsidTr="002B16C7">
        <w:tc>
          <w:tcPr>
            <w:tcW w:w="2070" w:type="dxa"/>
          </w:tcPr>
          <w:p w14:paraId="01E74440" w14:textId="77777777" w:rsidR="00BB1AC6" w:rsidRPr="00830C7D" w:rsidRDefault="00BB1AC6" w:rsidP="002B16C7">
            <w:pPr>
              <w:jc w:val="right"/>
              <w:rPr>
                <w:b/>
              </w:rPr>
            </w:pPr>
            <w:r w:rsidRPr="00830C7D">
              <w:rPr>
                <w:b/>
              </w:rPr>
              <w:t>Question text</w:t>
            </w:r>
          </w:p>
        </w:tc>
        <w:tc>
          <w:tcPr>
            <w:tcW w:w="6835" w:type="dxa"/>
          </w:tcPr>
          <w:p w14:paraId="20320B77" w14:textId="77777777" w:rsidR="00BB1AC6" w:rsidRDefault="00BB1AC6" w:rsidP="002B16C7">
            <w:r>
              <w:t>What is the primary sport, fitness or active recreation activity [NAME] participates in?</w:t>
            </w:r>
          </w:p>
        </w:tc>
      </w:tr>
      <w:tr w:rsidR="00BB1AC6" w14:paraId="50221BC9" w14:textId="77777777" w:rsidTr="002B16C7">
        <w:tc>
          <w:tcPr>
            <w:tcW w:w="2070" w:type="dxa"/>
          </w:tcPr>
          <w:p w14:paraId="6FAD4753" w14:textId="77777777" w:rsidR="00BB1AC6" w:rsidRPr="00830C7D" w:rsidRDefault="00BB1AC6" w:rsidP="002B16C7">
            <w:pPr>
              <w:jc w:val="right"/>
              <w:rPr>
                <w:b/>
              </w:rPr>
            </w:pPr>
            <w:r w:rsidRPr="00830C7D">
              <w:rPr>
                <w:b/>
              </w:rPr>
              <w:t>Help text</w:t>
            </w:r>
          </w:p>
        </w:tc>
        <w:tc>
          <w:tcPr>
            <w:tcW w:w="6835" w:type="dxa"/>
          </w:tcPr>
          <w:p w14:paraId="65964000" w14:textId="77777777" w:rsidR="00BB1AC6" w:rsidRDefault="00BB1AC6" w:rsidP="002B16C7">
            <w:r>
              <w:t xml:space="preserve">See </w:t>
            </w:r>
            <w:proofErr w:type="spellStart"/>
            <w:r>
              <w:t>codelist</w:t>
            </w:r>
            <w:proofErr w:type="spellEnd"/>
          </w:p>
        </w:tc>
      </w:tr>
      <w:tr w:rsidR="00BB1AC6" w14:paraId="40FCDA12" w14:textId="77777777" w:rsidTr="002B16C7">
        <w:tc>
          <w:tcPr>
            <w:tcW w:w="2070" w:type="dxa"/>
          </w:tcPr>
          <w:p w14:paraId="4790DB6A" w14:textId="77777777" w:rsidR="00BB1AC6" w:rsidRPr="00830C7D" w:rsidRDefault="00BB1AC6" w:rsidP="002B16C7">
            <w:pPr>
              <w:jc w:val="right"/>
              <w:rPr>
                <w:b/>
              </w:rPr>
            </w:pPr>
            <w:r w:rsidRPr="00830C7D">
              <w:rPr>
                <w:b/>
              </w:rPr>
              <w:t>Valid range</w:t>
            </w:r>
          </w:p>
        </w:tc>
        <w:tc>
          <w:tcPr>
            <w:tcW w:w="6835" w:type="dxa"/>
          </w:tcPr>
          <w:p w14:paraId="1B3E52D8" w14:textId="77777777" w:rsidR="00BB1AC6" w:rsidRDefault="00423B03" w:rsidP="002B16C7">
            <w:r>
              <w:t>01-17</w:t>
            </w:r>
          </w:p>
        </w:tc>
      </w:tr>
      <w:tr w:rsidR="00BB1AC6" w14:paraId="74F4C241" w14:textId="77777777" w:rsidTr="002B16C7">
        <w:tc>
          <w:tcPr>
            <w:tcW w:w="2070" w:type="dxa"/>
          </w:tcPr>
          <w:p w14:paraId="3F46C7D2" w14:textId="77777777" w:rsidR="00BB1AC6" w:rsidRPr="00830C7D" w:rsidRDefault="00BB1AC6" w:rsidP="002B16C7">
            <w:pPr>
              <w:jc w:val="right"/>
              <w:rPr>
                <w:b/>
              </w:rPr>
            </w:pPr>
            <w:r w:rsidRPr="00830C7D">
              <w:rPr>
                <w:b/>
              </w:rPr>
              <w:t>Responses</w:t>
            </w:r>
          </w:p>
        </w:tc>
        <w:tc>
          <w:tcPr>
            <w:tcW w:w="6835" w:type="dxa"/>
          </w:tcPr>
          <w:p w14:paraId="196C909E" w14:textId="77777777" w:rsidR="00BB1AC6" w:rsidRDefault="00CB2127" w:rsidP="002B16C7">
            <w:r>
              <w:t>Radio button</w:t>
            </w:r>
          </w:p>
        </w:tc>
      </w:tr>
      <w:tr w:rsidR="00BB1AC6" w14:paraId="0EF21ED6" w14:textId="77777777" w:rsidTr="002B16C7">
        <w:tc>
          <w:tcPr>
            <w:tcW w:w="2070" w:type="dxa"/>
          </w:tcPr>
          <w:p w14:paraId="6CCD350A" w14:textId="77777777" w:rsidR="00BB1AC6" w:rsidRPr="00830C7D" w:rsidRDefault="00BB1AC6" w:rsidP="002B16C7">
            <w:pPr>
              <w:jc w:val="right"/>
              <w:rPr>
                <w:b/>
              </w:rPr>
            </w:pPr>
            <w:r>
              <w:rPr>
                <w:b/>
              </w:rPr>
              <w:t>Prefill</w:t>
            </w:r>
          </w:p>
        </w:tc>
        <w:tc>
          <w:tcPr>
            <w:tcW w:w="6835" w:type="dxa"/>
          </w:tcPr>
          <w:p w14:paraId="1778C389" w14:textId="77777777" w:rsidR="00BB1AC6" w:rsidRDefault="00BB1AC6" w:rsidP="002B16C7">
            <w:r>
              <w:t>NAME</w:t>
            </w:r>
          </w:p>
        </w:tc>
      </w:tr>
      <w:tr w:rsidR="00BB1AC6" w14:paraId="672A70F8" w14:textId="77777777" w:rsidTr="002B16C7">
        <w:tc>
          <w:tcPr>
            <w:tcW w:w="2070" w:type="dxa"/>
          </w:tcPr>
          <w:p w14:paraId="7995B6D4" w14:textId="77777777" w:rsidR="00BB1AC6" w:rsidRPr="00830C7D" w:rsidRDefault="00BB1AC6" w:rsidP="002B16C7">
            <w:pPr>
              <w:jc w:val="right"/>
              <w:rPr>
                <w:b/>
              </w:rPr>
            </w:pPr>
            <w:r w:rsidRPr="00830C7D">
              <w:rPr>
                <w:b/>
              </w:rPr>
              <w:t>Consistency checks</w:t>
            </w:r>
          </w:p>
        </w:tc>
        <w:tc>
          <w:tcPr>
            <w:tcW w:w="6835" w:type="dxa"/>
          </w:tcPr>
          <w:p w14:paraId="7F93E0F7" w14:textId="77777777" w:rsidR="00BB1AC6" w:rsidRDefault="00BB1AC6" w:rsidP="002B16C7"/>
        </w:tc>
      </w:tr>
      <w:tr w:rsidR="00BB1AC6" w14:paraId="3635D471" w14:textId="77777777" w:rsidTr="002B16C7">
        <w:tc>
          <w:tcPr>
            <w:tcW w:w="2070" w:type="dxa"/>
          </w:tcPr>
          <w:p w14:paraId="623CC311" w14:textId="77777777" w:rsidR="00BB1AC6" w:rsidRPr="00830C7D" w:rsidRDefault="00BB1AC6" w:rsidP="002B16C7">
            <w:pPr>
              <w:jc w:val="right"/>
              <w:rPr>
                <w:b/>
              </w:rPr>
            </w:pPr>
            <w:r>
              <w:rPr>
                <w:b/>
              </w:rPr>
              <w:t>Error message</w:t>
            </w:r>
          </w:p>
        </w:tc>
        <w:tc>
          <w:tcPr>
            <w:tcW w:w="6835" w:type="dxa"/>
          </w:tcPr>
          <w:p w14:paraId="50144F5F" w14:textId="77777777" w:rsidR="00BB1AC6" w:rsidRDefault="00BB1AC6" w:rsidP="002B16C7"/>
        </w:tc>
      </w:tr>
      <w:tr w:rsidR="00BB1AC6" w14:paraId="7FD4D85D" w14:textId="77777777" w:rsidTr="002B16C7">
        <w:tc>
          <w:tcPr>
            <w:tcW w:w="2070" w:type="dxa"/>
          </w:tcPr>
          <w:p w14:paraId="4A23C03A" w14:textId="77777777" w:rsidR="00BB1AC6" w:rsidRDefault="00BB1AC6" w:rsidP="002B16C7">
            <w:pPr>
              <w:jc w:val="right"/>
              <w:rPr>
                <w:b/>
              </w:rPr>
            </w:pPr>
            <w:r>
              <w:rPr>
                <w:b/>
              </w:rPr>
              <w:t>Routing</w:t>
            </w:r>
          </w:p>
        </w:tc>
        <w:tc>
          <w:tcPr>
            <w:tcW w:w="6835" w:type="dxa"/>
          </w:tcPr>
          <w:p w14:paraId="58924E5B" w14:textId="77777777" w:rsidR="00BB1AC6" w:rsidRDefault="00BB1AC6" w:rsidP="002B16C7">
            <w:r>
              <w:t>Go to Section C</w:t>
            </w:r>
          </w:p>
        </w:tc>
      </w:tr>
      <w:tr w:rsidR="00BB1AC6" w14:paraId="2670C8C4" w14:textId="77777777" w:rsidTr="002B16C7">
        <w:tc>
          <w:tcPr>
            <w:tcW w:w="2070" w:type="dxa"/>
          </w:tcPr>
          <w:p w14:paraId="237D69CA" w14:textId="77777777" w:rsidR="00BB1AC6" w:rsidRDefault="00BB1AC6" w:rsidP="002B16C7">
            <w:pPr>
              <w:jc w:val="right"/>
              <w:rPr>
                <w:b/>
              </w:rPr>
            </w:pPr>
            <w:r>
              <w:rPr>
                <w:b/>
              </w:rPr>
              <w:t>Programmer instruction</w:t>
            </w:r>
          </w:p>
        </w:tc>
        <w:tc>
          <w:tcPr>
            <w:tcW w:w="6835" w:type="dxa"/>
          </w:tcPr>
          <w:p w14:paraId="1D50238E" w14:textId="77777777" w:rsidR="00BB1AC6" w:rsidRDefault="00BB1AC6" w:rsidP="002B16C7"/>
        </w:tc>
      </w:tr>
      <w:tr w:rsidR="00BB1AC6" w14:paraId="0C00235B" w14:textId="77777777" w:rsidTr="002B16C7">
        <w:tc>
          <w:tcPr>
            <w:tcW w:w="2070" w:type="dxa"/>
          </w:tcPr>
          <w:p w14:paraId="4FD2DA4C" w14:textId="77777777" w:rsidR="00BB1AC6" w:rsidRDefault="00BB1AC6" w:rsidP="002B16C7">
            <w:pPr>
              <w:jc w:val="right"/>
              <w:rPr>
                <w:b/>
              </w:rPr>
            </w:pPr>
            <w:r>
              <w:rPr>
                <w:b/>
              </w:rPr>
              <w:t>Change log</w:t>
            </w:r>
          </w:p>
        </w:tc>
        <w:tc>
          <w:tcPr>
            <w:tcW w:w="6835" w:type="dxa"/>
          </w:tcPr>
          <w:p w14:paraId="670D804E" w14:textId="77777777" w:rsidR="00BB1AC6" w:rsidRDefault="00BB1AC6" w:rsidP="002B16C7"/>
        </w:tc>
      </w:tr>
    </w:tbl>
    <w:p w14:paraId="7C590690" w14:textId="77777777" w:rsidR="00BB1AC6" w:rsidRDefault="00BB1AC6" w:rsidP="00BB1AC6">
      <w:pPr>
        <w:rPr>
          <w:rFonts w:asciiTheme="majorHAnsi" w:eastAsiaTheme="majorEastAsia" w:hAnsiTheme="majorHAnsi" w:cstheme="majorBidi"/>
          <w:color w:val="2E74B5" w:themeColor="accent1" w:themeShade="BF"/>
          <w:sz w:val="26"/>
          <w:szCs w:val="26"/>
        </w:rPr>
      </w:pPr>
    </w:p>
    <w:p w14:paraId="7E5DBE77" w14:textId="77777777" w:rsidR="002B16C7" w:rsidRDefault="002B16C7" w:rsidP="00BB1AC6">
      <w:pPr>
        <w:rPr>
          <w:rFonts w:asciiTheme="majorHAnsi" w:eastAsiaTheme="majorEastAsia" w:hAnsiTheme="majorHAnsi" w:cstheme="majorBidi"/>
          <w:color w:val="2E74B5" w:themeColor="accent1" w:themeShade="BF"/>
          <w:sz w:val="26"/>
          <w:szCs w:val="26"/>
        </w:rPr>
      </w:pPr>
    </w:p>
    <w:p w14:paraId="6D60DAAE" w14:textId="77777777" w:rsidR="002B16C7" w:rsidRDefault="002B16C7" w:rsidP="00BB1AC6">
      <w:pPr>
        <w:rPr>
          <w:rFonts w:asciiTheme="majorHAnsi" w:eastAsiaTheme="majorEastAsia" w:hAnsiTheme="majorHAnsi" w:cstheme="majorBidi"/>
          <w:color w:val="2E74B5" w:themeColor="accent1" w:themeShade="BF"/>
          <w:sz w:val="26"/>
          <w:szCs w:val="26"/>
        </w:rPr>
      </w:pPr>
    </w:p>
    <w:p w14:paraId="37B2445D" w14:textId="77777777" w:rsidR="00C825A3" w:rsidRDefault="00C825A3" w:rsidP="00BB1AC6">
      <w:pPr>
        <w:rPr>
          <w:rFonts w:asciiTheme="majorHAnsi" w:eastAsiaTheme="majorEastAsia" w:hAnsiTheme="majorHAnsi" w:cstheme="majorBidi"/>
          <w:color w:val="2E74B5" w:themeColor="accent1" w:themeShade="BF"/>
          <w:sz w:val="26"/>
          <w:szCs w:val="26"/>
        </w:rPr>
      </w:pPr>
    </w:p>
    <w:p w14:paraId="4CF58711" w14:textId="77777777" w:rsidR="00C825A3" w:rsidRPr="002A609D"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t>Section C: Early Childhood Development (ECD)</w:t>
      </w:r>
    </w:p>
    <w:p w14:paraId="024B6482" w14:textId="77777777" w:rsidR="00C825A3" w:rsidRPr="002A609D" w:rsidRDefault="00C825A3" w:rsidP="00C825A3"/>
    <w:p w14:paraId="215B6DB9"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C</w:t>
      </w:r>
      <w:r w:rsidRPr="002A609D">
        <w:rPr>
          <w:rFonts w:asciiTheme="majorHAnsi" w:eastAsiaTheme="majorEastAsia" w:hAnsiTheme="majorHAnsi" w:cstheme="majorBidi"/>
          <w:color w:val="2E74B5" w:themeColor="accent1" w:themeShade="BF"/>
          <w:sz w:val="26"/>
          <w:szCs w:val="26"/>
        </w:rPr>
        <w:t>1</w:t>
      </w:r>
      <w:r>
        <w:rPr>
          <w:rFonts w:asciiTheme="majorHAnsi" w:eastAsiaTheme="majorEastAsia" w:hAnsiTheme="majorHAnsi" w:cstheme="majorBidi"/>
          <w:color w:val="2E74B5" w:themeColor="accent1" w:themeShade="BF"/>
          <w:sz w:val="26"/>
          <w:szCs w:val="26"/>
        </w:rPr>
        <w:t>A</w:t>
      </w:r>
      <w:r w:rsidRPr="002A609D">
        <w:rPr>
          <w:rFonts w:asciiTheme="majorHAnsi" w:eastAsiaTheme="majorEastAsia" w:hAnsiTheme="majorHAnsi" w:cstheme="majorBidi"/>
          <w:color w:val="2E74B5" w:themeColor="accent1" w:themeShade="BF"/>
          <w:sz w:val="26"/>
          <w:szCs w:val="26"/>
        </w:rPr>
        <w:t xml:space="preserve"> </w:t>
      </w:r>
      <w:r w:rsidRPr="003455E1">
        <w:rPr>
          <w:rFonts w:asciiTheme="majorHAnsi" w:eastAsiaTheme="majorEastAsia" w:hAnsiTheme="majorHAnsi" w:cstheme="majorBidi"/>
          <w:color w:val="2E74B5" w:themeColor="accent1" w:themeShade="BF"/>
          <w:sz w:val="26"/>
          <w:szCs w:val="26"/>
        </w:rPr>
        <w:t>ECD Attendance</w:t>
      </w:r>
    </w:p>
    <w:tbl>
      <w:tblPr>
        <w:tblStyle w:val="TableGrid"/>
        <w:tblW w:w="0" w:type="auto"/>
        <w:tblInd w:w="445" w:type="dxa"/>
        <w:tblLook w:val="04A0" w:firstRow="1" w:lastRow="0" w:firstColumn="1" w:lastColumn="0" w:noHBand="0" w:noVBand="1"/>
      </w:tblPr>
      <w:tblGrid>
        <w:gridCol w:w="2070"/>
        <w:gridCol w:w="6835"/>
      </w:tblGrid>
      <w:tr w:rsidR="00C825A3" w:rsidRPr="002A609D" w14:paraId="0D6A28A4" w14:textId="77777777" w:rsidTr="009F687B">
        <w:tc>
          <w:tcPr>
            <w:tcW w:w="2070" w:type="dxa"/>
          </w:tcPr>
          <w:p w14:paraId="4B8D2947" w14:textId="77777777" w:rsidR="00C825A3" w:rsidRPr="002A609D" w:rsidRDefault="00C825A3" w:rsidP="009F687B">
            <w:pPr>
              <w:jc w:val="right"/>
              <w:rPr>
                <w:b/>
              </w:rPr>
            </w:pPr>
            <w:r w:rsidRPr="002A609D">
              <w:rPr>
                <w:b/>
              </w:rPr>
              <w:t>Description</w:t>
            </w:r>
          </w:p>
        </w:tc>
        <w:tc>
          <w:tcPr>
            <w:tcW w:w="6835" w:type="dxa"/>
          </w:tcPr>
          <w:p w14:paraId="017555D3" w14:textId="77777777" w:rsidR="00C825A3" w:rsidRPr="002A609D" w:rsidRDefault="00C825A3" w:rsidP="009F687B">
            <w:r w:rsidRPr="003455E1">
              <w:t>Early Childhood Development (ECD) Attendance</w:t>
            </w:r>
          </w:p>
        </w:tc>
      </w:tr>
      <w:tr w:rsidR="00C825A3" w:rsidRPr="002A609D" w14:paraId="7562630A" w14:textId="77777777" w:rsidTr="009F687B">
        <w:tc>
          <w:tcPr>
            <w:tcW w:w="2070" w:type="dxa"/>
          </w:tcPr>
          <w:p w14:paraId="3CA5DCC4" w14:textId="77777777" w:rsidR="00C825A3" w:rsidRPr="002A609D" w:rsidRDefault="00C825A3" w:rsidP="009F687B">
            <w:pPr>
              <w:jc w:val="right"/>
              <w:rPr>
                <w:b/>
              </w:rPr>
            </w:pPr>
            <w:r w:rsidRPr="002A609D">
              <w:rPr>
                <w:b/>
              </w:rPr>
              <w:t>Name</w:t>
            </w:r>
          </w:p>
        </w:tc>
        <w:tc>
          <w:tcPr>
            <w:tcW w:w="6835" w:type="dxa"/>
          </w:tcPr>
          <w:p w14:paraId="42133198" w14:textId="77777777" w:rsidR="00C825A3" w:rsidRPr="002A609D" w:rsidRDefault="00C825A3" w:rsidP="009F687B">
            <w:r>
              <w:t>ECD_YN</w:t>
            </w:r>
          </w:p>
        </w:tc>
      </w:tr>
      <w:tr w:rsidR="00C825A3" w:rsidRPr="002A609D" w14:paraId="0CA2EBF6" w14:textId="77777777" w:rsidTr="009F687B">
        <w:tc>
          <w:tcPr>
            <w:tcW w:w="2070" w:type="dxa"/>
          </w:tcPr>
          <w:p w14:paraId="5A7E7A21" w14:textId="77777777" w:rsidR="00C825A3" w:rsidRPr="002A609D" w:rsidRDefault="00C825A3" w:rsidP="009F687B">
            <w:pPr>
              <w:jc w:val="right"/>
              <w:rPr>
                <w:b/>
              </w:rPr>
            </w:pPr>
            <w:r w:rsidRPr="002A609D">
              <w:rPr>
                <w:b/>
              </w:rPr>
              <w:t>Type</w:t>
            </w:r>
          </w:p>
        </w:tc>
        <w:tc>
          <w:tcPr>
            <w:tcW w:w="6835" w:type="dxa"/>
          </w:tcPr>
          <w:p w14:paraId="41203BCD" w14:textId="77777777" w:rsidR="00C825A3" w:rsidRPr="002A609D" w:rsidRDefault="00C825A3" w:rsidP="009F687B">
            <w:r w:rsidRPr="002A609D">
              <w:t>Numeric</w:t>
            </w:r>
          </w:p>
        </w:tc>
      </w:tr>
      <w:tr w:rsidR="00C825A3" w:rsidRPr="002A609D" w14:paraId="175D7861" w14:textId="77777777" w:rsidTr="009F687B">
        <w:tc>
          <w:tcPr>
            <w:tcW w:w="2070" w:type="dxa"/>
          </w:tcPr>
          <w:p w14:paraId="6142F097" w14:textId="77777777" w:rsidR="00C825A3" w:rsidRPr="002A609D" w:rsidRDefault="00C825A3" w:rsidP="009F687B">
            <w:pPr>
              <w:jc w:val="right"/>
              <w:rPr>
                <w:b/>
              </w:rPr>
            </w:pPr>
            <w:r w:rsidRPr="002A609D">
              <w:rPr>
                <w:b/>
              </w:rPr>
              <w:t>Universe</w:t>
            </w:r>
          </w:p>
        </w:tc>
        <w:tc>
          <w:tcPr>
            <w:tcW w:w="6835" w:type="dxa"/>
          </w:tcPr>
          <w:p w14:paraId="6014C1D8" w14:textId="77777777" w:rsidR="00C825A3" w:rsidRPr="002A609D" w:rsidRDefault="00C825A3" w:rsidP="009F687B">
            <w:r w:rsidRPr="002A609D">
              <w:t>For all persons aged 0 - 5 years</w:t>
            </w:r>
          </w:p>
        </w:tc>
      </w:tr>
      <w:tr w:rsidR="00C825A3" w:rsidRPr="002A609D" w14:paraId="41453D1D" w14:textId="77777777" w:rsidTr="009F687B">
        <w:tc>
          <w:tcPr>
            <w:tcW w:w="2070" w:type="dxa"/>
          </w:tcPr>
          <w:p w14:paraId="77DFCCD8" w14:textId="77777777" w:rsidR="00C825A3" w:rsidRPr="002A609D" w:rsidRDefault="00C825A3" w:rsidP="009F687B">
            <w:pPr>
              <w:jc w:val="right"/>
              <w:rPr>
                <w:b/>
              </w:rPr>
            </w:pPr>
            <w:r w:rsidRPr="002A609D">
              <w:rPr>
                <w:b/>
              </w:rPr>
              <w:t>Question text</w:t>
            </w:r>
          </w:p>
        </w:tc>
        <w:tc>
          <w:tcPr>
            <w:tcW w:w="6835" w:type="dxa"/>
          </w:tcPr>
          <w:p w14:paraId="5FC26FBB" w14:textId="77777777" w:rsidR="00C825A3" w:rsidRPr="002A609D" w:rsidRDefault="00C825A3" w:rsidP="009F687B">
            <w:r w:rsidRPr="002A609D">
              <w:t xml:space="preserve">Is (NAME) attending </w:t>
            </w:r>
            <w:r w:rsidRPr="00E72D0C">
              <w:t>Early Childhood Development (ECD)</w:t>
            </w:r>
            <w:r w:rsidRPr="002A609D">
              <w:t>?</w:t>
            </w:r>
          </w:p>
        </w:tc>
      </w:tr>
      <w:tr w:rsidR="00C825A3" w:rsidRPr="002A609D" w14:paraId="14872574" w14:textId="77777777" w:rsidTr="009F687B">
        <w:tc>
          <w:tcPr>
            <w:tcW w:w="2070" w:type="dxa"/>
          </w:tcPr>
          <w:p w14:paraId="184655C2" w14:textId="77777777" w:rsidR="00C825A3" w:rsidRPr="002A609D" w:rsidRDefault="00C825A3" w:rsidP="009F687B">
            <w:pPr>
              <w:jc w:val="right"/>
              <w:rPr>
                <w:b/>
              </w:rPr>
            </w:pPr>
            <w:r w:rsidRPr="002A609D">
              <w:rPr>
                <w:b/>
              </w:rPr>
              <w:t>Help text</w:t>
            </w:r>
          </w:p>
        </w:tc>
        <w:tc>
          <w:tcPr>
            <w:tcW w:w="6835" w:type="dxa"/>
          </w:tcPr>
          <w:p w14:paraId="5D54AD3F" w14:textId="77777777" w:rsidR="00C825A3" w:rsidRPr="002A609D" w:rsidRDefault="00C825A3" w:rsidP="009F687B">
            <w:pPr>
              <w:contextualSpacing/>
            </w:pPr>
          </w:p>
        </w:tc>
      </w:tr>
      <w:tr w:rsidR="00C825A3" w:rsidRPr="002A609D" w14:paraId="46E372E6" w14:textId="77777777" w:rsidTr="009F687B">
        <w:tc>
          <w:tcPr>
            <w:tcW w:w="2070" w:type="dxa"/>
          </w:tcPr>
          <w:p w14:paraId="1FB48545" w14:textId="77777777" w:rsidR="00C825A3" w:rsidRPr="002A609D" w:rsidRDefault="00C825A3" w:rsidP="009F687B">
            <w:pPr>
              <w:jc w:val="right"/>
              <w:rPr>
                <w:b/>
              </w:rPr>
            </w:pPr>
          </w:p>
        </w:tc>
        <w:tc>
          <w:tcPr>
            <w:tcW w:w="6835" w:type="dxa"/>
          </w:tcPr>
          <w:p w14:paraId="6B696F65" w14:textId="77777777" w:rsidR="00C825A3" w:rsidRDefault="00C825A3" w:rsidP="00C825A3">
            <w:pPr>
              <w:pStyle w:val="ListParagraph"/>
              <w:numPr>
                <w:ilvl w:val="0"/>
                <w:numId w:val="34"/>
              </w:numPr>
            </w:pPr>
          </w:p>
        </w:tc>
      </w:tr>
      <w:tr w:rsidR="00C825A3" w:rsidRPr="002A609D" w14:paraId="3ED252DA" w14:textId="77777777" w:rsidTr="009F687B">
        <w:tc>
          <w:tcPr>
            <w:tcW w:w="2070" w:type="dxa"/>
          </w:tcPr>
          <w:p w14:paraId="1EBBA91D" w14:textId="77777777" w:rsidR="00C825A3" w:rsidRPr="002A609D" w:rsidRDefault="00C825A3" w:rsidP="009F687B">
            <w:pPr>
              <w:jc w:val="right"/>
              <w:rPr>
                <w:b/>
              </w:rPr>
            </w:pPr>
            <w:r w:rsidRPr="002A609D">
              <w:rPr>
                <w:b/>
              </w:rPr>
              <w:t>Valid range</w:t>
            </w:r>
          </w:p>
        </w:tc>
        <w:tc>
          <w:tcPr>
            <w:tcW w:w="6835" w:type="dxa"/>
          </w:tcPr>
          <w:p w14:paraId="205382EC" w14:textId="77777777" w:rsidR="00C825A3" w:rsidRPr="002A609D" w:rsidRDefault="00C825A3" w:rsidP="009F687B">
            <w:r>
              <w:t>1 – 2, 9</w:t>
            </w:r>
          </w:p>
        </w:tc>
      </w:tr>
      <w:tr w:rsidR="00C825A3" w:rsidRPr="002A609D" w14:paraId="29F2BEBC" w14:textId="77777777" w:rsidTr="009F687B">
        <w:tc>
          <w:tcPr>
            <w:tcW w:w="2070" w:type="dxa"/>
          </w:tcPr>
          <w:p w14:paraId="25C15B1A" w14:textId="77777777" w:rsidR="00C825A3" w:rsidRPr="002A609D" w:rsidRDefault="00C825A3" w:rsidP="009F687B">
            <w:pPr>
              <w:jc w:val="right"/>
              <w:rPr>
                <w:b/>
              </w:rPr>
            </w:pPr>
            <w:r w:rsidRPr="002A609D">
              <w:rPr>
                <w:b/>
              </w:rPr>
              <w:t>Responses</w:t>
            </w:r>
          </w:p>
        </w:tc>
        <w:tc>
          <w:tcPr>
            <w:tcW w:w="6835" w:type="dxa"/>
          </w:tcPr>
          <w:tbl>
            <w:tblPr>
              <w:tblpPr w:leftFromText="180" w:rightFromText="180" w:tblpY="270"/>
              <w:tblOverlap w:val="never"/>
              <w:tblW w:w="3770" w:type="dxa"/>
              <w:tblLook w:val="04A0" w:firstRow="1" w:lastRow="0" w:firstColumn="1" w:lastColumn="0" w:noHBand="0" w:noVBand="1"/>
            </w:tblPr>
            <w:tblGrid>
              <w:gridCol w:w="3135"/>
              <w:gridCol w:w="635"/>
            </w:tblGrid>
            <w:tr w:rsidR="00C825A3" w:rsidRPr="002A609D" w14:paraId="3C1C3F6C" w14:textId="77777777" w:rsidTr="006066D1">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5D0A920"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81120" behindDoc="0" locked="0" layoutInCell="1" allowOverlap="1" wp14:anchorId="3FC27C93" wp14:editId="2331E60D">
                        <wp:simplePos x="0" y="0"/>
                        <wp:positionH relativeFrom="column">
                          <wp:posOffset>0</wp:posOffset>
                        </wp:positionH>
                        <wp:positionV relativeFrom="paragraph">
                          <wp:posOffset>0</wp:posOffset>
                        </wp:positionV>
                        <wp:extent cx="28575" cy="19050"/>
                        <wp:effectExtent l="0" t="0" r="0" b="0"/>
                        <wp:wrapNone/>
                        <wp:docPr id="193" name="Picture 193"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2144" behindDoc="0" locked="0" layoutInCell="1" allowOverlap="1" wp14:anchorId="4C53419C" wp14:editId="3108E30D">
                        <wp:simplePos x="0" y="0"/>
                        <wp:positionH relativeFrom="column">
                          <wp:posOffset>0</wp:posOffset>
                        </wp:positionH>
                        <wp:positionV relativeFrom="paragraph">
                          <wp:posOffset>0</wp:posOffset>
                        </wp:positionV>
                        <wp:extent cx="28575" cy="19050"/>
                        <wp:effectExtent l="0" t="0" r="0" b="0"/>
                        <wp:wrapNone/>
                        <wp:docPr id="194" name="Picture 194"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3168" behindDoc="0" locked="0" layoutInCell="1" allowOverlap="1" wp14:anchorId="3CFB3A59" wp14:editId="0CFA2CE5">
                        <wp:simplePos x="0" y="0"/>
                        <wp:positionH relativeFrom="column">
                          <wp:posOffset>0</wp:posOffset>
                        </wp:positionH>
                        <wp:positionV relativeFrom="paragraph">
                          <wp:posOffset>0</wp:posOffset>
                        </wp:positionV>
                        <wp:extent cx="28575" cy="19050"/>
                        <wp:effectExtent l="0" t="0" r="0" b="0"/>
                        <wp:wrapNone/>
                        <wp:docPr id="195" name="Picture 195"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4192" behindDoc="0" locked="0" layoutInCell="1" allowOverlap="1" wp14:anchorId="74990862" wp14:editId="2DE38479">
                        <wp:simplePos x="0" y="0"/>
                        <wp:positionH relativeFrom="column">
                          <wp:posOffset>0</wp:posOffset>
                        </wp:positionH>
                        <wp:positionV relativeFrom="paragraph">
                          <wp:posOffset>0</wp:posOffset>
                        </wp:positionV>
                        <wp:extent cx="28575" cy="19050"/>
                        <wp:effectExtent l="0" t="0" r="0" b="0"/>
                        <wp:wrapNone/>
                        <wp:docPr id="196" name="Picture 196"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5216" behindDoc="0" locked="0" layoutInCell="1" allowOverlap="1" wp14:anchorId="0C5DECF4" wp14:editId="0A57FBB3">
                        <wp:simplePos x="0" y="0"/>
                        <wp:positionH relativeFrom="column">
                          <wp:posOffset>0</wp:posOffset>
                        </wp:positionH>
                        <wp:positionV relativeFrom="paragraph">
                          <wp:posOffset>0</wp:posOffset>
                        </wp:positionV>
                        <wp:extent cx="28575" cy="19050"/>
                        <wp:effectExtent l="0" t="0" r="0" b="0"/>
                        <wp:wrapNone/>
                        <wp:docPr id="197" name="Picture 197"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6240" behindDoc="0" locked="0" layoutInCell="1" allowOverlap="1" wp14:anchorId="6C5FB833" wp14:editId="2F2A62E1">
                        <wp:simplePos x="0" y="0"/>
                        <wp:positionH relativeFrom="column">
                          <wp:posOffset>0</wp:posOffset>
                        </wp:positionH>
                        <wp:positionV relativeFrom="paragraph">
                          <wp:posOffset>0</wp:posOffset>
                        </wp:positionV>
                        <wp:extent cx="28575" cy="19050"/>
                        <wp:effectExtent l="0" t="0" r="0" b="0"/>
                        <wp:wrapNone/>
                        <wp:docPr id="198" name="Picture 198"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7264" behindDoc="0" locked="0" layoutInCell="1" allowOverlap="1" wp14:anchorId="08203060" wp14:editId="55EC9629">
                        <wp:simplePos x="0" y="0"/>
                        <wp:positionH relativeFrom="column">
                          <wp:posOffset>0</wp:posOffset>
                        </wp:positionH>
                        <wp:positionV relativeFrom="paragraph">
                          <wp:posOffset>0</wp:posOffset>
                        </wp:positionV>
                        <wp:extent cx="28575" cy="19050"/>
                        <wp:effectExtent l="0" t="0" r="0" b="0"/>
                        <wp:wrapNone/>
                        <wp:docPr id="199" name="Picture 199"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8288" behindDoc="0" locked="0" layoutInCell="1" allowOverlap="1" wp14:anchorId="70498114" wp14:editId="4EE9C278">
                        <wp:simplePos x="0" y="0"/>
                        <wp:positionH relativeFrom="column">
                          <wp:posOffset>0</wp:posOffset>
                        </wp:positionH>
                        <wp:positionV relativeFrom="paragraph">
                          <wp:posOffset>0</wp:posOffset>
                        </wp:positionV>
                        <wp:extent cx="28575" cy="19050"/>
                        <wp:effectExtent l="0" t="0" r="0" b="0"/>
                        <wp:wrapNone/>
                        <wp:docPr id="200" name="Picture 200"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9312" behindDoc="0" locked="0" layoutInCell="1" allowOverlap="1" wp14:anchorId="78D64623" wp14:editId="4F4DB708">
                        <wp:simplePos x="0" y="0"/>
                        <wp:positionH relativeFrom="column">
                          <wp:posOffset>0</wp:posOffset>
                        </wp:positionH>
                        <wp:positionV relativeFrom="paragraph">
                          <wp:posOffset>0</wp:posOffset>
                        </wp:positionV>
                        <wp:extent cx="28575" cy="19050"/>
                        <wp:effectExtent l="0" t="0" r="0" b="0"/>
                        <wp:wrapNone/>
                        <wp:docPr id="201" name="Picture 201"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0336" behindDoc="0" locked="0" layoutInCell="1" allowOverlap="1" wp14:anchorId="737393BB" wp14:editId="33F7675E">
                        <wp:simplePos x="0" y="0"/>
                        <wp:positionH relativeFrom="column">
                          <wp:posOffset>0</wp:posOffset>
                        </wp:positionH>
                        <wp:positionV relativeFrom="paragraph">
                          <wp:posOffset>0</wp:posOffset>
                        </wp:positionV>
                        <wp:extent cx="28575" cy="19050"/>
                        <wp:effectExtent l="0" t="0" r="0" b="0"/>
                        <wp:wrapNone/>
                        <wp:docPr id="202" name="Picture 202"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Yes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30F4D85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0FA4E8FF"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tcPr>
                <w:p w14:paraId="22B9E675"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805696" behindDoc="0" locked="0" layoutInCell="1" allowOverlap="1" wp14:anchorId="3545537F" wp14:editId="3FA0FA84">
                        <wp:simplePos x="0" y="0"/>
                        <wp:positionH relativeFrom="column">
                          <wp:posOffset>0</wp:posOffset>
                        </wp:positionH>
                        <wp:positionV relativeFrom="paragraph">
                          <wp:posOffset>0</wp:posOffset>
                        </wp:positionV>
                        <wp:extent cx="28575" cy="19050"/>
                        <wp:effectExtent l="0" t="0" r="0" b="0"/>
                        <wp:wrapNone/>
                        <wp:docPr id="203" name="Picture 203"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6720" behindDoc="0" locked="0" layoutInCell="1" allowOverlap="1" wp14:anchorId="1DB76974" wp14:editId="20555644">
                        <wp:simplePos x="0" y="0"/>
                        <wp:positionH relativeFrom="column">
                          <wp:posOffset>0</wp:posOffset>
                        </wp:positionH>
                        <wp:positionV relativeFrom="paragraph">
                          <wp:posOffset>0</wp:posOffset>
                        </wp:positionV>
                        <wp:extent cx="28575" cy="19050"/>
                        <wp:effectExtent l="0" t="0" r="0" b="0"/>
                        <wp:wrapNone/>
                        <wp:docPr id="204" name="Picture 204"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7744" behindDoc="0" locked="0" layoutInCell="1" allowOverlap="1" wp14:anchorId="04DB415A" wp14:editId="6A66DA95">
                        <wp:simplePos x="0" y="0"/>
                        <wp:positionH relativeFrom="column">
                          <wp:posOffset>0</wp:posOffset>
                        </wp:positionH>
                        <wp:positionV relativeFrom="paragraph">
                          <wp:posOffset>0</wp:posOffset>
                        </wp:positionV>
                        <wp:extent cx="28575" cy="19050"/>
                        <wp:effectExtent l="0" t="0" r="0" b="0"/>
                        <wp:wrapNone/>
                        <wp:docPr id="205" name="Picture 205"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8768" behindDoc="0" locked="0" layoutInCell="1" allowOverlap="1" wp14:anchorId="06DC6B83" wp14:editId="51152AD9">
                        <wp:simplePos x="0" y="0"/>
                        <wp:positionH relativeFrom="column">
                          <wp:posOffset>0</wp:posOffset>
                        </wp:positionH>
                        <wp:positionV relativeFrom="paragraph">
                          <wp:posOffset>0</wp:posOffset>
                        </wp:positionV>
                        <wp:extent cx="28575" cy="19050"/>
                        <wp:effectExtent l="0" t="0" r="0" b="0"/>
                        <wp:wrapNone/>
                        <wp:docPr id="206" name="Picture 206"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9792" behindDoc="0" locked="0" layoutInCell="1" allowOverlap="1" wp14:anchorId="3419B1C1" wp14:editId="58C51AAB">
                        <wp:simplePos x="0" y="0"/>
                        <wp:positionH relativeFrom="column">
                          <wp:posOffset>0</wp:posOffset>
                        </wp:positionH>
                        <wp:positionV relativeFrom="paragraph">
                          <wp:posOffset>0</wp:posOffset>
                        </wp:positionV>
                        <wp:extent cx="28575" cy="19050"/>
                        <wp:effectExtent l="0" t="0" r="0" b="0"/>
                        <wp:wrapNone/>
                        <wp:docPr id="207" name="Picture 207"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0816" behindDoc="0" locked="0" layoutInCell="1" allowOverlap="1" wp14:anchorId="1C9CFEFF" wp14:editId="4DEF2D31">
                        <wp:simplePos x="0" y="0"/>
                        <wp:positionH relativeFrom="column">
                          <wp:posOffset>0</wp:posOffset>
                        </wp:positionH>
                        <wp:positionV relativeFrom="paragraph">
                          <wp:posOffset>0</wp:posOffset>
                        </wp:positionV>
                        <wp:extent cx="28575" cy="19050"/>
                        <wp:effectExtent l="0" t="0" r="0" b="0"/>
                        <wp:wrapNone/>
                        <wp:docPr id="208" name="Picture 208"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1840" behindDoc="0" locked="0" layoutInCell="1" allowOverlap="1" wp14:anchorId="6BA57F40" wp14:editId="470F9AE8">
                        <wp:simplePos x="0" y="0"/>
                        <wp:positionH relativeFrom="column">
                          <wp:posOffset>0</wp:posOffset>
                        </wp:positionH>
                        <wp:positionV relativeFrom="paragraph">
                          <wp:posOffset>0</wp:posOffset>
                        </wp:positionV>
                        <wp:extent cx="28575" cy="19050"/>
                        <wp:effectExtent l="0" t="0" r="0" b="0"/>
                        <wp:wrapNone/>
                        <wp:docPr id="209" name="Picture 209"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2864" behindDoc="0" locked="0" layoutInCell="1" allowOverlap="1" wp14:anchorId="3CB69C69" wp14:editId="449B31B9">
                        <wp:simplePos x="0" y="0"/>
                        <wp:positionH relativeFrom="column">
                          <wp:posOffset>0</wp:posOffset>
                        </wp:positionH>
                        <wp:positionV relativeFrom="paragraph">
                          <wp:posOffset>0</wp:posOffset>
                        </wp:positionV>
                        <wp:extent cx="28575" cy="19050"/>
                        <wp:effectExtent l="0" t="0" r="0" b="0"/>
                        <wp:wrapNone/>
                        <wp:docPr id="210" name="Picture 210"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3888" behindDoc="0" locked="0" layoutInCell="1" allowOverlap="1" wp14:anchorId="10CF6E49" wp14:editId="00C6A577">
                        <wp:simplePos x="0" y="0"/>
                        <wp:positionH relativeFrom="column">
                          <wp:posOffset>0</wp:posOffset>
                        </wp:positionH>
                        <wp:positionV relativeFrom="paragraph">
                          <wp:posOffset>0</wp:posOffset>
                        </wp:positionV>
                        <wp:extent cx="28575" cy="19050"/>
                        <wp:effectExtent l="0" t="0" r="0" b="0"/>
                        <wp:wrapNone/>
                        <wp:docPr id="211" name="Picture 211"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4912" behindDoc="0" locked="0" layoutInCell="1" allowOverlap="1" wp14:anchorId="5FC66985" wp14:editId="59CB025C">
                        <wp:simplePos x="0" y="0"/>
                        <wp:positionH relativeFrom="column">
                          <wp:posOffset>0</wp:posOffset>
                        </wp:positionH>
                        <wp:positionV relativeFrom="paragraph">
                          <wp:posOffset>0</wp:posOffset>
                        </wp:positionV>
                        <wp:extent cx="28575" cy="19050"/>
                        <wp:effectExtent l="0" t="0" r="0" b="0"/>
                        <wp:wrapNone/>
                        <wp:docPr id="212" name="Picture 212"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5936" behindDoc="0" locked="0" layoutInCell="1" allowOverlap="1" wp14:anchorId="5C267011" wp14:editId="49A6248D">
                        <wp:simplePos x="0" y="0"/>
                        <wp:positionH relativeFrom="column">
                          <wp:posOffset>0</wp:posOffset>
                        </wp:positionH>
                        <wp:positionV relativeFrom="paragraph">
                          <wp:posOffset>0</wp:posOffset>
                        </wp:positionV>
                        <wp:extent cx="28575" cy="28575"/>
                        <wp:effectExtent l="0" t="0" r="9525" b="0"/>
                        <wp:wrapNone/>
                        <wp:docPr id="213" name="Picture 213"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6960" behindDoc="0" locked="0" layoutInCell="1" allowOverlap="1" wp14:anchorId="05D5100A" wp14:editId="59D508CD">
                        <wp:simplePos x="0" y="0"/>
                        <wp:positionH relativeFrom="column">
                          <wp:posOffset>0</wp:posOffset>
                        </wp:positionH>
                        <wp:positionV relativeFrom="paragraph">
                          <wp:posOffset>0</wp:posOffset>
                        </wp:positionV>
                        <wp:extent cx="28575" cy="28575"/>
                        <wp:effectExtent l="0" t="0" r="9525" b="0"/>
                        <wp:wrapNone/>
                        <wp:docPr id="214" name="Picture 214"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7984" behindDoc="0" locked="0" layoutInCell="1" allowOverlap="1" wp14:anchorId="5CBF9103" wp14:editId="3C2B198D">
                        <wp:simplePos x="0" y="0"/>
                        <wp:positionH relativeFrom="column">
                          <wp:posOffset>0</wp:posOffset>
                        </wp:positionH>
                        <wp:positionV relativeFrom="paragraph">
                          <wp:posOffset>0</wp:posOffset>
                        </wp:positionV>
                        <wp:extent cx="28575" cy="28575"/>
                        <wp:effectExtent l="0" t="0" r="9525" b="0"/>
                        <wp:wrapNone/>
                        <wp:docPr id="215" name="Picture 215"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19008" behindDoc="0" locked="0" layoutInCell="1" allowOverlap="1" wp14:anchorId="5C7FFA8E" wp14:editId="34BC0C9A">
                        <wp:simplePos x="0" y="0"/>
                        <wp:positionH relativeFrom="column">
                          <wp:posOffset>0</wp:posOffset>
                        </wp:positionH>
                        <wp:positionV relativeFrom="paragraph">
                          <wp:posOffset>0</wp:posOffset>
                        </wp:positionV>
                        <wp:extent cx="28575" cy="19050"/>
                        <wp:effectExtent l="0" t="0" r="0" b="0"/>
                        <wp:wrapNone/>
                        <wp:docPr id="216" name="Picture 216"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No</w:t>
                  </w:r>
                </w:p>
              </w:tc>
              <w:tc>
                <w:tcPr>
                  <w:tcW w:w="635" w:type="dxa"/>
                  <w:tcBorders>
                    <w:top w:val="nil"/>
                    <w:left w:val="nil"/>
                    <w:bottom w:val="single" w:sz="4" w:space="0" w:color="auto"/>
                    <w:right w:val="single" w:sz="8" w:space="0" w:color="auto"/>
                  </w:tcBorders>
                  <w:shd w:val="clear" w:color="auto" w:fill="auto"/>
                  <w:vAlign w:val="center"/>
                </w:tcPr>
                <w:p w14:paraId="50CAD04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1ECDDC9D"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448B30C4"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91360" behindDoc="0" locked="0" layoutInCell="1" allowOverlap="1" wp14:anchorId="2D3C42D1" wp14:editId="7BDC21B7">
                        <wp:simplePos x="0" y="0"/>
                        <wp:positionH relativeFrom="column">
                          <wp:posOffset>0</wp:posOffset>
                        </wp:positionH>
                        <wp:positionV relativeFrom="paragraph">
                          <wp:posOffset>0</wp:posOffset>
                        </wp:positionV>
                        <wp:extent cx="28575" cy="19050"/>
                        <wp:effectExtent l="0" t="0" r="0" b="0"/>
                        <wp:wrapNone/>
                        <wp:docPr id="217" name="Picture 217"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2384" behindDoc="0" locked="0" layoutInCell="1" allowOverlap="1" wp14:anchorId="470668DC" wp14:editId="5BF191AB">
                        <wp:simplePos x="0" y="0"/>
                        <wp:positionH relativeFrom="column">
                          <wp:posOffset>0</wp:posOffset>
                        </wp:positionH>
                        <wp:positionV relativeFrom="paragraph">
                          <wp:posOffset>0</wp:posOffset>
                        </wp:positionV>
                        <wp:extent cx="28575" cy="19050"/>
                        <wp:effectExtent l="0" t="0" r="0" b="0"/>
                        <wp:wrapNone/>
                        <wp:docPr id="218" name="Picture 218"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3408" behindDoc="0" locked="0" layoutInCell="1" allowOverlap="1" wp14:anchorId="5D6E2D7A" wp14:editId="66D391C9">
                        <wp:simplePos x="0" y="0"/>
                        <wp:positionH relativeFrom="column">
                          <wp:posOffset>0</wp:posOffset>
                        </wp:positionH>
                        <wp:positionV relativeFrom="paragraph">
                          <wp:posOffset>0</wp:posOffset>
                        </wp:positionV>
                        <wp:extent cx="28575" cy="19050"/>
                        <wp:effectExtent l="0" t="0" r="0" b="0"/>
                        <wp:wrapNone/>
                        <wp:docPr id="219" name="Picture 219"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4432" behindDoc="0" locked="0" layoutInCell="1" allowOverlap="1" wp14:anchorId="5D8CBE82" wp14:editId="7B75700B">
                        <wp:simplePos x="0" y="0"/>
                        <wp:positionH relativeFrom="column">
                          <wp:posOffset>0</wp:posOffset>
                        </wp:positionH>
                        <wp:positionV relativeFrom="paragraph">
                          <wp:posOffset>0</wp:posOffset>
                        </wp:positionV>
                        <wp:extent cx="28575" cy="19050"/>
                        <wp:effectExtent l="0" t="0" r="0" b="0"/>
                        <wp:wrapNone/>
                        <wp:docPr id="220" name="Picture 220"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5456" behindDoc="0" locked="0" layoutInCell="1" allowOverlap="1" wp14:anchorId="635848A2" wp14:editId="4CE76BC2">
                        <wp:simplePos x="0" y="0"/>
                        <wp:positionH relativeFrom="column">
                          <wp:posOffset>0</wp:posOffset>
                        </wp:positionH>
                        <wp:positionV relativeFrom="paragraph">
                          <wp:posOffset>0</wp:posOffset>
                        </wp:positionV>
                        <wp:extent cx="28575" cy="19050"/>
                        <wp:effectExtent l="0" t="0" r="0" b="0"/>
                        <wp:wrapNone/>
                        <wp:docPr id="221" name="Picture 221"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6480" behindDoc="0" locked="0" layoutInCell="1" allowOverlap="1" wp14:anchorId="651DC372" wp14:editId="41DFE1AD">
                        <wp:simplePos x="0" y="0"/>
                        <wp:positionH relativeFrom="column">
                          <wp:posOffset>0</wp:posOffset>
                        </wp:positionH>
                        <wp:positionV relativeFrom="paragraph">
                          <wp:posOffset>0</wp:posOffset>
                        </wp:positionV>
                        <wp:extent cx="28575" cy="19050"/>
                        <wp:effectExtent l="0" t="0" r="0" b="0"/>
                        <wp:wrapNone/>
                        <wp:docPr id="222" name="Picture 222"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7504" behindDoc="0" locked="0" layoutInCell="1" allowOverlap="1" wp14:anchorId="44E18DF4" wp14:editId="1C0F96E5">
                        <wp:simplePos x="0" y="0"/>
                        <wp:positionH relativeFrom="column">
                          <wp:posOffset>0</wp:posOffset>
                        </wp:positionH>
                        <wp:positionV relativeFrom="paragraph">
                          <wp:posOffset>0</wp:posOffset>
                        </wp:positionV>
                        <wp:extent cx="28575" cy="19050"/>
                        <wp:effectExtent l="0" t="0" r="0" b="0"/>
                        <wp:wrapNone/>
                        <wp:docPr id="223" name="Picture 223"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8528" behindDoc="0" locked="0" layoutInCell="1" allowOverlap="1" wp14:anchorId="1D1C8D16" wp14:editId="6B5D39D0">
                        <wp:simplePos x="0" y="0"/>
                        <wp:positionH relativeFrom="column">
                          <wp:posOffset>0</wp:posOffset>
                        </wp:positionH>
                        <wp:positionV relativeFrom="paragraph">
                          <wp:posOffset>0</wp:posOffset>
                        </wp:positionV>
                        <wp:extent cx="28575" cy="19050"/>
                        <wp:effectExtent l="0" t="0" r="0" b="0"/>
                        <wp:wrapNone/>
                        <wp:docPr id="224" name="Picture 224"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99552" behindDoc="0" locked="0" layoutInCell="1" allowOverlap="1" wp14:anchorId="727FE2EF" wp14:editId="2F31ED20">
                        <wp:simplePos x="0" y="0"/>
                        <wp:positionH relativeFrom="column">
                          <wp:posOffset>0</wp:posOffset>
                        </wp:positionH>
                        <wp:positionV relativeFrom="paragraph">
                          <wp:posOffset>0</wp:posOffset>
                        </wp:positionV>
                        <wp:extent cx="28575" cy="19050"/>
                        <wp:effectExtent l="0" t="0" r="0" b="0"/>
                        <wp:wrapNone/>
                        <wp:docPr id="225" name="Picture 225"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0576" behindDoc="0" locked="0" layoutInCell="1" allowOverlap="1" wp14:anchorId="2962B9AC" wp14:editId="4B79B52E">
                        <wp:simplePos x="0" y="0"/>
                        <wp:positionH relativeFrom="column">
                          <wp:posOffset>0</wp:posOffset>
                        </wp:positionH>
                        <wp:positionV relativeFrom="paragraph">
                          <wp:posOffset>0</wp:posOffset>
                        </wp:positionV>
                        <wp:extent cx="28575" cy="19050"/>
                        <wp:effectExtent l="0" t="0" r="0" b="0"/>
                        <wp:wrapNone/>
                        <wp:docPr id="226" name="Picture 226"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1600" behindDoc="0" locked="0" layoutInCell="1" allowOverlap="1" wp14:anchorId="17287A4F" wp14:editId="06E8DEF3">
                        <wp:simplePos x="0" y="0"/>
                        <wp:positionH relativeFrom="column">
                          <wp:posOffset>0</wp:posOffset>
                        </wp:positionH>
                        <wp:positionV relativeFrom="paragraph">
                          <wp:posOffset>0</wp:posOffset>
                        </wp:positionV>
                        <wp:extent cx="28575" cy="28575"/>
                        <wp:effectExtent l="0" t="0" r="9525" b="0"/>
                        <wp:wrapNone/>
                        <wp:docPr id="227" name="Picture 227"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2624" behindDoc="0" locked="0" layoutInCell="1" allowOverlap="1" wp14:anchorId="2EBDD73C" wp14:editId="43F6F329">
                        <wp:simplePos x="0" y="0"/>
                        <wp:positionH relativeFrom="column">
                          <wp:posOffset>0</wp:posOffset>
                        </wp:positionH>
                        <wp:positionV relativeFrom="paragraph">
                          <wp:posOffset>0</wp:posOffset>
                        </wp:positionV>
                        <wp:extent cx="28575" cy="28575"/>
                        <wp:effectExtent l="0" t="0" r="9525" b="0"/>
                        <wp:wrapNone/>
                        <wp:docPr id="228" name="Picture 228"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3648" behindDoc="0" locked="0" layoutInCell="1" allowOverlap="1" wp14:anchorId="73DB47FB" wp14:editId="3E654B17">
                        <wp:simplePos x="0" y="0"/>
                        <wp:positionH relativeFrom="column">
                          <wp:posOffset>0</wp:posOffset>
                        </wp:positionH>
                        <wp:positionV relativeFrom="paragraph">
                          <wp:posOffset>0</wp:posOffset>
                        </wp:positionV>
                        <wp:extent cx="28575" cy="28575"/>
                        <wp:effectExtent l="0" t="0" r="9525" b="0"/>
                        <wp:wrapNone/>
                        <wp:docPr id="229" name="Picture 229"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04672" behindDoc="0" locked="0" layoutInCell="1" allowOverlap="1" wp14:anchorId="4EFE8234" wp14:editId="14D5DE5C">
                        <wp:simplePos x="0" y="0"/>
                        <wp:positionH relativeFrom="column">
                          <wp:posOffset>0</wp:posOffset>
                        </wp:positionH>
                        <wp:positionV relativeFrom="paragraph">
                          <wp:posOffset>0</wp:posOffset>
                        </wp:positionV>
                        <wp:extent cx="28575" cy="19050"/>
                        <wp:effectExtent l="0" t="0" r="0" b="0"/>
                        <wp:wrapNone/>
                        <wp:docPr id="230" name="Picture 230"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35" w:type="dxa"/>
                  <w:tcBorders>
                    <w:top w:val="nil"/>
                    <w:left w:val="nil"/>
                    <w:bottom w:val="single" w:sz="4" w:space="0" w:color="auto"/>
                    <w:right w:val="single" w:sz="8" w:space="0" w:color="auto"/>
                  </w:tcBorders>
                  <w:shd w:val="clear" w:color="auto" w:fill="auto"/>
                  <w:vAlign w:val="center"/>
                  <w:hideMark/>
                </w:tcPr>
                <w:p w14:paraId="2ADA9689"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5A953A84" w14:textId="77777777" w:rsidR="00C825A3" w:rsidRPr="002A609D" w:rsidRDefault="006066D1" w:rsidP="009F687B">
            <w:r w:rsidRPr="006066D1">
              <w:t>Radio button</w:t>
            </w:r>
          </w:p>
        </w:tc>
      </w:tr>
      <w:tr w:rsidR="00C825A3" w:rsidRPr="002A609D" w14:paraId="5A38142B" w14:textId="77777777" w:rsidTr="009F687B">
        <w:tc>
          <w:tcPr>
            <w:tcW w:w="2070" w:type="dxa"/>
          </w:tcPr>
          <w:p w14:paraId="608BF189" w14:textId="77777777" w:rsidR="00C825A3" w:rsidRPr="002A609D" w:rsidRDefault="00C825A3" w:rsidP="009F687B">
            <w:pPr>
              <w:jc w:val="right"/>
              <w:rPr>
                <w:b/>
              </w:rPr>
            </w:pPr>
            <w:r w:rsidRPr="002A609D">
              <w:rPr>
                <w:b/>
              </w:rPr>
              <w:t>Prefill</w:t>
            </w:r>
          </w:p>
        </w:tc>
        <w:tc>
          <w:tcPr>
            <w:tcW w:w="6835" w:type="dxa"/>
          </w:tcPr>
          <w:p w14:paraId="73BDFA4B" w14:textId="77777777" w:rsidR="00C825A3" w:rsidRPr="002A609D" w:rsidRDefault="00C825A3" w:rsidP="009F687B">
            <w:r w:rsidRPr="006D3C4F">
              <w:t>NAME</w:t>
            </w:r>
          </w:p>
        </w:tc>
      </w:tr>
      <w:tr w:rsidR="00E30C09" w:rsidRPr="002A609D" w14:paraId="2033BC30" w14:textId="77777777" w:rsidTr="009F687B">
        <w:tc>
          <w:tcPr>
            <w:tcW w:w="2070" w:type="dxa"/>
          </w:tcPr>
          <w:p w14:paraId="346A9874" w14:textId="77777777" w:rsidR="00E30C09" w:rsidRPr="002A609D" w:rsidRDefault="00E30C09" w:rsidP="00E30C09">
            <w:pPr>
              <w:jc w:val="right"/>
              <w:rPr>
                <w:b/>
              </w:rPr>
            </w:pPr>
            <w:r>
              <w:rPr>
                <w:b/>
              </w:rPr>
              <w:t>Routing</w:t>
            </w:r>
          </w:p>
        </w:tc>
        <w:tc>
          <w:tcPr>
            <w:tcW w:w="6835" w:type="dxa"/>
          </w:tcPr>
          <w:p w14:paraId="78676404" w14:textId="77777777" w:rsidR="00E30C09" w:rsidRDefault="00E30C09" w:rsidP="00E30C09">
            <w:pPr>
              <w:pStyle w:val="ListParagraph"/>
              <w:numPr>
                <w:ilvl w:val="0"/>
                <w:numId w:val="34"/>
              </w:numPr>
            </w:pPr>
            <w:r>
              <w:t>If coded 1 go to C1B</w:t>
            </w:r>
          </w:p>
          <w:p w14:paraId="3174F167" w14:textId="77777777" w:rsidR="00E30C09" w:rsidRDefault="00E30C09" w:rsidP="00E30C09">
            <w:pPr>
              <w:pStyle w:val="ListParagraph"/>
              <w:numPr>
                <w:ilvl w:val="0"/>
                <w:numId w:val="34"/>
              </w:numPr>
            </w:pPr>
            <w:r>
              <w:t>If coded 2 go to C2</w:t>
            </w:r>
          </w:p>
          <w:p w14:paraId="6E5DD14F" w14:textId="77777777" w:rsidR="00E30C09" w:rsidRPr="002A609D" w:rsidRDefault="00E30C09" w:rsidP="00E30C09">
            <w:r>
              <w:t>If coded</w:t>
            </w:r>
            <w:r w:rsidRPr="003455E1">
              <w:t xml:space="preserve"> 9</w:t>
            </w:r>
            <w:r>
              <w:t xml:space="preserve"> go to next person/ section</w:t>
            </w:r>
          </w:p>
        </w:tc>
      </w:tr>
      <w:tr w:rsidR="00C825A3" w:rsidRPr="002A609D" w14:paraId="5FED4260" w14:textId="77777777" w:rsidTr="009F687B">
        <w:tc>
          <w:tcPr>
            <w:tcW w:w="2070" w:type="dxa"/>
          </w:tcPr>
          <w:p w14:paraId="7BC733E8" w14:textId="77777777" w:rsidR="00C825A3" w:rsidRPr="002A609D" w:rsidRDefault="00C825A3" w:rsidP="009F687B">
            <w:pPr>
              <w:jc w:val="right"/>
              <w:rPr>
                <w:b/>
              </w:rPr>
            </w:pPr>
            <w:r w:rsidRPr="002A609D">
              <w:rPr>
                <w:b/>
              </w:rPr>
              <w:lastRenderedPageBreak/>
              <w:t>Consistency checks</w:t>
            </w:r>
          </w:p>
        </w:tc>
        <w:tc>
          <w:tcPr>
            <w:tcW w:w="6835" w:type="dxa"/>
          </w:tcPr>
          <w:p w14:paraId="241F4D82" w14:textId="77777777" w:rsidR="00C825A3" w:rsidRPr="002A609D" w:rsidRDefault="00C825A3" w:rsidP="009F687B"/>
        </w:tc>
      </w:tr>
      <w:tr w:rsidR="00C825A3" w:rsidRPr="002A609D" w14:paraId="3C4F2A4D" w14:textId="77777777" w:rsidTr="009F687B">
        <w:tc>
          <w:tcPr>
            <w:tcW w:w="2070" w:type="dxa"/>
          </w:tcPr>
          <w:p w14:paraId="2C184806" w14:textId="77777777" w:rsidR="00C825A3" w:rsidRPr="002A609D" w:rsidRDefault="00C825A3" w:rsidP="009F687B">
            <w:pPr>
              <w:jc w:val="right"/>
              <w:rPr>
                <w:b/>
              </w:rPr>
            </w:pPr>
            <w:r>
              <w:rPr>
                <w:b/>
              </w:rPr>
              <w:t>Error  Message</w:t>
            </w:r>
          </w:p>
        </w:tc>
        <w:tc>
          <w:tcPr>
            <w:tcW w:w="6835" w:type="dxa"/>
          </w:tcPr>
          <w:p w14:paraId="3A8FDE47" w14:textId="77777777" w:rsidR="00C825A3" w:rsidRPr="002A609D" w:rsidRDefault="00C825A3" w:rsidP="009F687B"/>
        </w:tc>
      </w:tr>
      <w:tr w:rsidR="00C825A3" w:rsidRPr="002A609D" w14:paraId="739D5FCF" w14:textId="77777777" w:rsidTr="009F687B">
        <w:tc>
          <w:tcPr>
            <w:tcW w:w="2070" w:type="dxa"/>
          </w:tcPr>
          <w:p w14:paraId="4416A403" w14:textId="77777777" w:rsidR="00C825A3" w:rsidRDefault="00C825A3" w:rsidP="009F687B">
            <w:pPr>
              <w:jc w:val="right"/>
              <w:rPr>
                <w:b/>
              </w:rPr>
            </w:pPr>
            <w:r>
              <w:rPr>
                <w:b/>
              </w:rPr>
              <w:t>Programmer instruction</w:t>
            </w:r>
          </w:p>
        </w:tc>
        <w:tc>
          <w:tcPr>
            <w:tcW w:w="6835" w:type="dxa"/>
          </w:tcPr>
          <w:p w14:paraId="339EF157" w14:textId="77777777" w:rsidR="00C825A3" w:rsidRPr="002A609D" w:rsidRDefault="00C825A3" w:rsidP="009F687B">
            <w:pPr>
              <w:ind w:left="720"/>
              <w:contextualSpacing/>
            </w:pPr>
          </w:p>
        </w:tc>
      </w:tr>
      <w:tr w:rsidR="00C825A3" w:rsidRPr="002A609D" w14:paraId="41E1F0E3" w14:textId="77777777" w:rsidTr="009F687B">
        <w:tc>
          <w:tcPr>
            <w:tcW w:w="2070" w:type="dxa"/>
          </w:tcPr>
          <w:p w14:paraId="777173CB" w14:textId="77777777" w:rsidR="00C825A3" w:rsidRDefault="00C825A3" w:rsidP="009F687B">
            <w:pPr>
              <w:jc w:val="right"/>
              <w:rPr>
                <w:b/>
              </w:rPr>
            </w:pPr>
            <w:r>
              <w:rPr>
                <w:b/>
              </w:rPr>
              <w:t>Change log</w:t>
            </w:r>
          </w:p>
        </w:tc>
        <w:tc>
          <w:tcPr>
            <w:tcW w:w="6835" w:type="dxa"/>
          </w:tcPr>
          <w:p w14:paraId="56742CA7" w14:textId="77777777" w:rsidR="00C825A3" w:rsidRPr="002A609D" w:rsidRDefault="00C825A3" w:rsidP="009F687B">
            <w:pPr>
              <w:ind w:left="720"/>
              <w:contextualSpacing/>
            </w:pPr>
          </w:p>
        </w:tc>
      </w:tr>
    </w:tbl>
    <w:p w14:paraId="13E315BA"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09C52B35"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6C17514A"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C1B</w:t>
      </w:r>
      <w:r w:rsidRPr="002A609D">
        <w:rPr>
          <w:rFonts w:asciiTheme="majorHAnsi" w:eastAsiaTheme="majorEastAsia" w:hAnsiTheme="majorHAnsi" w:cstheme="majorBidi"/>
          <w:color w:val="2E74B5" w:themeColor="accent1" w:themeShade="BF"/>
          <w:sz w:val="26"/>
          <w:szCs w:val="26"/>
        </w:rPr>
        <w:t xml:space="preserve"> ECD Attendance Type</w:t>
      </w:r>
    </w:p>
    <w:tbl>
      <w:tblPr>
        <w:tblStyle w:val="TableGrid"/>
        <w:tblW w:w="0" w:type="auto"/>
        <w:tblInd w:w="445" w:type="dxa"/>
        <w:tblLook w:val="04A0" w:firstRow="1" w:lastRow="0" w:firstColumn="1" w:lastColumn="0" w:noHBand="0" w:noVBand="1"/>
      </w:tblPr>
      <w:tblGrid>
        <w:gridCol w:w="2070"/>
        <w:gridCol w:w="6835"/>
      </w:tblGrid>
      <w:tr w:rsidR="00C825A3" w:rsidRPr="002A609D" w14:paraId="0BA43AD4" w14:textId="77777777" w:rsidTr="009F687B">
        <w:tc>
          <w:tcPr>
            <w:tcW w:w="2070" w:type="dxa"/>
          </w:tcPr>
          <w:p w14:paraId="55967732" w14:textId="77777777" w:rsidR="00C825A3" w:rsidRPr="002A609D" w:rsidRDefault="00C825A3" w:rsidP="009F687B">
            <w:pPr>
              <w:jc w:val="right"/>
              <w:rPr>
                <w:b/>
              </w:rPr>
            </w:pPr>
            <w:r w:rsidRPr="002A609D">
              <w:rPr>
                <w:b/>
              </w:rPr>
              <w:t>Description</w:t>
            </w:r>
          </w:p>
        </w:tc>
        <w:tc>
          <w:tcPr>
            <w:tcW w:w="6835" w:type="dxa"/>
          </w:tcPr>
          <w:p w14:paraId="0867A7FD" w14:textId="77777777" w:rsidR="00C825A3" w:rsidRPr="002A609D" w:rsidRDefault="00C825A3" w:rsidP="009F687B">
            <w:r w:rsidRPr="002A609D">
              <w:t>Early Childhood Development (ECD) Attendance</w:t>
            </w:r>
            <w:r>
              <w:t xml:space="preserve"> Type</w:t>
            </w:r>
          </w:p>
        </w:tc>
      </w:tr>
      <w:tr w:rsidR="00C825A3" w:rsidRPr="002A609D" w14:paraId="619448D5" w14:textId="77777777" w:rsidTr="009F687B">
        <w:tc>
          <w:tcPr>
            <w:tcW w:w="2070" w:type="dxa"/>
          </w:tcPr>
          <w:p w14:paraId="3671870C" w14:textId="77777777" w:rsidR="00C825A3" w:rsidRPr="002A609D" w:rsidRDefault="00C825A3" w:rsidP="009F687B">
            <w:pPr>
              <w:jc w:val="right"/>
              <w:rPr>
                <w:b/>
              </w:rPr>
            </w:pPr>
            <w:r w:rsidRPr="002A609D">
              <w:rPr>
                <w:b/>
              </w:rPr>
              <w:t>Name</w:t>
            </w:r>
          </w:p>
        </w:tc>
        <w:tc>
          <w:tcPr>
            <w:tcW w:w="6835" w:type="dxa"/>
          </w:tcPr>
          <w:p w14:paraId="3C569B65" w14:textId="77777777" w:rsidR="00C825A3" w:rsidRPr="002A609D" w:rsidRDefault="00C825A3" w:rsidP="009F687B">
            <w:proofErr w:type="spellStart"/>
            <w:r w:rsidRPr="002A609D">
              <w:t>ECD_Type</w:t>
            </w:r>
            <w:proofErr w:type="spellEnd"/>
          </w:p>
        </w:tc>
      </w:tr>
      <w:tr w:rsidR="00C825A3" w:rsidRPr="002A609D" w14:paraId="4371ADF5" w14:textId="77777777" w:rsidTr="009F687B">
        <w:tc>
          <w:tcPr>
            <w:tcW w:w="2070" w:type="dxa"/>
          </w:tcPr>
          <w:p w14:paraId="10BAF6BD" w14:textId="77777777" w:rsidR="00C825A3" w:rsidRPr="002A609D" w:rsidRDefault="00C825A3" w:rsidP="009F687B">
            <w:pPr>
              <w:jc w:val="right"/>
              <w:rPr>
                <w:b/>
              </w:rPr>
            </w:pPr>
            <w:r w:rsidRPr="002A609D">
              <w:rPr>
                <w:b/>
              </w:rPr>
              <w:t>Type</w:t>
            </w:r>
          </w:p>
        </w:tc>
        <w:tc>
          <w:tcPr>
            <w:tcW w:w="6835" w:type="dxa"/>
          </w:tcPr>
          <w:p w14:paraId="6F985E97" w14:textId="77777777" w:rsidR="00C825A3" w:rsidRPr="002A609D" w:rsidRDefault="00C825A3" w:rsidP="009F687B">
            <w:r w:rsidRPr="002A609D">
              <w:t>Numeric</w:t>
            </w:r>
          </w:p>
        </w:tc>
      </w:tr>
      <w:tr w:rsidR="00C825A3" w:rsidRPr="002A609D" w14:paraId="7F69E31D" w14:textId="77777777" w:rsidTr="009F687B">
        <w:tc>
          <w:tcPr>
            <w:tcW w:w="2070" w:type="dxa"/>
          </w:tcPr>
          <w:p w14:paraId="7B2B6771" w14:textId="77777777" w:rsidR="00C825A3" w:rsidRPr="002A609D" w:rsidRDefault="00C825A3" w:rsidP="009F687B">
            <w:pPr>
              <w:jc w:val="right"/>
              <w:rPr>
                <w:b/>
              </w:rPr>
            </w:pPr>
            <w:r w:rsidRPr="002A609D">
              <w:rPr>
                <w:b/>
              </w:rPr>
              <w:t>Universe</w:t>
            </w:r>
          </w:p>
        </w:tc>
        <w:tc>
          <w:tcPr>
            <w:tcW w:w="6835" w:type="dxa"/>
          </w:tcPr>
          <w:p w14:paraId="4B2C5947" w14:textId="77777777" w:rsidR="00C825A3" w:rsidRPr="002A609D" w:rsidRDefault="00C825A3" w:rsidP="009F687B">
            <w:r w:rsidRPr="002A609D">
              <w:t>For all persons aged 0 - 5 years</w:t>
            </w:r>
            <w:r>
              <w:t xml:space="preserve"> and C1A = 1</w:t>
            </w:r>
          </w:p>
        </w:tc>
      </w:tr>
      <w:tr w:rsidR="00C825A3" w:rsidRPr="002A609D" w14:paraId="08ED951E" w14:textId="77777777" w:rsidTr="009F687B">
        <w:tc>
          <w:tcPr>
            <w:tcW w:w="2070" w:type="dxa"/>
          </w:tcPr>
          <w:p w14:paraId="1C3AC613" w14:textId="77777777" w:rsidR="00C825A3" w:rsidRPr="002A609D" w:rsidRDefault="00C825A3" w:rsidP="009F687B">
            <w:pPr>
              <w:jc w:val="right"/>
              <w:rPr>
                <w:b/>
              </w:rPr>
            </w:pPr>
            <w:r w:rsidRPr="002A609D">
              <w:rPr>
                <w:b/>
              </w:rPr>
              <w:t>Question text</w:t>
            </w:r>
          </w:p>
        </w:tc>
        <w:tc>
          <w:tcPr>
            <w:tcW w:w="6835" w:type="dxa"/>
          </w:tcPr>
          <w:p w14:paraId="15CD882B" w14:textId="77777777" w:rsidR="00C825A3" w:rsidRPr="002A609D" w:rsidRDefault="00C825A3" w:rsidP="009F687B">
            <w:r>
              <w:t>Which type of</w:t>
            </w:r>
            <w:r w:rsidRPr="003455E1">
              <w:t xml:space="preserve"> Early Childhood Development (ECD)</w:t>
            </w:r>
            <w:r>
              <w:t xml:space="preserve"> is (NAME) attending?</w:t>
            </w:r>
          </w:p>
        </w:tc>
      </w:tr>
      <w:tr w:rsidR="00C825A3" w:rsidRPr="002A609D" w14:paraId="718D0AC8" w14:textId="77777777" w:rsidTr="009F687B">
        <w:tc>
          <w:tcPr>
            <w:tcW w:w="2070" w:type="dxa"/>
          </w:tcPr>
          <w:p w14:paraId="1D7E5BEB" w14:textId="77777777" w:rsidR="00C825A3" w:rsidRPr="002A609D" w:rsidRDefault="00C825A3" w:rsidP="009F687B">
            <w:pPr>
              <w:jc w:val="right"/>
              <w:rPr>
                <w:b/>
              </w:rPr>
            </w:pPr>
            <w:r w:rsidRPr="002A609D">
              <w:rPr>
                <w:b/>
              </w:rPr>
              <w:t>Help text</w:t>
            </w:r>
          </w:p>
        </w:tc>
        <w:tc>
          <w:tcPr>
            <w:tcW w:w="6835" w:type="dxa"/>
          </w:tcPr>
          <w:p w14:paraId="13990CCF" w14:textId="77777777" w:rsidR="00C825A3" w:rsidRPr="002A609D" w:rsidRDefault="00C825A3" w:rsidP="009F687B">
            <w:pPr>
              <w:contextualSpacing/>
            </w:pPr>
          </w:p>
        </w:tc>
      </w:tr>
      <w:tr w:rsidR="00C825A3" w:rsidRPr="002A609D" w14:paraId="39592FF5" w14:textId="77777777" w:rsidTr="009F687B">
        <w:tc>
          <w:tcPr>
            <w:tcW w:w="2070" w:type="dxa"/>
          </w:tcPr>
          <w:p w14:paraId="4AE39397" w14:textId="77777777" w:rsidR="00C825A3" w:rsidRPr="002A609D" w:rsidRDefault="00C825A3" w:rsidP="009F687B">
            <w:pPr>
              <w:jc w:val="right"/>
              <w:rPr>
                <w:b/>
              </w:rPr>
            </w:pPr>
            <w:r w:rsidRPr="002A609D">
              <w:rPr>
                <w:b/>
              </w:rPr>
              <w:t>Valid range</w:t>
            </w:r>
          </w:p>
        </w:tc>
        <w:tc>
          <w:tcPr>
            <w:tcW w:w="6835" w:type="dxa"/>
          </w:tcPr>
          <w:p w14:paraId="17A1E84A" w14:textId="77777777" w:rsidR="00C825A3" w:rsidRPr="002A609D" w:rsidRDefault="00C825A3" w:rsidP="009F687B">
            <w:r w:rsidRPr="002A609D">
              <w:t xml:space="preserve">1 </w:t>
            </w:r>
            <w:r>
              <w:t>–</w:t>
            </w:r>
            <w:r w:rsidRPr="002A609D">
              <w:t xml:space="preserve"> </w:t>
            </w:r>
            <w:r>
              <w:t>3, 9</w:t>
            </w:r>
          </w:p>
        </w:tc>
      </w:tr>
      <w:tr w:rsidR="00C825A3" w:rsidRPr="002A609D" w14:paraId="77F9B811" w14:textId="77777777" w:rsidTr="009F687B">
        <w:tc>
          <w:tcPr>
            <w:tcW w:w="2070" w:type="dxa"/>
          </w:tcPr>
          <w:p w14:paraId="2D919203"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285"/>
              <w:tblOverlap w:val="never"/>
              <w:tblW w:w="5825" w:type="dxa"/>
              <w:tblLook w:val="04A0" w:firstRow="1" w:lastRow="0" w:firstColumn="1" w:lastColumn="0" w:noHBand="0" w:noVBand="1"/>
            </w:tblPr>
            <w:tblGrid>
              <w:gridCol w:w="5220"/>
              <w:gridCol w:w="605"/>
            </w:tblGrid>
            <w:tr w:rsidR="00C825A3" w:rsidRPr="002A609D" w14:paraId="1C1B9E90" w14:textId="77777777" w:rsidTr="006066D1">
              <w:trPr>
                <w:trHeight w:val="230"/>
              </w:trPr>
              <w:tc>
                <w:tcPr>
                  <w:tcW w:w="522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449B45EC"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GB" w:eastAsia="en-GB"/>
                    </w:rPr>
                    <w:t>Edu-care (Day Care Centre, Crèches/Kindergartens)</w:t>
                  </w:r>
                </w:p>
              </w:tc>
              <w:tc>
                <w:tcPr>
                  <w:tcW w:w="605" w:type="dxa"/>
                  <w:tcBorders>
                    <w:top w:val="single" w:sz="4" w:space="0" w:color="auto"/>
                    <w:left w:val="nil"/>
                    <w:bottom w:val="single" w:sz="4" w:space="0" w:color="auto"/>
                    <w:right w:val="single" w:sz="8" w:space="0" w:color="auto"/>
                  </w:tcBorders>
                  <w:shd w:val="clear" w:color="auto" w:fill="auto"/>
                  <w:vAlign w:val="bottom"/>
                  <w:hideMark/>
                </w:tcPr>
                <w:p w14:paraId="13D6377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4618E394" w14:textId="77777777" w:rsidTr="006066D1">
              <w:trPr>
                <w:trHeight w:val="264"/>
              </w:trPr>
              <w:tc>
                <w:tcPr>
                  <w:tcW w:w="5220" w:type="dxa"/>
                  <w:tcBorders>
                    <w:top w:val="nil"/>
                    <w:left w:val="single" w:sz="8" w:space="0" w:color="auto"/>
                    <w:bottom w:val="single" w:sz="4" w:space="0" w:color="auto"/>
                    <w:right w:val="single" w:sz="4" w:space="0" w:color="auto"/>
                  </w:tcBorders>
                  <w:shd w:val="clear" w:color="auto" w:fill="auto"/>
                  <w:noWrap/>
                  <w:vAlign w:val="bottom"/>
                  <w:hideMark/>
                </w:tcPr>
                <w:p w14:paraId="6A9EC038"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37088" behindDoc="0" locked="0" layoutInCell="1" allowOverlap="1" wp14:anchorId="6BC01E40" wp14:editId="44556B3F">
                        <wp:simplePos x="0" y="0"/>
                        <wp:positionH relativeFrom="column">
                          <wp:posOffset>0</wp:posOffset>
                        </wp:positionH>
                        <wp:positionV relativeFrom="paragraph">
                          <wp:posOffset>0</wp:posOffset>
                        </wp:positionV>
                        <wp:extent cx="28575" cy="28575"/>
                        <wp:effectExtent l="0" t="0" r="9525" b="0"/>
                        <wp:wrapNone/>
                        <wp:docPr id="147" name="Picture 147" hidden="1"/>
                        <wp:cNvGraphicFramePr/>
                        <a:graphic xmlns:a="http://schemas.openxmlformats.org/drawingml/2006/main">
                          <a:graphicData uri="http://schemas.openxmlformats.org/drawingml/2006/picture">
                            <pic:pic xmlns:pic="http://schemas.openxmlformats.org/drawingml/2006/picture">
                              <pic:nvPicPr>
                                <pic:cNvPr id="33"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38112" behindDoc="0" locked="0" layoutInCell="1" allowOverlap="1" wp14:anchorId="1C001C3E" wp14:editId="4B482D85">
                        <wp:simplePos x="0" y="0"/>
                        <wp:positionH relativeFrom="column">
                          <wp:posOffset>0</wp:posOffset>
                        </wp:positionH>
                        <wp:positionV relativeFrom="paragraph">
                          <wp:posOffset>0</wp:posOffset>
                        </wp:positionV>
                        <wp:extent cx="28575" cy="28575"/>
                        <wp:effectExtent l="0" t="0" r="9525" b="0"/>
                        <wp:wrapNone/>
                        <wp:docPr id="148" name="Picture 148" hidden="1"/>
                        <wp:cNvGraphicFramePr/>
                        <a:graphic xmlns:a="http://schemas.openxmlformats.org/drawingml/2006/main">
                          <a:graphicData uri="http://schemas.openxmlformats.org/drawingml/2006/picture">
                            <pic:pic xmlns:pic="http://schemas.openxmlformats.org/drawingml/2006/picture">
                              <pic:nvPicPr>
                                <pic:cNvPr id="38"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39136" behindDoc="0" locked="0" layoutInCell="1" allowOverlap="1" wp14:anchorId="2B072D98" wp14:editId="4D6CF7BC">
                        <wp:simplePos x="0" y="0"/>
                        <wp:positionH relativeFrom="column">
                          <wp:posOffset>0</wp:posOffset>
                        </wp:positionH>
                        <wp:positionV relativeFrom="paragraph">
                          <wp:posOffset>0</wp:posOffset>
                        </wp:positionV>
                        <wp:extent cx="28575" cy="28575"/>
                        <wp:effectExtent l="0" t="0" r="9525" b="0"/>
                        <wp:wrapNone/>
                        <wp:docPr id="149" name="Picture 149" hidden="1"/>
                        <wp:cNvGraphicFramePr/>
                        <a:graphic xmlns:a="http://schemas.openxmlformats.org/drawingml/2006/main">
                          <a:graphicData uri="http://schemas.openxmlformats.org/drawingml/2006/picture">
                            <pic:pic xmlns:pic="http://schemas.openxmlformats.org/drawingml/2006/picture">
                              <pic:nvPicPr>
                                <pic:cNvPr id="45"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0160" behindDoc="0" locked="0" layoutInCell="1" allowOverlap="1" wp14:anchorId="6868C721" wp14:editId="16AC230B">
                        <wp:simplePos x="0" y="0"/>
                        <wp:positionH relativeFrom="column">
                          <wp:posOffset>0</wp:posOffset>
                        </wp:positionH>
                        <wp:positionV relativeFrom="paragraph">
                          <wp:posOffset>0</wp:posOffset>
                        </wp:positionV>
                        <wp:extent cx="28575" cy="28575"/>
                        <wp:effectExtent l="0" t="0" r="9525" b="0"/>
                        <wp:wrapNone/>
                        <wp:docPr id="150" name="Picture 150" hidden="1"/>
                        <wp:cNvGraphicFramePr/>
                        <a:graphic xmlns:a="http://schemas.openxmlformats.org/drawingml/2006/main">
                          <a:graphicData uri="http://schemas.openxmlformats.org/drawingml/2006/picture">
                            <pic:pic xmlns:pic="http://schemas.openxmlformats.org/drawingml/2006/picture">
                              <pic:nvPicPr>
                                <pic:cNvPr id="4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1184" behindDoc="0" locked="0" layoutInCell="1" allowOverlap="1" wp14:anchorId="64C91F9B" wp14:editId="12CE6982">
                        <wp:simplePos x="0" y="0"/>
                        <wp:positionH relativeFrom="column">
                          <wp:posOffset>0</wp:posOffset>
                        </wp:positionH>
                        <wp:positionV relativeFrom="paragraph">
                          <wp:posOffset>0</wp:posOffset>
                        </wp:positionV>
                        <wp:extent cx="28575" cy="28575"/>
                        <wp:effectExtent l="0" t="0" r="9525" b="0"/>
                        <wp:wrapNone/>
                        <wp:docPr id="151" name="Picture 151" hidden="1"/>
                        <wp:cNvGraphicFramePr/>
                        <a:graphic xmlns:a="http://schemas.openxmlformats.org/drawingml/2006/main">
                          <a:graphicData uri="http://schemas.openxmlformats.org/drawingml/2006/picture">
                            <pic:pic xmlns:pic="http://schemas.openxmlformats.org/drawingml/2006/picture">
                              <pic:nvPicPr>
                                <pic:cNvPr id="64"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2208" behindDoc="0" locked="0" layoutInCell="1" allowOverlap="1" wp14:anchorId="13B25ECB" wp14:editId="3CEB5EEC">
                        <wp:simplePos x="0" y="0"/>
                        <wp:positionH relativeFrom="column">
                          <wp:posOffset>0</wp:posOffset>
                        </wp:positionH>
                        <wp:positionV relativeFrom="paragraph">
                          <wp:posOffset>0</wp:posOffset>
                        </wp:positionV>
                        <wp:extent cx="28575" cy="28575"/>
                        <wp:effectExtent l="0" t="0" r="9525" b="0"/>
                        <wp:wrapNone/>
                        <wp:docPr id="152" name="Picture 152" hidden="1"/>
                        <wp:cNvGraphicFramePr/>
                        <a:graphic xmlns:a="http://schemas.openxmlformats.org/drawingml/2006/main">
                          <a:graphicData uri="http://schemas.openxmlformats.org/drawingml/2006/picture">
                            <pic:pic xmlns:pic="http://schemas.openxmlformats.org/drawingml/2006/picture">
                              <pic:nvPicPr>
                                <pic:cNvPr id="69"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3232" behindDoc="0" locked="0" layoutInCell="1" allowOverlap="1" wp14:anchorId="2CA56106" wp14:editId="5F87DC20">
                        <wp:simplePos x="0" y="0"/>
                        <wp:positionH relativeFrom="column">
                          <wp:posOffset>0</wp:posOffset>
                        </wp:positionH>
                        <wp:positionV relativeFrom="paragraph">
                          <wp:posOffset>0</wp:posOffset>
                        </wp:positionV>
                        <wp:extent cx="28575" cy="28575"/>
                        <wp:effectExtent l="0" t="0" r="9525" b="0"/>
                        <wp:wrapNone/>
                        <wp:docPr id="153" name="Picture 153" hidden="1"/>
                        <wp:cNvGraphicFramePr/>
                        <a:graphic xmlns:a="http://schemas.openxmlformats.org/drawingml/2006/main">
                          <a:graphicData uri="http://schemas.openxmlformats.org/drawingml/2006/picture">
                            <pic:pic xmlns:pic="http://schemas.openxmlformats.org/drawingml/2006/picture">
                              <pic:nvPicPr>
                                <pic:cNvPr id="75"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4256" behindDoc="0" locked="0" layoutInCell="1" allowOverlap="1" wp14:anchorId="7A149342" wp14:editId="026250CD">
                        <wp:simplePos x="0" y="0"/>
                        <wp:positionH relativeFrom="column">
                          <wp:posOffset>0</wp:posOffset>
                        </wp:positionH>
                        <wp:positionV relativeFrom="paragraph">
                          <wp:posOffset>0</wp:posOffset>
                        </wp:positionV>
                        <wp:extent cx="28575" cy="28575"/>
                        <wp:effectExtent l="0" t="0" r="9525" b="0"/>
                        <wp:wrapNone/>
                        <wp:docPr id="154" name="Picture 154" hidden="1"/>
                        <wp:cNvGraphicFramePr/>
                        <a:graphic xmlns:a="http://schemas.openxmlformats.org/drawingml/2006/main">
                          <a:graphicData uri="http://schemas.openxmlformats.org/drawingml/2006/picture">
                            <pic:pic xmlns:pic="http://schemas.openxmlformats.org/drawingml/2006/picture">
                              <pic:nvPicPr>
                                <pic:cNvPr id="7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5280" behindDoc="0" locked="0" layoutInCell="1" allowOverlap="1" wp14:anchorId="10C28BD6" wp14:editId="127B4F8A">
                        <wp:simplePos x="0" y="0"/>
                        <wp:positionH relativeFrom="column">
                          <wp:posOffset>0</wp:posOffset>
                        </wp:positionH>
                        <wp:positionV relativeFrom="paragraph">
                          <wp:posOffset>0</wp:posOffset>
                        </wp:positionV>
                        <wp:extent cx="28575" cy="28575"/>
                        <wp:effectExtent l="0" t="0" r="9525" b="0"/>
                        <wp:wrapNone/>
                        <wp:docPr id="155" name="Picture 155" hidden="1"/>
                        <wp:cNvGraphicFramePr/>
                        <a:graphic xmlns:a="http://schemas.openxmlformats.org/drawingml/2006/main">
                          <a:graphicData uri="http://schemas.openxmlformats.org/drawingml/2006/picture">
                            <pic:pic xmlns:pic="http://schemas.openxmlformats.org/drawingml/2006/picture">
                              <pic:nvPicPr>
                                <pic:cNvPr id="7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6304" behindDoc="0" locked="0" layoutInCell="1" allowOverlap="1" wp14:anchorId="1FA70D7E" wp14:editId="66BD62A1">
                        <wp:simplePos x="0" y="0"/>
                        <wp:positionH relativeFrom="column">
                          <wp:posOffset>0</wp:posOffset>
                        </wp:positionH>
                        <wp:positionV relativeFrom="paragraph">
                          <wp:posOffset>0</wp:posOffset>
                        </wp:positionV>
                        <wp:extent cx="28575" cy="28575"/>
                        <wp:effectExtent l="0" t="0" r="9525" b="0"/>
                        <wp:wrapNone/>
                        <wp:docPr id="156" name="Picture 156" hidden="1"/>
                        <wp:cNvGraphicFramePr/>
                        <a:graphic xmlns:a="http://schemas.openxmlformats.org/drawingml/2006/main">
                          <a:graphicData uri="http://schemas.openxmlformats.org/drawingml/2006/picture">
                            <pic:pic xmlns:pic="http://schemas.openxmlformats.org/drawingml/2006/picture">
                              <pic:nvPicPr>
                                <pic:cNvPr id="79"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7328" behindDoc="0" locked="0" layoutInCell="1" allowOverlap="1" wp14:anchorId="0A7D9BC0" wp14:editId="0FCCBF63">
                        <wp:simplePos x="0" y="0"/>
                        <wp:positionH relativeFrom="column">
                          <wp:posOffset>0</wp:posOffset>
                        </wp:positionH>
                        <wp:positionV relativeFrom="paragraph">
                          <wp:posOffset>0</wp:posOffset>
                        </wp:positionV>
                        <wp:extent cx="28575" cy="28575"/>
                        <wp:effectExtent l="0" t="0" r="9525" b="0"/>
                        <wp:wrapNone/>
                        <wp:docPr id="157" name="Picture 157" hidden="1"/>
                        <wp:cNvGraphicFramePr/>
                        <a:graphic xmlns:a="http://schemas.openxmlformats.org/drawingml/2006/main">
                          <a:graphicData uri="http://schemas.openxmlformats.org/drawingml/2006/picture">
                            <pic:pic xmlns:pic="http://schemas.openxmlformats.org/drawingml/2006/picture">
                              <pic:nvPicPr>
                                <pic:cNvPr id="84"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8352" behindDoc="0" locked="0" layoutInCell="1" allowOverlap="1" wp14:anchorId="3CD6FA01" wp14:editId="1E41C551">
                        <wp:simplePos x="0" y="0"/>
                        <wp:positionH relativeFrom="column">
                          <wp:posOffset>0</wp:posOffset>
                        </wp:positionH>
                        <wp:positionV relativeFrom="paragraph">
                          <wp:posOffset>0</wp:posOffset>
                        </wp:positionV>
                        <wp:extent cx="28575" cy="28575"/>
                        <wp:effectExtent l="0" t="0" r="9525" b="0"/>
                        <wp:wrapNone/>
                        <wp:docPr id="158" name="Picture 158" hidden="1"/>
                        <wp:cNvGraphicFramePr/>
                        <a:graphic xmlns:a="http://schemas.openxmlformats.org/drawingml/2006/main">
                          <a:graphicData uri="http://schemas.openxmlformats.org/drawingml/2006/picture">
                            <pic:pic xmlns:pic="http://schemas.openxmlformats.org/drawingml/2006/picture">
                              <pic:nvPicPr>
                                <pic:cNvPr id="9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49376" behindDoc="0" locked="0" layoutInCell="1" allowOverlap="1" wp14:anchorId="5C3B7CCE" wp14:editId="712FD681">
                        <wp:simplePos x="0" y="0"/>
                        <wp:positionH relativeFrom="column">
                          <wp:posOffset>0</wp:posOffset>
                        </wp:positionH>
                        <wp:positionV relativeFrom="paragraph">
                          <wp:posOffset>0</wp:posOffset>
                        </wp:positionV>
                        <wp:extent cx="28575" cy="28575"/>
                        <wp:effectExtent l="0" t="0" r="9525" b="0"/>
                        <wp:wrapNone/>
                        <wp:docPr id="159" name="Picture 159" hidden="1"/>
                        <wp:cNvGraphicFramePr/>
                        <a:graphic xmlns:a="http://schemas.openxmlformats.org/drawingml/2006/main">
                          <a:graphicData uri="http://schemas.openxmlformats.org/drawingml/2006/picture">
                            <pic:pic xmlns:pic="http://schemas.openxmlformats.org/drawingml/2006/picture">
                              <pic:nvPicPr>
                                <pic:cNvPr id="9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Pre-Primary</w:t>
                  </w:r>
                </w:p>
              </w:tc>
              <w:tc>
                <w:tcPr>
                  <w:tcW w:w="605" w:type="dxa"/>
                  <w:tcBorders>
                    <w:top w:val="nil"/>
                    <w:left w:val="nil"/>
                    <w:bottom w:val="single" w:sz="4" w:space="0" w:color="auto"/>
                    <w:right w:val="single" w:sz="8" w:space="0" w:color="auto"/>
                  </w:tcBorders>
                  <w:shd w:val="clear" w:color="000000" w:fill="FFFFFF"/>
                  <w:vAlign w:val="bottom"/>
                  <w:hideMark/>
                </w:tcPr>
                <w:p w14:paraId="6741103D"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15737C00" w14:textId="77777777" w:rsidTr="006066D1">
              <w:trPr>
                <w:trHeight w:val="316"/>
              </w:trPr>
              <w:tc>
                <w:tcPr>
                  <w:tcW w:w="5220" w:type="dxa"/>
                  <w:tcBorders>
                    <w:top w:val="nil"/>
                    <w:left w:val="single" w:sz="8" w:space="0" w:color="auto"/>
                    <w:bottom w:val="single" w:sz="4" w:space="0" w:color="auto"/>
                    <w:right w:val="single" w:sz="4" w:space="0" w:color="auto"/>
                  </w:tcBorders>
                  <w:shd w:val="clear" w:color="auto" w:fill="auto"/>
                  <w:noWrap/>
                  <w:vAlign w:val="bottom"/>
                </w:tcPr>
                <w:p w14:paraId="43DF826D"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Attending Primary School</w:t>
                  </w:r>
                </w:p>
              </w:tc>
              <w:tc>
                <w:tcPr>
                  <w:tcW w:w="605" w:type="dxa"/>
                  <w:tcBorders>
                    <w:top w:val="nil"/>
                    <w:left w:val="nil"/>
                    <w:bottom w:val="single" w:sz="4" w:space="0" w:color="auto"/>
                    <w:right w:val="single" w:sz="8" w:space="0" w:color="auto"/>
                  </w:tcBorders>
                  <w:shd w:val="clear" w:color="auto" w:fill="auto"/>
                  <w:vAlign w:val="bottom"/>
                </w:tcPr>
                <w:p w14:paraId="709B6B62"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3</w:t>
                  </w:r>
                </w:p>
              </w:tc>
            </w:tr>
            <w:tr w:rsidR="00C825A3" w:rsidRPr="002A609D" w14:paraId="28F752BB" w14:textId="77777777" w:rsidTr="006066D1">
              <w:trPr>
                <w:trHeight w:val="316"/>
              </w:trPr>
              <w:tc>
                <w:tcPr>
                  <w:tcW w:w="5220" w:type="dxa"/>
                  <w:tcBorders>
                    <w:top w:val="nil"/>
                    <w:left w:val="single" w:sz="8" w:space="0" w:color="auto"/>
                    <w:bottom w:val="single" w:sz="4" w:space="0" w:color="auto"/>
                    <w:right w:val="single" w:sz="4" w:space="0" w:color="auto"/>
                  </w:tcBorders>
                  <w:shd w:val="clear" w:color="auto" w:fill="auto"/>
                  <w:noWrap/>
                  <w:vAlign w:val="center"/>
                  <w:hideMark/>
                </w:tcPr>
                <w:p w14:paraId="0A68C6F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820032" behindDoc="0" locked="0" layoutInCell="1" allowOverlap="1" wp14:anchorId="534513BD" wp14:editId="1C1323B0">
                        <wp:simplePos x="0" y="0"/>
                        <wp:positionH relativeFrom="column">
                          <wp:posOffset>0</wp:posOffset>
                        </wp:positionH>
                        <wp:positionV relativeFrom="paragraph">
                          <wp:posOffset>0</wp:posOffset>
                        </wp:positionV>
                        <wp:extent cx="28575" cy="19050"/>
                        <wp:effectExtent l="0" t="0" r="0" b="0"/>
                        <wp:wrapNone/>
                        <wp:docPr id="255" name="Picture 255"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1056" behindDoc="0" locked="0" layoutInCell="1" allowOverlap="1" wp14:anchorId="254CCB3D" wp14:editId="0E1DB4C3">
                        <wp:simplePos x="0" y="0"/>
                        <wp:positionH relativeFrom="column">
                          <wp:posOffset>0</wp:posOffset>
                        </wp:positionH>
                        <wp:positionV relativeFrom="paragraph">
                          <wp:posOffset>0</wp:posOffset>
                        </wp:positionV>
                        <wp:extent cx="28575" cy="19050"/>
                        <wp:effectExtent l="0" t="0" r="0" b="0"/>
                        <wp:wrapNone/>
                        <wp:docPr id="256" name="Picture 256"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2080" behindDoc="0" locked="0" layoutInCell="1" allowOverlap="1" wp14:anchorId="24AC48E6" wp14:editId="007571E8">
                        <wp:simplePos x="0" y="0"/>
                        <wp:positionH relativeFrom="column">
                          <wp:posOffset>0</wp:posOffset>
                        </wp:positionH>
                        <wp:positionV relativeFrom="paragraph">
                          <wp:posOffset>0</wp:posOffset>
                        </wp:positionV>
                        <wp:extent cx="28575" cy="19050"/>
                        <wp:effectExtent l="0" t="0" r="0" b="0"/>
                        <wp:wrapNone/>
                        <wp:docPr id="257" name="Picture 257"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3104" behindDoc="0" locked="0" layoutInCell="1" allowOverlap="1" wp14:anchorId="349F764C" wp14:editId="648A111C">
                        <wp:simplePos x="0" y="0"/>
                        <wp:positionH relativeFrom="column">
                          <wp:posOffset>0</wp:posOffset>
                        </wp:positionH>
                        <wp:positionV relativeFrom="paragraph">
                          <wp:posOffset>0</wp:posOffset>
                        </wp:positionV>
                        <wp:extent cx="28575" cy="19050"/>
                        <wp:effectExtent l="0" t="0" r="0" b="0"/>
                        <wp:wrapNone/>
                        <wp:docPr id="258" name="Picture 258"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4128" behindDoc="0" locked="0" layoutInCell="1" allowOverlap="1" wp14:anchorId="1FBF39CD" wp14:editId="0619285F">
                        <wp:simplePos x="0" y="0"/>
                        <wp:positionH relativeFrom="column">
                          <wp:posOffset>0</wp:posOffset>
                        </wp:positionH>
                        <wp:positionV relativeFrom="paragraph">
                          <wp:posOffset>0</wp:posOffset>
                        </wp:positionV>
                        <wp:extent cx="28575" cy="19050"/>
                        <wp:effectExtent l="0" t="0" r="0" b="0"/>
                        <wp:wrapNone/>
                        <wp:docPr id="259" name="Picture 259"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5152" behindDoc="0" locked="0" layoutInCell="1" allowOverlap="1" wp14:anchorId="0E2E6F26" wp14:editId="266AC5D8">
                        <wp:simplePos x="0" y="0"/>
                        <wp:positionH relativeFrom="column">
                          <wp:posOffset>0</wp:posOffset>
                        </wp:positionH>
                        <wp:positionV relativeFrom="paragraph">
                          <wp:posOffset>0</wp:posOffset>
                        </wp:positionV>
                        <wp:extent cx="28575" cy="19050"/>
                        <wp:effectExtent l="0" t="0" r="0" b="0"/>
                        <wp:wrapNone/>
                        <wp:docPr id="260" name="Picture 260"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6176" behindDoc="0" locked="0" layoutInCell="1" allowOverlap="1" wp14:anchorId="6934BC6B" wp14:editId="272D439E">
                        <wp:simplePos x="0" y="0"/>
                        <wp:positionH relativeFrom="column">
                          <wp:posOffset>0</wp:posOffset>
                        </wp:positionH>
                        <wp:positionV relativeFrom="paragraph">
                          <wp:posOffset>0</wp:posOffset>
                        </wp:positionV>
                        <wp:extent cx="28575" cy="19050"/>
                        <wp:effectExtent l="0" t="0" r="0" b="0"/>
                        <wp:wrapNone/>
                        <wp:docPr id="261" name="Picture 261"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7200" behindDoc="0" locked="0" layoutInCell="1" allowOverlap="1" wp14:anchorId="0E87C9B6" wp14:editId="0A51FF45">
                        <wp:simplePos x="0" y="0"/>
                        <wp:positionH relativeFrom="column">
                          <wp:posOffset>0</wp:posOffset>
                        </wp:positionH>
                        <wp:positionV relativeFrom="paragraph">
                          <wp:posOffset>0</wp:posOffset>
                        </wp:positionV>
                        <wp:extent cx="28575" cy="19050"/>
                        <wp:effectExtent l="0" t="0" r="0" b="0"/>
                        <wp:wrapNone/>
                        <wp:docPr id="262" name="Picture 262"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8224" behindDoc="0" locked="0" layoutInCell="1" allowOverlap="1" wp14:anchorId="06BABDBB" wp14:editId="450D633C">
                        <wp:simplePos x="0" y="0"/>
                        <wp:positionH relativeFrom="column">
                          <wp:posOffset>0</wp:posOffset>
                        </wp:positionH>
                        <wp:positionV relativeFrom="paragraph">
                          <wp:posOffset>0</wp:posOffset>
                        </wp:positionV>
                        <wp:extent cx="28575" cy="19050"/>
                        <wp:effectExtent l="0" t="0" r="0" b="0"/>
                        <wp:wrapNone/>
                        <wp:docPr id="263" name="Picture 263"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29248" behindDoc="0" locked="0" layoutInCell="1" allowOverlap="1" wp14:anchorId="2DA4C665" wp14:editId="255BE31D">
                        <wp:simplePos x="0" y="0"/>
                        <wp:positionH relativeFrom="column">
                          <wp:posOffset>0</wp:posOffset>
                        </wp:positionH>
                        <wp:positionV relativeFrom="paragraph">
                          <wp:posOffset>0</wp:posOffset>
                        </wp:positionV>
                        <wp:extent cx="28575" cy="19050"/>
                        <wp:effectExtent l="0" t="0" r="0" b="0"/>
                        <wp:wrapNone/>
                        <wp:docPr id="264" name="Picture 264"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30272" behindDoc="0" locked="0" layoutInCell="1" allowOverlap="1" wp14:anchorId="5124A1E1" wp14:editId="0563267C">
                        <wp:simplePos x="0" y="0"/>
                        <wp:positionH relativeFrom="column">
                          <wp:posOffset>0</wp:posOffset>
                        </wp:positionH>
                        <wp:positionV relativeFrom="paragraph">
                          <wp:posOffset>0</wp:posOffset>
                        </wp:positionV>
                        <wp:extent cx="28575" cy="28575"/>
                        <wp:effectExtent l="0" t="0" r="9525" b="0"/>
                        <wp:wrapNone/>
                        <wp:docPr id="265" name="Picture 265"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31296" behindDoc="0" locked="0" layoutInCell="1" allowOverlap="1" wp14:anchorId="47C80C2F" wp14:editId="60883632">
                        <wp:simplePos x="0" y="0"/>
                        <wp:positionH relativeFrom="column">
                          <wp:posOffset>0</wp:posOffset>
                        </wp:positionH>
                        <wp:positionV relativeFrom="paragraph">
                          <wp:posOffset>0</wp:posOffset>
                        </wp:positionV>
                        <wp:extent cx="28575" cy="28575"/>
                        <wp:effectExtent l="0" t="0" r="9525" b="0"/>
                        <wp:wrapNone/>
                        <wp:docPr id="266" name="Picture 266"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32320" behindDoc="0" locked="0" layoutInCell="1" allowOverlap="1" wp14:anchorId="6494152C" wp14:editId="1FFD203D">
                        <wp:simplePos x="0" y="0"/>
                        <wp:positionH relativeFrom="column">
                          <wp:posOffset>0</wp:posOffset>
                        </wp:positionH>
                        <wp:positionV relativeFrom="paragraph">
                          <wp:posOffset>0</wp:posOffset>
                        </wp:positionV>
                        <wp:extent cx="28575" cy="28575"/>
                        <wp:effectExtent l="0" t="0" r="9525" b="0"/>
                        <wp:wrapNone/>
                        <wp:docPr id="267" name="Picture 267"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33344" behindDoc="0" locked="0" layoutInCell="1" allowOverlap="1" wp14:anchorId="4CCA832D" wp14:editId="101725F9">
                        <wp:simplePos x="0" y="0"/>
                        <wp:positionH relativeFrom="column">
                          <wp:posOffset>0</wp:posOffset>
                        </wp:positionH>
                        <wp:positionV relativeFrom="paragraph">
                          <wp:posOffset>0</wp:posOffset>
                        </wp:positionV>
                        <wp:extent cx="28575" cy="19050"/>
                        <wp:effectExtent l="0" t="0" r="0" b="0"/>
                        <wp:wrapNone/>
                        <wp:docPr id="268" name="Picture 268"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05" w:type="dxa"/>
                  <w:tcBorders>
                    <w:top w:val="nil"/>
                    <w:left w:val="nil"/>
                    <w:bottom w:val="single" w:sz="4" w:space="0" w:color="auto"/>
                    <w:right w:val="single" w:sz="8" w:space="0" w:color="auto"/>
                  </w:tcBorders>
                  <w:shd w:val="clear" w:color="auto" w:fill="auto"/>
                  <w:vAlign w:val="center"/>
                  <w:hideMark/>
                </w:tcPr>
                <w:p w14:paraId="70A5F00F"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332D9D56" w14:textId="77777777" w:rsidR="00C825A3" w:rsidRPr="002A609D" w:rsidRDefault="006066D1" w:rsidP="009F687B">
            <w:r w:rsidRPr="006066D1">
              <w:t>Radio button</w:t>
            </w:r>
          </w:p>
        </w:tc>
      </w:tr>
      <w:tr w:rsidR="00C825A3" w:rsidRPr="002A609D" w14:paraId="2761CBF7" w14:textId="77777777" w:rsidTr="009F687B">
        <w:tc>
          <w:tcPr>
            <w:tcW w:w="2070" w:type="dxa"/>
          </w:tcPr>
          <w:p w14:paraId="42175D7C" w14:textId="77777777" w:rsidR="00C825A3" w:rsidRPr="002A609D" w:rsidRDefault="00C825A3" w:rsidP="009F687B">
            <w:pPr>
              <w:jc w:val="right"/>
              <w:rPr>
                <w:b/>
              </w:rPr>
            </w:pPr>
            <w:r w:rsidRPr="002A609D">
              <w:rPr>
                <w:b/>
              </w:rPr>
              <w:t>Prefill</w:t>
            </w:r>
          </w:p>
        </w:tc>
        <w:tc>
          <w:tcPr>
            <w:tcW w:w="6835" w:type="dxa"/>
          </w:tcPr>
          <w:p w14:paraId="156A3AE3" w14:textId="77777777" w:rsidR="00C825A3" w:rsidRPr="002A609D" w:rsidRDefault="00C825A3" w:rsidP="009F687B">
            <w:r w:rsidRPr="008B27D9">
              <w:t>NAME</w:t>
            </w:r>
          </w:p>
        </w:tc>
      </w:tr>
      <w:tr w:rsidR="00C825A3" w:rsidRPr="002A609D" w14:paraId="2100DA7E" w14:textId="77777777" w:rsidTr="009F687B">
        <w:tc>
          <w:tcPr>
            <w:tcW w:w="2070" w:type="dxa"/>
          </w:tcPr>
          <w:p w14:paraId="6DDA90BA" w14:textId="77777777" w:rsidR="00C825A3" w:rsidRPr="002A609D" w:rsidRDefault="00C825A3" w:rsidP="009F687B">
            <w:pPr>
              <w:jc w:val="right"/>
              <w:rPr>
                <w:b/>
              </w:rPr>
            </w:pPr>
            <w:r w:rsidRPr="002A609D">
              <w:rPr>
                <w:b/>
              </w:rPr>
              <w:t>Consistency checks</w:t>
            </w:r>
          </w:p>
        </w:tc>
        <w:tc>
          <w:tcPr>
            <w:tcW w:w="6835" w:type="dxa"/>
          </w:tcPr>
          <w:p w14:paraId="74EF3324" w14:textId="77777777" w:rsidR="00C825A3" w:rsidRDefault="00C825A3" w:rsidP="00C825A3">
            <w:pPr>
              <w:pStyle w:val="ListParagraph"/>
              <w:numPr>
                <w:ilvl w:val="0"/>
                <w:numId w:val="43"/>
              </w:numPr>
            </w:pPr>
            <w:r w:rsidRPr="00D0379B">
              <w:t>Persons b</w:t>
            </w:r>
            <w:r>
              <w:t>elow the ages of 4</w:t>
            </w:r>
            <w:r w:rsidRPr="00D0379B">
              <w:t xml:space="preserve"> should not be coded 2</w:t>
            </w:r>
            <w:r>
              <w:t>, Soft check</w:t>
            </w:r>
          </w:p>
          <w:p w14:paraId="1789EAC9" w14:textId="77777777" w:rsidR="00C825A3" w:rsidRPr="002A609D" w:rsidRDefault="00C825A3" w:rsidP="00C825A3">
            <w:pPr>
              <w:pStyle w:val="ListParagraph"/>
              <w:numPr>
                <w:ilvl w:val="0"/>
                <w:numId w:val="43"/>
              </w:numPr>
            </w:pPr>
            <w:r w:rsidRPr="00D0379B">
              <w:t>Persons b</w:t>
            </w:r>
            <w:r>
              <w:t xml:space="preserve">elow the ages of 5 should not be coded 3, </w:t>
            </w:r>
            <w:r w:rsidRPr="00691BC7">
              <w:t>Soft check</w:t>
            </w:r>
          </w:p>
        </w:tc>
      </w:tr>
      <w:tr w:rsidR="00C825A3" w:rsidRPr="002A609D" w14:paraId="312430E7" w14:textId="77777777" w:rsidTr="009F687B">
        <w:tc>
          <w:tcPr>
            <w:tcW w:w="2070" w:type="dxa"/>
          </w:tcPr>
          <w:p w14:paraId="38CAD377" w14:textId="77777777" w:rsidR="00C825A3" w:rsidRPr="002A609D" w:rsidRDefault="00C825A3" w:rsidP="009F687B">
            <w:pPr>
              <w:jc w:val="right"/>
              <w:rPr>
                <w:b/>
              </w:rPr>
            </w:pPr>
            <w:r>
              <w:rPr>
                <w:b/>
              </w:rPr>
              <w:t>Error  Message</w:t>
            </w:r>
          </w:p>
        </w:tc>
        <w:tc>
          <w:tcPr>
            <w:tcW w:w="6835" w:type="dxa"/>
          </w:tcPr>
          <w:p w14:paraId="581F3ED7" w14:textId="77777777" w:rsidR="00C825A3" w:rsidRDefault="00C825A3" w:rsidP="00C825A3">
            <w:pPr>
              <w:pStyle w:val="ListParagraph"/>
              <w:numPr>
                <w:ilvl w:val="0"/>
                <w:numId w:val="44"/>
              </w:numPr>
            </w:pPr>
            <w:r>
              <w:t>T</w:t>
            </w:r>
            <w:r w:rsidRPr="00D0379B">
              <w:t>oo young to attend Pre-Primary</w:t>
            </w:r>
          </w:p>
          <w:p w14:paraId="41BAAA4D" w14:textId="77777777" w:rsidR="00C825A3" w:rsidRPr="002A609D" w:rsidRDefault="00C825A3" w:rsidP="00C825A3">
            <w:pPr>
              <w:pStyle w:val="ListParagraph"/>
              <w:numPr>
                <w:ilvl w:val="0"/>
                <w:numId w:val="44"/>
              </w:numPr>
            </w:pPr>
            <w:r>
              <w:t>Too young to attend Primary</w:t>
            </w:r>
            <w:r w:rsidRPr="00D0379B">
              <w:t xml:space="preserve"> school</w:t>
            </w:r>
          </w:p>
        </w:tc>
      </w:tr>
      <w:tr w:rsidR="00C825A3" w:rsidRPr="002A609D" w14:paraId="5BFAD6AC" w14:textId="77777777" w:rsidTr="009F687B">
        <w:tc>
          <w:tcPr>
            <w:tcW w:w="2070" w:type="dxa"/>
          </w:tcPr>
          <w:p w14:paraId="5474DB18" w14:textId="77777777" w:rsidR="00C825A3" w:rsidRDefault="00C825A3" w:rsidP="009F687B">
            <w:pPr>
              <w:jc w:val="right"/>
              <w:rPr>
                <w:b/>
              </w:rPr>
            </w:pPr>
            <w:r>
              <w:rPr>
                <w:b/>
              </w:rPr>
              <w:t>Routing</w:t>
            </w:r>
          </w:p>
        </w:tc>
        <w:tc>
          <w:tcPr>
            <w:tcW w:w="6835" w:type="dxa"/>
          </w:tcPr>
          <w:p w14:paraId="22060502" w14:textId="77777777" w:rsidR="00C825A3" w:rsidRPr="002A609D" w:rsidRDefault="00C825A3" w:rsidP="009F687B">
            <w:pPr>
              <w:ind w:left="720"/>
              <w:contextualSpacing/>
            </w:pPr>
            <w:r>
              <w:t xml:space="preserve">If consistency check is violated fix age or </w:t>
            </w:r>
            <w:r w:rsidRPr="002A609D">
              <w:t>Type</w:t>
            </w:r>
            <w:r>
              <w:t xml:space="preserve"> of school attendance else go to the Next section.</w:t>
            </w:r>
          </w:p>
        </w:tc>
      </w:tr>
      <w:tr w:rsidR="00C825A3" w:rsidRPr="002A609D" w14:paraId="6422D06A" w14:textId="77777777" w:rsidTr="009F687B">
        <w:tc>
          <w:tcPr>
            <w:tcW w:w="2070" w:type="dxa"/>
          </w:tcPr>
          <w:p w14:paraId="410A601F" w14:textId="77777777" w:rsidR="00C825A3" w:rsidRDefault="00C825A3" w:rsidP="009F687B">
            <w:pPr>
              <w:jc w:val="right"/>
              <w:rPr>
                <w:b/>
              </w:rPr>
            </w:pPr>
            <w:r>
              <w:rPr>
                <w:b/>
              </w:rPr>
              <w:t>Programmer instruction</w:t>
            </w:r>
          </w:p>
        </w:tc>
        <w:tc>
          <w:tcPr>
            <w:tcW w:w="6835" w:type="dxa"/>
          </w:tcPr>
          <w:p w14:paraId="461664B8" w14:textId="77777777" w:rsidR="00C825A3" w:rsidRPr="002A609D" w:rsidRDefault="00C825A3" w:rsidP="009F687B">
            <w:pPr>
              <w:ind w:left="720"/>
              <w:contextualSpacing/>
            </w:pPr>
          </w:p>
        </w:tc>
      </w:tr>
      <w:tr w:rsidR="00C825A3" w:rsidRPr="002A609D" w14:paraId="2A3A819A" w14:textId="77777777" w:rsidTr="009F687B">
        <w:tc>
          <w:tcPr>
            <w:tcW w:w="2070" w:type="dxa"/>
          </w:tcPr>
          <w:p w14:paraId="26A27017" w14:textId="77777777" w:rsidR="00C825A3" w:rsidRDefault="00C825A3" w:rsidP="009F687B">
            <w:pPr>
              <w:jc w:val="right"/>
              <w:rPr>
                <w:b/>
              </w:rPr>
            </w:pPr>
            <w:r>
              <w:rPr>
                <w:b/>
              </w:rPr>
              <w:t>Change log</w:t>
            </w:r>
          </w:p>
        </w:tc>
        <w:tc>
          <w:tcPr>
            <w:tcW w:w="6835" w:type="dxa"/>
          </w:tcPr>
          <w:p w14:paraId="40B2E651" w14:textId="77777777" w:rsidR="00C825A3" w:rsidRPr="002A609D" w:rsidRDefault="00C825A3" w:rsidP="009F687B">
            <w:pPr>
              <w:ind w:left="720"/>
              <w:contextualSpacing/>
            </w:pPr>
          </w:p>
        </w:tc>
      </w:tr>
    </w:tbl>
    <w:p w14:paraId="218AB20F"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60DDBD5E"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C</w:t>
      </w:r>
      <w:r w:rsidRPr="002A609D">
        <w:rPr>
          <w:rFonts w:asciiTheme="majorHAnsi" w:eastAsiaTheme="majorEastAsia" w:hAnsiTheme="majorHAnsi" w:cstheme="majorBidi"/>
          <w:color w:val="2E74B5" w:themeColor="accent1" w:themeShade="BF"/>
          <w:sz w:val="26"/>
          <w:szCs w:val="26"/>
        </w:rPr>
        <w:t>2 Reason why not in ECD</w:t>
      </w:r>
    </w:p>
    <w:tbl>
      <w:tblPr>
        <w:tblStyle w:val="TableGrid"/>
        <w:tblW w:w="0" w:type="auto"/>
        <w:tblInd w:w="445" w:type="dxa"/>
        <w:tblLook w:val="04A0" w:firstRow="1" w:lastRow="0" w:firstColumn="1" w:lastColumn="0" w:noHBand="0" w:noVBand="1"/>
      </w:tblPr>
      <w:tblGrid>
        <w:gridCol w:w="2070"/>
        <w:gridCol w:w="6835"/>
      </w:tblGrid>
      <w:tr w:rsidR="00C825A3" w:rsidRPr="002A609D" w14:paraId="64851C06" w14:textId="77777777" w:rsidTr="009F687B">
        <w:tc>
          <w:tcPr>
            <w:tcW w:w="2070" w:type="dxa"/>
          </w:tcPr>
          <w:p w14:paraId="35B6A9C6" w14:textId="77777777" w:rsidR="00C825A3" w:rsidRPr="002A609D" w:rsidRDefault="00C825A3" w:rsidP="009F687B">
            <w:pPr>
              <w:jc w:val="right"/>
              <w:rPr>
                <w:b/>
              </w:rPr>
            </w:pPr>
            <w:r w:rsidRPr="002A609D">
              <w:rPr>
                <w:b/>
              </w:rPr>
              <w:t>Description</w:t>
            </w:r>
          </w:p>
        </w:tc>
        <w:tc>
          <w:tcPr>
            <w:tcW w:w="6835" w:type="dxa"/>
          </w:tcPr>
          <w:p w14:paraId="3B9BD69D" w14:textId="77777777" w:rsidR="00C825A3" w:rsidRPr="002A609D" w:rsidRDefault="00C825A3" w:rsidP="009F687B">
            <w:r w:rsidRPr="002A609D">
              <w:t>Reason why not in ECD</w:t>
            </w:r>
          </w:p>
        </w:tc>
      </w:tr>
      <w:tr w:rsidR="00C825A3" w:rsidRPr="002A609D" w14:paraId="4231EE45" w14:textId="77777777" w:rsidTr="009F687B">
        <w:tc>
          <w:tcPr>
            <w:tcW w:w="2070" w:type="dxa"/>
          </w:tcPr>
          <w:p w14:paraId="61910DF6" w14:textId="77777777" w:rsidR="00C825A3" w:rsidRPr="002A609D" w:rsidRDefault="00C825A3" w:rsidP="009F687B">
            <w:pPr>
              <w:jc w:val="right"/>
              <w:rPr>
                <w:b/>
              </w:rPr>
            </w:pPr>
            <w:r w:rsidRPr="002A609D">
              <w:rPr>
                <w:b/>
              </w:rPr>
              <w:t>Name</w:t>
            </w:r>
          </w:p>
        </w:tc>
        <w:tc>
          <w:tcPr>
            <w:tcW w:w="6835" w:type="dxa"/>
          </w:tcPr>
          <w:p w14:paraId="14D172E8" w14:textId="77777777" w:rsidR="00C825A3" w:rsidRPr="002A609D" w:rsidRDefault="00C825A3" w:rsidP="009F687B">
            <w:r w:rsidRPr="002A609D">
              <w:t>REASON_NOT_IN_ECD</w:t>
            </w:r>
          </w:p>
        </w:tc>
      </w:tr>
      <w:tr w:rsidR="00C825A3" w:rsidRPr="002A609D" w14:paraId="6B348640" w14:textId="77777777" w:rsidTr="009F687B">
        <w:tc>
          <w:tcPr>
            <w:tcW w:w="2070" w:type="dxa"/>
          </w:tcPr>
          <w:p w14:paraId="108EAB8E" w14:textId="77777777" w:rsidR="00C825A3" w:rsidRPr="002A609D" w:rsidRDefault="00C825A3" w:rsidP="009F687B">
            <w:pPr>
              <w:jc w:val="right"/>
              <w:rPr>
                <w:b/>
              </w:rPr>
            </w:pPr>
            <w:r w:rsidRPr="002A609D">
              <w:rPr>
                <w:b/>
              </w:rPr>
              <w:t>Type</w:t>
            </w:r>
          </w:p>
        </w:tc>
        <w:tc>
          <w:tcPr>
            <w:tcW w:w="6835" w:type="dxa"/>
          </w:tcPr>
          <w:p w14:paraId="4C581BEF" w14:textId="77777777" w:rsidR="00C825A3" w:rsidRPr="002A609D" w:rsidRDefault="00C825A3" w:rsidP="009F687B">
            <w:r w:rsidRPr="002A609D">
              <w:t>Numeric</w:t>
            </w:r>
          </w:p>
        </w:tc>
      </w:tr>
      <w:tr w:rsidR="00C825A3" w:rsidRPr="002A609D" w14:paraId="5678CDBA" w14:textId="77777777" w:rsidTr="009F687B">
        <w:tc>
          <w:tcPr>
            <w:tcW w:w="2070" w:type="dxa"/>
          </w:tcPr>
          <w:p w14:paraId="590F2AB4" w14:textId="77777777" w:rsidR="00C825A3" w:rsidRPr="002A609D" w:rsidRDefault="00C825A3" w:rsidP="009F687B">
            <w:pPr>
              <w:jc w:val="right"/>
              <w:rPr>
                <w:b/>
              </w:rPr>
            </w:pPr>
            <w:r w:rsidRPr="002A609D">
              <w:rPr>
                <w:b/>
              </w:rPr>
              <w:t>Universe</w:t>
            </w:r>
          </w:p>
        </w:tc>
        <w:tc>
          <w:tcPr>
            <w:tcW w:w="6835" w:type="dxa"/>
          </w:tcPr>
          <w:p w14:paraId="35E61322" w14:textId="77777777" w:rsidR="00C825A3" w:rsidRPr="002A609D" w:rsidRDefault="00C825A3" w:rsidP="009F687B">
            <w:r w:rsidRPr="002A609D">
              <w:t>For all persons aged 0 - 5 years</w:t>
            </w:r>
            <w:r>
              <w:t xml:space="preserve"> and C1A = 2</w:t>
            </w:r>
          </w:p>
        </w:tc>
      </w:tr>
      <w:tr w:rsidR="00C825A3" w:rsidRPr="002A609D" w14:paraId="46FED289" w14:textId="77777777" w:rsidTr="009F687B">
        <w:tc>
          <w:tcPr>
            <w:tcW w:w="2070" w:type="dxa"/>
          </w:tcPr>
          <w:p w14:paraId="73793242" w14:textId="77777777" w:rsidR="00C825A3" w:rsidRPr="002A609D" w:rsidRDefault="00C825A3" w:rsidP="009F687B">
            <w:pPr>
              <w:jc w:val="right"/>
              <w:rPr>
                <w:b/>
              </w:rPr>
            </w:pPr>
            <w:r w:rsidRPr="002A609D">
              <w:rPr>
                <w:b/>
              </w:rPr>
              <w:t>Question text</w:t>
            </w:r>
          </w:p>
        </w:tc>
        <w:tc>
          <w:tcPr>
            <w:tcW w:w="6835" w:type="dxa"/>
          </w:tcPr>
          <w:p w14:paraId="0B89F814" w14:textId="77777777" w:rsidR="00C825A3" w:rsidRPr="002A609D" w:rsidRDefault="00C825A3" w:rsidP="009F687B">
            <w:r w:rsidRPr="002A609D">
              <w:t>Why is (NAME) not attending ECD?</w:t>
            </w:r>
          </w:p>
        </w:tc>
      </w:tr>
      <w:tr w:rsidR="00C825A3" w:rsidRPr="002A609D" w14:paraId="21263667" w14:textId="77777777" w:rsidTr="009F687B">
        <w:tc>
          <w:tcPr>
            <w:tcW w:w="2070" w:type="dxa"/>
          </w:tcPr>
          <w:p w14:paraId="38DF9F3F" w14:textId="77777777" w:rsidR="00C825A3" w:rsidRPr="002A609D" w:rsidRDefault="00C825A3" w:rsidP="009F687B">
            <w:pPr>
              <w:jc w:val="right"/>
              <w:rPr>
                <w:b/>
              </w:rPr>
            </w:pPr>
            <w:r w:rsidRPr="002A609D">
              <w:rPr>
                <w:b/>
              </w:rPr>
              <w:t>Help text</w:t>
            </w:r>
          </w:p>
        </w:tc>
        <w:tc>
          <w:tcPr>
            <w:tcW w:w="6835" w:type="dxa"/>
          </w:tcPr>
          <w:p w14:paraId="75ED06AE" w14:textId="77777777" w:rsidR="00C825A3" w:rsidRPr="002A609D" w:rsidRDefault="00C825A3" w:rsidP="009F687B"/>
        </w:tc>
      </w:tr>
      <w:tr w:rsidR="00C825A3" w:rsidRPr="002A609D" w14:paraId="5C9344DD" w14:textId="77777777" w:rsidTr="009F687B">
        <w:tc>
          <w:tcPr>
            <w:tcW w:w="2070" w:type="dxa"/>
          </w:tcPr>
          <w:p w14:paraId="5201C431" w14:textId="77777777" w:rsidR="00C825A3" w:rsidRPr="002A609D" w:rsidRDefault="00C825A3" w:rsidP="009F687B">
            <w:pPr>
              <w:jc w:val="right"/>
              <w:rPr>
                <w:b/>
              </w:rPr>
            </w:pPr>
            <w:r>
              <w:rPr>
                <w:b/>
              </w:rPr>
              <w:t>Routing</w:t>
            </w:r>
          </w:p>
        </w:tc>
        <w:tc>
          <w:tcPr>
            <w:tcW w:w="6835" w:type="dxa"/>
          </w:tcPr>
          <w:p w14:paraId="28D05D2D" w14:textId="77777777" w:rsidR="00C825A3" w:rsidRPr="002A609D" w:rsidRDefault="00C825A3" w:rsidP="009F687B">
            <w:r w:rsidRPr="00577860">
              <w:t>Enter the appropriate code</w:t>
            </w:r>
          </w:p>
        </w:tc>
      </w:tr>
      <w:tr w:rsidR="00C825A3" w:rsidRPr="002A609D" w14:paraId="44DD34E4" w14:textId="77777777" w:rsidTr="009F687B">
        <w:tc>
          <w:tcPr>
            <w:tcW w:w="2070" w:type="dxa"/>
          </w:tcPr>
          <w:p w14:paraId="18C5B0FF" w14:textId="77777777" w:rsidR="00C825A3" w:rsidRPr="002A609D" w:rsidRDefault="00C825A3" w:rsidP="009F687B">
            <w:pPr>
              <w:jc w:val="right"/>
              <w:rPr>
                <w:b/>
              </w:rPr>
            </w:pPr>
            <w:r w:rsidRPr="002A609D">
              <w:rPr>
                <w:b/>
              </w:rPr>
              <w:t>Valid range</w:t>
            </w:r>
          </w:p>
        </w:tc>
        <w:tc>
          <w:tcPr>
            <w:tcW w:w="6835" w:type="dxa"/>
          </w:tcPr>
          <w:p w14:paraId="7323F0E3" w14:textId="77777777" w:rsidR="00C825A3" w:rsidRPr="002A609D" w:rsidRDefault="00C825A3" w:rsidP="009F687B">
            <w:r w:rsidRPr="002A609D">
              <w:t xml:space="preserve">1 </w:t>
            </w:r>
            <w:r>
              <w:t>–</w:t>
            </w:r>
            <w:r w:rsidRPr="002A609D">
              <w:t xml:space="preserve"> </w:t>
            </w:r>
            <w:r>
              <w:t xml:space="preserve">6, </w:t>
            </w:r>
            <w:r w:rsidRPr="002A609D">
              <w:t>9</w:t>
            </w:r>
          </w:p>
        </w:tc>
      </w:tr>
      <w:tr w:rsidR="00C825A3" w:rsidRPr="002A609D" w14:paraId="337D93C6" w14:textId="77777777" w:rsidTr="009F687B">
        <w:tc>
          <w:tcPr>
            <w:tcW w:w="2070" w:type="dxa"/>
          </w:tcPr>
          <w:p w14:paraId="7542F58D"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615"/>
              <w:tblOverlap w:val="never"/>
              <w:tblW w:w="3770" w:type="dxa"/>
              <w:tblLook w:val="04A0" w:firstRow="1" w:lastRow="0" w:firstColumn="1" w:lastColumn="0" w:noHBand="0" w:noVBand="1"/>
            </w:tblPr>
            <w:tblGrid>
              <w:gridCol w:w="3135"/>
              <w:gridCol w:w="635"/>
            </w:tblGrid>
            <w:tr w:rsidR="00C825A3" w:rsidRPr="002A609D" w14:paraId="667E018E" w14:textId="77777777" w:rsidTr="006066D1">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4D3238D"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66784" behindDoc="0" locked="0" layoutInCell="1" allowOverlap="1" wp14:anchorId="63188604" wp14:editId="3EDA2903">
                        <wp:simplePos x="0" y="0"/>
                        <wp:positionH relativeFrom="column">
                          <wp:posOffset>0</wp:posOffset>
                        </wp:positionH>
                        <wp:positionV relativeFrom="paragraph">
                          <wp:posOffset>0</wp:posOffset>
                        </wp:positionV>
                        <wp:extent cx="28575" cy="19050"/>
                        <wp:effectExtent l="0" t="0" r="0" b="0"/>
                        <wp:wrapNone/>
                        <wp:docPr id="163" name="Picture 163"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68832" behindDoc="0" locked="0" layoutInCell="1" allowOverlap="1" wp14:anchorId="52641E99" wp14:editId="65F6AA7F">
                        <wp:simplePos x="0" y="0"/>
                        <wp:positionH relativeFrom="column">
                          <wp:posOffset>0</wp:posOffset>
                        </wp:positionH>
                        <wp:positionV relativeFrom="paragraph">
                          <wp:posOffset>0</wp:posOffset>
                        </wp:positionV>
                        <wp:extent cx="28575" cy="19050"/>
                        <wp:effectExtent l="0" t="0" r="0" b="0"/>
                        <wp:wrapNone/>
                        <wp:docPr id="164" name="Picture 164"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69856" behindDoc="0" locked="0" layoutInCell="1" allowOverlap="1" wp14:anchorId="42F7BEF3" wp14:editId="356550F0">
                        <wp:simplePos x="0" y="0"/>
                        <wp:positionH relativeFrom="column">
                          <wp:posOffset>0</wp:posOffset>
                        </wp:positionH>
                        <wp:positionV relativeFrom="paragraph">
                          <wp:posOffset>0</wp:posOffset>
                        </wp:positionV>
                        <wp:extent cx="28575" cy="19050"/>
                        <wp:effectExtent l="0" t="0" r="0" b="0"/>
                        <wp:wrapNone/>
                        <wp:docPr id="165" name="Picture 165"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0880" behindDoc="0" locked="0" layoutInCell="1" allowOverlap="1" wp14:anchorId="0ADEC6CE" wp14:editId="1F7D887B">
                        <wp:simplePos x="0" y="0"/>
                        <wp:positionH relativeFrom="column">
                          <wp:posOffset>0</wp:posOffset>
                        </wp:positionH>
                        <wp:positionV relativeFrom="paragraph">
                          <wp:posOffset>0</wp:posOffset>
                        </wp:positionV>
                        <wp:extent cx="28575" cy="19050"/>
                        <wp:effectExtent l="0" t="0" r="0" b="0"/>
                        <wp:wrapNone/>
                        <wp:docPr id="166" name="Picture 166"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1904" behindDoc="0" locked="0" layoutInCell="1" allowOverlap="1" wp14:anchorId="2DE9A0A4" wp14:editId="76C471C4">
                        <wp:simplePos x="0" y="0"/>
                        <wp:positionH relativeFrom="column">
                          <wp:posOffset>0</wp:posOffset>
                        </wp:positionH>
                        <wp:positionV relativeFrom="paragraph">
                          <wp:posOffset>0</wp:posOffset>
                        </wp:positionV>
                        <wp:extent cx="28575" cy="19050"/>
                        <wp:effectExtent l="0" t="0" r="0" b="0"/>
                        <wp:wrapNone/>
                        <wp:docPr id="167" name="Picture 167"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3952" behindDoc="0" locked="0" layoutInCell="1" allowOverlap="1" wp14:anchorId="694D6343" wp14:editId="58E5F34E">
                        <wp:simplePos x="0" y="0"/>
                        <wp:positionH relativeFrom="column">
                          <wp:posOffset>0</wp:posOffset>
                        </wp:positionH>
                        <wp:positionV relativeFrom="paragraph">
                          <wp:posOffset>0</wp:posOffset>
                        </wp:positionV>
                        <wp:extent cx="28575" cy="19050"/>
                        <wp:effectExtent l="0" t="0" r="0" b="0"/>
                        <wp:wrapNone/>
                        <wp:docPr id="168" name="Picture 168"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4976" behindDoc="0" locked="0" layoutInCell="1" allowOverlap="1" wp14:anchorId="08B3DBBE" wp14:editId="7701CAC8">
                        <wp:simplePos x="0" y="0"/>
                        <wp:positionH relativeFrom="column">
                          <wp:posOffset>0</wp:posOffset>
                        </wp:positionH>
                        <wp:positionV relativeFrom="paragraph">
                          <wp:posOffset>0</wp:posOffset>
                        </wp:positionV>
                        <wp:extent cx="28575" cy="19050"/>
                        <wp:effectExtent l="0" t="0" r="0" b="0"/>
                        <wp:wrapNone/>
                        <wp:docPr id="169" name="Picture 169"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6000" behindDoc="0" locked="0" layoutInCell="1" allowOverlap="1" wp14:anchorId="1ACD54CB" wp14:editId="523AA638">
                        <wp:simplePos x="0" y="0"/>
                        <wp:positionH relativeFrom="column">
                          <wp:posOffset>0</wp:posOffset>
                        </wp:positionH>
                        <wp:positionV relativeFrom="paragraph">
                          <wp:posOffset>0</wp:posOffset>
                        </wp:positionV>
                        <wp:extent cx="28575" cy="19050"/>
                        <wp:effectExtent l="0" t="0" r="0" b="0"/>
                        <wp:wrapNone/>
                        <wp:docPr id="170" name="Picture 170"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7024" behindDoc="0" locked="0" layoutInCell="1" allowOverlap="1" wp14:anchorId="2F078E35" wp14:editId="4FE75541">
                        <wp:simplePos x="0" y="0"/>
                        <wp:positionH relativeFrom="column">
                          <wp:posOffset>0</wp:posOffset>
                        </wp:positionH>
                        <wp:positionV relativeFrom="paragraph">
                          <wp:posOffset>0</wp:posOffset>
                        </wp:positionV>
                        <wp:extent cx="28575" cy="19050"/>
                        <wp:effectExtent l="0" t="0" r="0" b="0"/>
                        <wp:wrapNone/>
                        <wp:docPr id="171" name="Picture 171"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8048" behindDoc="0" locked="0" layoutInCell="1" allowOverlap="1" wp14:anchorId="78BE7BD2" wp14:editId="3EA125FE">
                        <wp:simplePos x="0" y="0"/>
                        <wp:positionH relativeFrom="column">
                          <wp:posOffset>0</wp:posOffset>
                        </wp:positionH>
                        <wp:positionV relativeFrom="paragraph">
                          <wp:posOffset>0</wp:posOffset>
                        </wp:positionV>
                        <wp:extent cx="28575" cy="19050"/>
                        <wp:effectExtent l="0" t="0" r="0" b="0"/>
                        <wp:wrapNone/>
                        <wp:docPr id="172" name="Picture 172"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Financial constraints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53079F7B"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60707A3F"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0B0E968E"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lastRenderedPageBreak/>
                    <w:drawing>
                      <wp:anchor distT="0" distB="0" distL="114300" distR="114300" simplePos="0" relativeHeight="251750400" behindDoc="0" locked="0" layoutInCell="1" allowOverlap="1" wp14:anchorId="473B611B" wp14:editId="4C092EDC">
                        <wp:simplePos x="0" y="0"/>
                        <wp:positionH relativeFrom="column">
                          <wp:posOffset>0</wp:posOffset>
                        </wp:positionH>
                        <wp:positionV relativeFrom="paragraph">
                          <wp:posOffset>0</wp:posOffset>
                        </wp:positionV>
                        <wp:extent cx="28575" cy="19050"/>
                        <wp:effectExtent l="0" t="0" r="0" b="0"/>
                        <wp:wrapNone/>
                        <wp:docPr id="173" name="Picture 173"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52448" behindDoc="0" locked="0" layoutInCell="1" allowOverlap="1" wp14:anchorId="175796E6" wp14:editId="1644BB64">
                        <wp:simplePos x="0" y="0"/>
                        <wp:positionH relativeFrom="column">
                          <wp:posOffset>0</wp:posOffset>
                        </wp:positionH>
                        <wp:positionV relativeFrom="paragraph">
                          <wp:posOffset>0</wp:posOffset>
                        </wp:positionV>
                        <wp:extent cx="28575" cy="19050"/>
                        <wp:effectExtent l="0" t="0" r="0" b="0"/>
                        <wp:wrapNone/>
                        <wp:docPr id="174" name="Picture 174"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53472" behindDoc="0" locked="0" layoutInCell="1" allowOverlap="1" wp14:anchorId="65D5A9E4" wp14:editId="50E3835E">
                        <wp:simplePos x="0" y="0"/>
                        <wp:positionH relativeFrom="column">
                          <wp:posOffset>0</wp:posOffset>
                        </wp:positionH>
                        <wp:positionV relativeFrom="paragraph">
                          <wp:posOffset>0</wp:posOffset>
                        </wp:positionV>
                        <wp:extent cx="28575" cy="19050"/>
                        <wp:effectExtent l="0" t="0" r="0" b="0"/>
                        <wp:wrapNone/>
                        <wp:docPr id="175" name="Picture 175"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54496" behindDoc="0" locked="0" layoutInCell="1" allowOverlap="1" wp14:anchorId="43338A6F" wp14:editId="2B52A3A2">
                        <wp:simplePos x="0" y="0"/>
                        <wp:positionH relativeFrom="column">
                          <wp:posOffset>0</wp:posOffset>
                        </wp:positionH>
                        <wp:positionV relativeFrom="paragraph">
                          <wp:posOffset>0</wp:posOffset>
                        </wp:positionV>
                        <wp:extent cx="28575" cy="19050"/>
                        <wp:effectExtent l="0" t="0" r="0" b="0"/>
                        <wp:wrapNone/>
                        <wp:docPr id="176" name="Picture 176"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55520" behindDoc="0" locked="0" layoutInCell="1" allowOverlap="1" wp14:anchorId="1C5C597E" wp14:editId="1DE1EFDF">
                        <wp:simplePos x="0" y="0"/>
                        <wp:positionH relativeFrom="column">
                          <wp:posOffset>0</wp:posOffset>
                        </wp:positionH>
                        <wp:positionV relativeFrom="paragraph">
                          <wp:posOffset>0</wp:posOffset>
                        </wp:positionV>
                        <wp:extent cx="28575" cy="19050"/>
                        <wp:effectExtent l="0" t="0" r="0" b="0"/>
                        <wp:wrapNone/>
                        <wp:docPr id="177" name="Picture 177"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57568" behindDoc="0" locked="0" layoutInCell="1" allowOverlap="1" wp14:anchorId="7FBC0138" wp14:editId="6A87BEEC">
                        <wp:simplePos x="0" y="0"/>
                        <wp:positionH relativeFrom="column">
                          <wp:posOffset>0</wp:posOffset>
                        </wp:positionH>
                        <wp:positionV relativeFrom="paragraph">
                          <wp:posOffset>0</wp:posOffset>
                        </wp:positionV>
                        <wp:extent cx="28575" cy="19050"/>
                        <wp:effectExtent l="0" t="0" r="0" b="0"/>
                        <wp:wrapNone/>
                        <wp:docPr id="178" name="Picture 178"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58592" behindDoc="0" locked="0" layoutInCell="1" allowOverlap="1" wp14:anchorId="74B44E0E" wp14:editId="4423659F">
                        <wp:simplePos x="0" y="0"/>
                        <wp:positionH relativeFrom="column">
                          <wp:posOffset>0</wp:posOffset>
                        </wp:positionH>
                        <wp:positionV relativeFrom="paragraph">
                          <wp:posOffset>0</wp:posOffset>
                        </wp:positionV>
                        <wp:extent cx="28575" cy="19050"/>
                        <wp:effectExtent l="0" t="0" r="0" b="0"/>
                        <wp:wrapNone/>
                        <wp:docPr id="179" name="Picture 179"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59616" behindDoc="0" locked="0" layoutInCell="1" allowOverlap="1" wp14:anchorId="1CFE6C64" wp14:editId="6790F3D2">
                        <wp:simplePos x="0" y="0"/>
                        <wp:positionH relativeFrom="column">
                          <wp:posOffset>0</wp:posOffset>
                        </wp:positionH>
                        <wp:positionV relativeFrom="paragraph">
                          <wp:posOffset>0</wp:posOffset>
                        </wp:positionV>
                        <wp:extent cx="28575" cy="19050"/>
                        <wp:effectExtent l="0" t="0" r="0" b="0"/>
                        <wp:wrapNone/>
                        <wp:docPr id="180" name="Picture 180"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60640" behindDoc="0" locked="0" layoutInCell="1" allowOverlap="1" wp14:anchorId="3EE6A1AC" wp14:editId="30D509EB">
                        <wp:simplePos x="0" y="0"/>
                        <wp:positionH relativeFrom="column">
                          <wp:posOffset>0</wp:posOffset>
                        </wp:positionH>
                        <wp:positionV relativeFrom="paragraph">
                          <wp:posOffset>0</wp:posOffset>
                        </wp:positionV>
                        <wp:extent cx="28575" cy="19050"/>
                        <wp:effectExtent l="0" t="0" r="0" b="0"/>
                        <wp:wrapNone/>
                        <wp:docPr id="181" name="Picture 181"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61664" behindDoc="0" locked="0" layoutInCell="1" allowOverlap="1" wp14:anchorId="77EA4C51" wp14:editId="727EB85B">
                        <wp:simplePos x="0" y="0"/>
                        <wp:positionH relativeFrom="column">
                          <wp:posOffset>0</wp:posOffset>
                        </wp:positionH>
                        <wp:positionV relativeFrom="paragraph">
                          <wp:posOffset>0</wp:posOffset>
                        </wp:positionV>
                        <wp:extent cx="28575" cy="19050"/>
                        <wp:effectExtent l="0" t="0" r="0" b="0"/>
                        <wp:wrapNone/>
                        <wp:docPr id="182" name="Picture 182"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67808" behindDoc="0" locked="0" layoutInCell="1" allowOverlap="1" wp14:anchorId="027381DC" wp14:editId="24497FB5">
                        <wp:simplePos x="0" y="0"/>
                        <wp:positionH relativeFrom="column">
                          <wp:posOffset>0</wp:posOffset>
                        </wp:positionH>
                        <wp:positionV relativeFrom="paragraph">
                          <wp:posOffset>0</wp:posOffset>
                        </wp:positionV>
                        <wp:extent cx="28575" cy="28575"/>
                        <wp:effectExtent l="0" t="0" r="9525" b="0"/>
                        <wp:wrapNone/>
                        <wp:docPr id="183" name="Picture 183"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2928" behindDoc="0" locked="0" layoutInCell="1" allowOverlap="1" wp14:anchorId="32B511BB" wp14:editId="67760EA5">
                        <wp:simplePos x="0" y="0"/>
                        <wp:positionH relativeFrom="column">
                          <wp:posOffset>0</wp:posOffset>
                        </wp:positionH>
                        <wp:positionV relativeFrom="paragraph">
                          <wp:posOffset>0</wp:posOffset>
                        </wp:positionV>
                        <wp:extent cx="28575" cy="28575"/>
                        <wp:effectExtent l="0" t="0" r="9525" b="0"/>
                        <wp:wrapNone/>
                        <wp:docPr id="184" name="Picture 184"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79072" behindDoc="0" locked="0" layoutInCell="1" allowOverlap="1" wp14:anchorId="371CB65F" wp14:editId="638D1999">
                        <wp:simplePos x="0" y="0"/>
                        <wp:positionH relativeFrom="column">
                          <wp:posOffset>0</wp:posOffset>
                        </wp:positionH>
                        <wp:positionV relativeFrom="paragraph">
                          <wp:posOffset>0</wp:posOffset>
                        </wp:positionV>
                        <wp:extent cx="28575" cy="28575"/>
                        <wp:effectExtent l="0" t="0" r="9525" b="0"/>
                        <wp:wrapNone/>
                        <wp:docPr id="185" name="Picture 185"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80096" behindDoc="0" locked="0" layoutInCell="1" allowOverlap="1" wp14:anchorId="371C008A" wp14:editId="484D6E92">
                        <wp:simplePos x="0" y="0"/>
                        <wp:positionH relativeFrom="column">
                          <wp:posOffset>0</wp:posOffset>
                        </wp:positionH>
                        <wp:positionV relativeFrom="paragraph">
                          <wp:posOffset>0</wp:posOffset>
                        </wp:positionV>
                        <wp:extent cx="28575" cy="19050"/>
                        <wp:effectExtent l="0" t="0" r="0" b="0"/>
                        <wp:wrapNone/>
                        <wp:docPr id="186" name="Picture 186"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Illness</w:t>
                  </w:r>
                </w:p>
              </w:tc>
              <w:tc>
                <w:tcPr>
                  <w:tcW w:w="635" w:type="dxa"/>
                  <w:tcBorders>
                    <w:top w:val="nil"/>
                    <w:left w:val="nil"/>
                    <w:bottom w:val="single" w:sz="4" w:space="0" w:color="auto"/>
                    <w:right w:val="single" w:sz="8" w:space="0" w:color="auto"/>
                  </w:tcBorders>
                  <w:shd w:val="clear" w:color="auto" w:fill="auto"/>
                  <w:vAlign w:val="center"/>
                  <w:hideMark/>
                </w:tcPr>
                <w:p w14:paraId="49B283A0"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6A5533C9" w14:textId="77777777" w:rsidTr="006066D1">
              <w:trPr>
                <w:trHeight w:val="260"/>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560EBD05"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51424" behindDoc="0" locked="0" layoutInCell="1" allowOverlap="1" wp14:anchorId="5D97B8F8" wp14:editId="209FEB72">
                        <wp:simplePos x="0" y="0"/>
                        <wp:positionH relativeFrom="column">
                          <wp:posOffset>0</wp:posOffset>
                        </wp:positionH>
                        <wp:positionV relativeFrom="paragraph">
                          <wp:posOffset>0</wp:posOffset>
                        </wp:positionV>
                        <wp:extent cx="28575" cy="28575"/>
                        <wp:effectExtent l="0" t="0" r="9525" b="0"/>
                        <wp:wrapNone/>
                        <wp:docPr id="187" name="Picture 187" hidden="1"/>
                        <wp:cNvGraphicFramePr/>
                        <a:graphic xmlns:a="http://schemas.openxmlformats.org/drawingml/2006/main">
                          <a:graphicData uri="http://schemas.openxmlformats.org/drawingml/2006/picture">
                            <pic:pic xmlns:pic="http://schemas.openxmlformats.org/drawingml/2006/picture">
                              <pic:nvPicPr>
                                <pic:cNvPr id="48"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56544" behindDoc="0" locked="0" layoutInCell="1" allowOverlap="1" wp14:anchorId="321836BA" wp14:editId="65F84DE4">
                        <wp:simplePos x="0" y="0"/>
                        <wp:positionH relativeFrom="column">
                          <wp:posOffset>0</wp:posOffset>
                        </wp:positionH>
                        <wp:positionV relativeFrom="paragraph">
                          <wp:posOffset>0</wp:posOffset>
                        </wp:positionV>
                        <wp:extent cx="28575" cy="28575"/>
                        <wp:effectExtent l="0" t="0" r="9525" b="0"/>
                        <wp:wrapNone/>
                        <wp:docPr id="188" name="Picture 188" hidden="1"/>
                        <wp:cNvGraphicFramePr/>
                        <a:graphic xmlns:a="http://schemas.openxmlformats.org/drawingml/2006/main">
                          <a:graphicData uri="http://schemas.openxmlformats.org/drawingml/2006/picture">
                            <pic:pic xmlns:pic="http://schemas.openxmlformats.org/drawingml/2006/picture">
                              <pic:nvPicPr>
                                <pic:cNvPr id="53"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63712" behindDoc="0" locked="0" layoutInCell="1" allowOverlap="1" wp14:anchorId="01D1193F" wp14:editId="4DC22B33">
                        <wp:simplePos x="0" y="0"/>
                        <wp:positionH relativeFrom="column">
                          <wp:posOffset>0</wp:posOffset>
                        </wp:positionH>
                        <wp:positionV relativeFrom="paragraph">
                          <wp:posOffset>0</wp:posOffset>
                        </wp:positionV>
                        <wp:extent cx="28575" cy="28575"/>
                        <wp:effectExtent l="0" t="0" r="9525" b="0"/>
                        <wp:wrapNone/>
                        <wp:docPr id="189" name="Picture 189" hidden="1"/>
                        <wp:cNvGraphicFramePr/>
                        <a:graphic xmlns:a="http://schemas.openxmlformats.org/drawingml/2006/main">
                          <a:graphicData uri="http://schemas.openxmlformats.org/drawingml/2006/picture">
                            <pic:pic xmlns:pic="http://schemas.openxmlformats.org/drawingml/2006/picture">
                              <pic:nvPicPr>
                                <pic:cNvPr id="60"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64736" behindDoc="0" locked="0" layoutInCell="1" allowOverlap="1" wp14:anchorId="2D002EE7" wp14:editId="7B14298F">
                        <wp:simplePos x="0" y="0"/>
                        <wp:positionH relativeFrom="column">
                          <wp:posOffset>0</wp:posOffset>
                        </wp:positionH>
                        <wp:positionV relativeFrom="paragraph">
                          <wp:posOffset>0</wp:posOffset>
                        </wp:positionV>
                        <wp:extent cx="28575" cy="19050"/>
                        <wp:effectExtent l="0" t="0" r="0" b="0"/>
                        <wp:wrapNone/>
                        <wp:docPr id="190" name="Picture 190" hidden="1"/>
                        <wp:cNvGraphicFramePr/>
                        <a:graphic xmlns:a="http://schemas.openxmlformats.org/drawingml/2006/main">
                          <a:graphicData uri="http://schemas.openxmlformats.org/drawingml/2006/picture">
                            <pic:pic xmlns:pic="http://schemas.openxmlformats.org/drawingml/2006/picture">
                              <pic:nvPicPr>
                                <pic:cNvPr id="6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Disability</w:t>
                  </w:r>
                </w:p>
              </w:tc>
              <w:tc>
                <w:tcPr>
                  <w:tcW w:w="635" w:type="dxa"/>
                  <w:tcBorders>
                    <w:top w:val="nil"/>
                    <w:left w:val="nil"/>
                    <w:bottom w:val="nil"/>
                    <w:right w:val="single" w:sz="8" w:space="0" w:color="auto"/>
                  </w:tcBorders>
                  <w:shd w:val="clear" w:color="auto" w:fill="auto"/>
                  <w:vAlign w:val="center"/>
                  <w:hideMark/>
                </w:tcPr>
                <w:p w14:paraId="0E764582"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3</w:t>
                  </w:r>
                </w:p>
              </w:tc>
            </w:tr>
            <w:tr w:rsidR="00C825A3" w:rsidRPr="002A609D" w14:paraId="689249E0" w14:textId="77777777" w:rsidTr="006066D1">
              <w:trPr>
                <w:trHeight w:val="298"/>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61B0A2A0"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Distance to centre</w:t>
                  </w:r>
                </w:p>
              </w:tc>
              <w:tc>
                <w:tcPr>
                  <w:tcW w:w="635" w:type="dxa"/>
                  <w:tcBorders>
                    <w:top w:val="single" w:sz="4" w:space="0" w:color="auto"/>
                    <w:left w:val="nil"/>
                    <w:bottom w:val="nil"/>
                    <w:right w:val="single" w:sz="8" w:space="0" w:color="auto"/>
                  </w:tcBorders>
                  <w:shd w:val="clear" w:color="auto" w:fill="auto"/>
                  <w:vAlign w:val="center"/>
                  <w:hideMark/>
                </w:tcPr>
                <w:p w14:paraId="505BB09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4</w:t>
                  </w:r>
                </w:p>
              </w:tc>
            </w:tr>
            <w:tr w:rsidR="00C825A3" w:rsidRPr="002A609D" w14:paraId="68892843" w14:textId="77777777" w:rsidTr="006066D1">
              <w:trPr>
                <w:trHeight w:val="35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4F28F8FB"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Too young to attend</w:t>
                  </w:r>
                </w:p>
              </w:tc>
              <w:tc>
                <w:tcPr>
                  <w:tcW w:w="635" w:type="dxa"/>
                  <w:tcBorders>
                    <w:top w:val="single" w:sz="4" w:space="0" w:color="auto"/>
                    <w:left w:val="nil"/>
                    <w:bottom w:val="nil"/>
                    <w:right w:val="single" w:sz="8" w:space="0" w:color="auto"/>
                  </w:tcBorders>
                  <w:shd w:val="clear" w:color="auto" w:fill="auto"/>
                  <w:vAlign w:val="center"/>
                  <w:hideMark/>
                </w:tcPr>
                <w:p w14:paraId="71E49085"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5</w:t>
                  </w:r>
                </w:p>
              </w:tc>
            </w:tr>
            <w:tr w:rsidR="00C825A3" w:rsidRPr="002A609D" w14:paraId="665623E8" w14:textId="77777777" w:rsidTr="006066D1">
              <w:trPr>
                <w:trHeight w:val="144"/>
              </w:trPr>
              <w:tc>
                <w:tcPr>
                  <w:tcW w:w="3135" w:type="dxa"/>
                  <w:tcBorders>
                    <w:top w:val="nil"/>
                    <w:left w:val="single" w:sz="8" w:space="0" w:color="auto"/>
                    <w:bottom w:val="single" w:sz="4" w:space="0" w:color="auto"/>
                    <w:right w:val="single" w:sz="4" w:space="0" w:color="auto"/>
                  </w:tcBorders>
                  <w:shd w:val="clear" w:color="auto" w:fill="auto"/>
                  <w:noWrap/>
                  <w:vAlign w:val="center"/>
                  <w:hideMark/>
                </w:tcPr>
                <w:p w14:paraId="70DA8C8C"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62688" behindDoc="0" locked="0" layoutInCell="1" allowOverlap="1" wp14:anchorId="4F8B4464" wp14:editId="2CCB8A78">
                        <wp:simplePos x="0" y="0"/>
                        <wp:positionH relativeFrom="column">
                          <wp:posOffset>0</wp:posOffset>
                        </wp:positionH>
                        <wp:positionV relativeFrom="paragraph">
                          <wp:posOffset>0</wp:posOffset>
                        </wp:positionV>
                        <wp:extent cx="28575" cy="28575"/>
                        <wp:effectExtent l="0" t="0" r="9525" b="0"/>
                        <wp:wrapNone/>
                        <wp:docPr id="191" name="Picture 191" hidden="1"/>
                        <wp:cNvGraphicFramePr/>
                        <a:graphic xmlns:a="http://schemas.openxmlformats.org/drawingml/2006/main">
                          <a:graphicData uri="http://schemas.openxmlformats.org/drawingml/2006/picture">
                            <pic:pic xmlns:pic="http://schemas.openxmlformats.org/drawingml/2006/picture">
                              <pic:nvPicPr>
                                <pic:cNvPr id="59"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Other</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0B4EBA8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6</w:t>
                  </w:r>
                </w:p>
              </w:tc>
            </w:tr>
            <w:tr w:rsidR="00C825A3" w:rsidRPr="002A609D" w14:paraId="27716B95" w14:textId="77777777" w:rsidTr="006066D1">
              <w:trPr>
                <w:trHeight w:val="251"/>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1AC5FD7"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65760" behindDoc="0" locked="0" layoutInCell="1" allowOverlap="1" wp14:anchorId="178BE4C7" wp14:editId="6CD46F32">
                        <wp:simplePos x="0" y="0"/>
                        <wp:positionH relativeFrom="column">
                          <wp:posOffset>0</wp:posOffset>
                        </wp:positionH>
                        <wp:positionV relativeFrom="paragraph">
                          <wp:posOffset>0</wp:posOffset>
                        </wp:positionV>
                        <wp:extent cx="28575" cy="28575"/>
                        <wp:effectExtent l="0" t="0" r="9525" b="0"/>
                        <wp:wrapNone/>
                        <wp:docPr id="192" name="Picture 192" hidden="1"/>
                        <wp:cNvGraphicFramePr/>
                        <a:graphic xmlns:a="http://schemas.openxmlformats.org/drawingml/2006/main">
                          <a:graphicData uri="http://schemas.openxmlformats.org/drawingml/2006/picture">
                            <pic:pic xmlns:pic="http://schemas.openxmlformats.org/drawingml/2006/picture">
                              <pic:nvPicPr>
                                <pic:cNvPr id="62"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sz w:val="24"/>
                      <w:szCs w:val="24"/>
                      <w:lang w:val="en-GB" w:eastAsia="en-GB"/>
                    </w:rPr>
                    <w:t>Don't know</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1CE56571"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9</w:t>
                  </w:r>
                </w:p>
              </w:tc>
            </w:tr>
          </w:tbl>
          <w:p w14:paraId="4538EA34" w14:textId="77777777" w:rsidR="00C825A3" w:rsidRPr="002A609D" w:rsidRDefault="006066D1" w:rsidP="009F687B">
            <w:r w:rsidRPr="006066D1">
              <w:t>Radio button</w:t>
            </w:r>
          </w:p>
        </w:tc>
      </w:tr>
      <w:tr w:rsidR="00C825A3" w:rsidRPr="002A609D" w14:paraId="6F9951F3" w14:textId="77777777" w:rsidTr="009F687B">
        <w:tc>
          <w:tcPr>
            <w:tcW w:w="2070" w:type="dxa"/>
          </w:tcPr>
          <w:p w14:paraId="739AE652" w14:textId="77777777" w:rsidR="00C825A3" w:rsidRPr="002A609D" w:rsidRDefault="00C825A3" w:rsidP="009F687B">
            <w:pPr>
              <w:jc w:val="right"/>
              <w:rPr>
                <w:b/>
              </w:rPr>
            </w:pPr>
            <w:r w:rsidRPr="002A609D">
              <w:rPr>
                <w:b/>
              </w:rPr>
              <w:lastRenderedPageBreak/>
              <w:t>Prefill</w:t>
            </w:r>
          </w:p>
        </w:tc>
        <w:tc>
          <w:tcPr>
            <w:tcW w:w="6835" w:type="dxa"/>
          </w:tcPr>
          <w:p w14:paraId="1882DE5D" w14:textId="77777777" w:rsidR="00C825A3" w:rsidRPr="002A609D" w:rsidRDefault="00C825A3" w:rsidP="009F687B">
            <w:r w:rsidRPr="008B27D9">
              <w:t>NAME</w:t>
            </w:r>
          </w:p>
        </w:tc>
      </w:tr>
      <w:tr w:rsidR="00C825A3" w:rsidRPr="002A609D" w14:paraId="4A3B192C" w14:textId="77777777" w:rsidTr="009F687B">
        <w:tc>
          <w:tcPr>
            <w:tcW w:w="2070" w:type="dxa"/>
          </w:tcPr>
          <w:p w14:paraId="67E9D202" w14:textId="77777777" w:rsidR="00C825A3" w:rsidRPr="002A609D" w:rsidRDefault="00C825A3" w:rsidP="009F687B">
            <w:pPr>
              <w:jc w:val="right"/>
              <w:rPr>
                <w:b/>
              </w:rPr>
            </w:pPr>
            <w:r w:rsidRPr="002A609D">
              <w:rPr>
                <w:b/>
              </w:rPr>
              <w:t>Consistency checks</w:t>
            </w:r>
          </w:p>
        </w:tc>
        <w:tc>
          <w:tcPr>
            <w:tcW w:w="6835" w:type="dxa"/>
          </w:tcPr>
          <w:p w14:paraId="102A84F3" w14:textId="77777777" w:rsidR="00C825A3" w:rsidRPr="002A609D" w:rsidRDefault="00C825A3" w:rsidP="009F687B"/>
        </w:tc>
      </w:tr>
      <w:tr w:rsidR="00C825A3" w:rsidRPr="002A609D" w14:paraId="63C96071" w14:textId="77777777" w:rsidTr="009F687B">
        <w:tc>
          <w:tcPr>
            <w:tcW w:w="2070" w:type="dxa"/>
          </w:tcPr>
          <w:p w14:paraId="58417DFB" w14:textId="77777777" w:rsidR="00C825A3" w:rsidRPr="002A609D" w:rsidRDefault="00C825A3" w:rsidP="009F687B">
            <w:pPr>
              <w:jc w:val="right"/>
              <w:rPr>
                <w:b/>
              </w:rPr>
            </w:pPr>
            <w:r>
              <w:rPr>
                <w:b/>
              </w:rPr>
              <w:t>Error  Message</w:t>
            </w:r>
          </w:p>
        </w:tc>
        <w:tc>
          <w:tcPr>
            <w:tcW w:w="6835" w:type="dxa"/>
          </w:tcPr>
          <w:p w14:paraId="638AED95" w14:textId="77777777" w:rsidR="00C825A3" w:rsidRPr="002A609D" w:rsidRDefault="00C825A3" w:rsidP="009F687B"/>
        </w:tc>
      </w:tr>
      <w:tr w:rsidR="00C825A3" w:rsidRPr="002A609D" w14:paraId="084FE363" w14:textId="77777777" w:rsidTr="009F687B">
        <w:tc>
          <w:tcPr>
            <w:tcW w:w="2070" w:type="dxa"/>
          </w:tcPr>
          <w:p w14:paraId="3F85BDCC" w14:textId="77777777" w:rsidR="00C825A3" w:rsidRDefault="00C825A3" w:rsidP="009F687B">
            <w:pPr>
              <w:jc w:val="right"/>
              <w:rPr>
                <w:b/>
              </w:rPr>
            </w:pPr>
            <w:r>
              <w:rPr>
                <w:b/>
              </w:rPr>
              <w:t>Programmer instruction</w:t>
            </w:r>
          </w:p>
        </w:tc>
        <w:tc>
          <w:tcPr>
            <w:tcW w:w="6835" w:type="dxa"/>
          </w:tcPr>
          <w:p w14:paraId="08CF006C" w14:textId="77777777" w:rsidR="00C825A3" w:rsidRPr="002A609D" w:rsidRDefault="00C825A3" w:rsidP="009F687B">
            <w:pPr>
              <w:ind w:left="720"/>
              <w:contextualSpacing/>
            </w:pPr>
          </w:p>
        </w:tc>
      </w:tr>
      <w:tr w:rsidR="00C825A3" w:rsidRPr="002A609D" w14:paraId="6A8BAB21" w14:textId="77777777" w:rsidTr="009F687B">
        <w:tc>
          <w:tcPr>
            <w:tcW w:w="2070" w:type="dxa"/>
          </w:tcPr>
          <w:p w14:paraId="7BD3109F" w14:textId="77777777" w:rsidR="00C825A3" w:rsidRDefault="00C825A3" w:rsidP="009F687B">
            <w:pPr>
              <w:jc w:val="right"/>
              <w:rPr>
                <w:b/>
              </w:rPr>
            </w:pPr>
            <w:r>
              <w:rPr>
                <w:b/>
              </w:rPr>
              <w:t>Change log</w:t>
            </w:r>
          </w:p>
        </w:tc>
        <w:tc>
          <w:tcPr>
            <w:tcW w:w="6835" w:type="dxa"/>
          </w:tcPr>
          <w:p w14:paraId="6B31A4C9" w14:textId="77777777" w:rsidR="00C825A3" w:rsidRPr="002A609D" w:rsidRDefault="00C825A3" w:rsidP="009F687B">
            <w:pPr>
              <w:ind w:left="720"/>
              <w:contextualSpacing/>
            </w:pPr>
          </w:p>
        </w:tc>
      </w:tr>
    </w:tbl>
    <w:p w14:paraId="0B30F16D"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6FAA8D4E" w14:textId="77777777" w:rsidR="00C825A3"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p>
    <w:p w14:paraId="7CFBD7B4" w14:textId="77777777" w:rsidR="00C825A3" w:rsidRPr="002A609D"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t>Section D: Education</w:t>
      </w:r>
    </w:p>
    <w:p w14:paraId="648F03A8" w14:textId="77777777" w:rsidR="00C825A3" w:rsidRPr="002A609D" w:rsidRDefault="00C825A3" w:rsidP="00C825A3"/>
    <w:p w14:paraId="5D8C3A31"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Field: D1</w:t>
      </w:r>
      <w:r>
        <w:rPr>
          <w:rFonts w:asciiTheme="majorHAnsi" w:eastAsiaTheme="majorEastAsia" w:hAnsiTheme="majorHAnsi" w:cstheme="majorBidi"/>
          <w:color w:val="2E74B5" w:themeColor="accent1" w:themeShade="BF"/>
          <w:sz w:val="26"/>
          <w:szCs w:val="26"/>
        </w:rPr>
        <w:t>A</w:t>
      </w:r>
      <w:r w:rsidRPr="002A609D">
        <w:rPr>
          <w:rFonts w:asciiTheme="majorHAnsi" w:eastAsiaTheme="majorEastAsia" w:hAnsiTheme="majorHAnsi" w:cstheme="majorBidi"/>
          <w:color w:val="2E74B5" w:themeColor="accent1" w:themeShade="BF"/>
          <w:sz w:val="26"/>
          <w:szCs w:val="26"/>
        </w:rPr>
        <w:t xml:space="preserve"> Literacy</w:t>
      </w:r>
    </w:p>
    <w:tbl>
      <w:tblPr>
        <w:tblStyle w:val="TableGrid"/>
        <w:tblW w:w="0" w:type="auto"/>
        <w:tblInd w:w="445" w:type="dxa"/>
        <w:tblLook w:val="04A0" w:firstRow="1" w:lastRow="0" w:firstColumn="1" w:lastColumn="0" w:noHBand="0" w:noVBand="1"/>
      </w:tblPr>
      <w:tblGrid>
        <w:gridCol w:w="2070"/>
        <w:gridCol w:w="6835"/>
      </w:tblGrid>
      <w:tr w:rsidR="00C825A3" w:rsidRPr="002A609D" w14:paraId="12BB759B" w14:textId="77777777" w:rsidTr="009F687B">
        <w:tc>
          <w:tcPr>
            <w:tcW w:w="2070" w:type="dxa"/>
          </w:tcPr>
          <w:p w14:paraId="67A154CC" w14:textId="77777777" w:rsidR="00C825A3" w:rsidRPr="002A609D" w:rsidRDefault="00C825A3" w:rsidP="009F687B">
            <w:pPr>
              <w:jc w:val="right"/>
              <w:rPr>
                <w:b/>
              </w:rPr>
            </w:pPr>
            <w:r w:rsidRPr="002A609D">
              <w:rPr>
                <w:b/>
              </w:rPr>
              <w:t>Description</w:t>
            </w:r>
          </w:p>
        </w:tc>
        <w:tc>
          <w:tcPr>
            <w:tcW w:w="6835" w:type="dxa"/>
          </w:tcPr>
          <w:p w14:paraId="333EFEA3" w14:textId="77777777" w:rsidR="00C825A3" w:rsidRPr="002A609D" w:rsidRDefault="00C825A3" w:rsidP="009F687B">
            <w:r w:rsidRPr="002A609D">
              <w:t>Literacy Status</w:t>
            </w:r>
          </w:p>
        </w:tc>
      </w:tr>
      <w:tr w:rsidR="00C825A3" w:rsidRPr="002A609D" w14:paraId="1C45DD69" w14:textId="77777777" w:rsidTr="009F687B">
        <w:tc>
          <w:tcPr>
            <w:tcW w:w="2070" w:type="dxa"/>
          </w:tcPr>
          <w:p w14:paraId="3C9B6C3D" w14:textId="77777777" w:rsidR="00C825A3" w:rsidRPr="002A609D" w:rsidRDefault="00C825A3" w:rsidP="009F687B">
            <w:pPr>
              <w:jc w:val="right"/>
              <w:rPr>
                <w:b/>
              </w:rPr>
            </w:pPr>
            <w:r w:rsidRPr="002A609D">
              <w:rPr>
                <w:b/>
              </w:rPr>
              <w:t>Name</w:t>
            </w:r>
          </w:p>
        </w:tc>
        <w:tc>
          <w:tcPr>
            <w:tcW w:w="6835" w:type="dxa"/>
          </w:tcPr>
          <w:p w14:paraId="31942B17" w14:textId="77777777" w:rsidR="00C825A3" w:rsidRPr="002A609D" w:rsidRDefault="00C825A3" w:rsidP="009F687B">
            <w:r>
              <w:t>READ_AND</w:t>
            </w:r>
            <w:r w:rsidRPr="002A609D">
              <w:t>_WRITE</w:t>
            </w:r>
            <w:r>
              <w:t>_YN</w:t>
            </w:r>
          </w:p>
        </w:tc>
      </w:tr>
      <w:tr w:rsidR="00C825A3" w:rsidRPr="002A609D" w14:paraId="56A63E44" w14:textId="77777777" w:rsidTr="009F687B">
        <w:tc>
          <w:tcPr>
            <w:tcW w:w="2070" w:type="dxa"/>
          </w:tcPr>
          <w:p w14:paraId="3F4BC6A2" w14:textId="77777777" w:rsidR="00C825A3" w:rsidRPr="002A609D" w:rsidRDefault="00C825A3" w:rsidP="009F687B">
            <w:pPr>
              <w:jc w:val="right"/>
              <w:rPr>
                <w:b/>
              </w:rPr>
            </w:pPr>
            <w:r w:rsidRPr="002A609D">
              <w:rPr>
                <w:b/>
              </w:rPr>
              <w:t>Type</w:t>
            </w:r>
          </w:p>
        </w:tc>
        <w:tc>
          <w:tcPr>
            <w:tcW w:w="6835" w:type="dxa"/>
          </w:tcPr>
          <w:p w14:paraId="59100540" w14:textId="77777777" w:rsidR="00C825A3" w:rsidRPr="002A609D" w:rsidRDefault="00C825A3" w:rsidP="009F687B">
            <w:r w:rsidRPr="002A609D">
              <w:t>Numeric</w:t>
            </w:r>
          </w:p>
        </w:tc>
      </w:tr>
      <w:tr w:rsidR="00C825A3" w:rsidRPr="002A609D" w14:paraId="4FCF83B5" w14:textId="77777777" w:rsidTr="009F687B">
        <w:tc>
          <w:tcPr>
            <w:tcW w:w="2070" w:type="dxa"/>
          </w:tcPr>
          <w:p w14:paraId="42AFA4A0" w14:textId="77777777" w:rsidR="00C825A3" w:rsidRPr="002A609D" w:rsidRDefault="00C825A3" w:rsidP="009F687B">
            <w:pPr>
              <w:jc w:val="right"/>
              <w:rPr>
                <w:b/>
              </w:rPr>
            </w:pPr>
            <w:r w:rsidRPr="002A609D">
              <w:rPr>
                <w:b/>
              </w:rPr>
              <w:t>Universe</w:t>
            </w:r>
          </w:p>
        </w:tc>
        <w:tc>
          <w:tcPr>
            <w:tcW w:w="6835" w:type="dxa"/>
          </w:tcPr>
          <w:p w14:paraId="674B5382" w14:textId="77777777" w:rsidR="00C825A3" w:rsidRPr="002A609D" w:rsidRDefault="00C825A3" w:rsidP="009F687B">
            <w:r w:rsidRPr="002A609D">
              <w:t>For all persons aged 6 years and above</w:t>
            </w:r>
          </w:p>
        </w:tc>
      </w:tr>
      <w:tr w:rsidR="00C825A3" w:rsidRPr="002A609D" w14:paraId="5C92E49D" w14:textId="77777777" w:rsidTr="009F687B">
        <w:tc>
          <w:tcPr>
            <w:tcW w:w="2070" w:type="dxa"/>
          </w:tcPr>
          <w:p w14:paraId="66FC9CA8" w14:textId="77777777" w:rsidR="00C825A3" w:rsidRPr="002A609D" w:rsidRDefault="00C825A3" w:rsidP="009F687B">
            <w:pPr>
              <w:jc w:val="right"/>
              <w:rPr>
                <w:b/>
              </w:rPr>
            </w:pPr>
            <w:r w:rsidRPr="002A609D">
              <w:rPr>
                <w:b/>
              </w:rPr>
              <w:t>Question text</w:t>
            </w:r>
          </w:p>
        </w:tc>
        <w:tc>
          <w:tcPr>
            <w:tcW w:w="6835" w:type="dxa"/>
          </w:tcPr>
          <w:p w14:paraId="0412B413" w14:textId="77777777" w:rsidR="00C825A3" w:rsidRPr="002A609D" w:rsidRDefault="00C825A3" w:rsidP="009F687B">
            <w:r w:rsidRPr="002A609D">
              <w:t xml:space="preserve">Can (NAME) read and write a message in any language with understanding?           </w:t>
            </w:r>
          </w:p>
        </w:tc>
      </w:tr>
      <w:tr w:rsidR="00C825A3" w:rsidRPr="002A609D" w14:paraId="16FD85AA" w14:textId="77777777" w:rsidTr="009F687B">
        <w:tc>
          <w:tcPr>
            <w:tcW w:w="2070" w:type="dxa"/>
          </w:tcPr>
          <w:p w14:paraId="0A593F38" w14:textId="77777777" w:rsidR="00C825A3" w:rsidRPr="002A609D" w:rsidRDefault="00C825A3" w:rsidP="009F687B">
            <w:pPr>
              <w:jc w:val="right"/>
              <w:rPr>
                <w:b/>
              </w:rPr>
            </w:pPr>
            <w:r w:rsidRPr="002A609D">
              <w:rPr>
                <w:b/>
              </w:rPr>
              <w:t>Help text</w:t>
            </w:r>
          </w:p>
        </w:tc>
        <w:tc>
          <w:tcPr>
            <w:tcW w:w="6835" w:type="dxa"/>
          </w:tcPr>
          <w:p w14:paraId="1CDAF534" w14:textId="77777777" w:rsidR="00C825A3" w:rsidRPr="002A609D" w:rsidRDefault="00C825A3" w:rsidP="009F687B">
            <w:pPr>
              <w:numPr>
                <w:ilvl w:val="0"/>
                <w:numId w:val="1"/>
              </w:numPr>
              <w:contextualSpacing/>
            </w:pPr>
            <w:r w:rsidRPr="002A609D">
              <w:t>Here, it is assumed that a person who can write a simple message or letter can also read.</w:t>
            </w:r>
          </w:p>
        </w:tc>
      </w:tr>
      <w:tr w:rsidR="00C825A3" w:rsidRPr="002A609D" w14:paraId="4C267978" w14:textId="77777777" w:rsidTr="009F687B">
        <w:tc>
          <w:tcPr>
            <w:tcW w:w="2070" w:type="dxa"/>
          </w:tcPr>
          <w:p w14:paraId="16FD7FF6" w14:textId="77777777" w:rsidR="00C825A3" w:rsidRPr="00880E18" w:rsidRDefault="00C825A3" w:rsidP="009F687B">
            <w:pPr>
              <w:jc w:val="right"/>
              <w:rPr>
                <w:b/>
              </w:rPr>
            </w:pPr>
          </w:p>
        </w:tc>
        <w:tc>
          <w:tcPr>
            <w:tcW w:w="6835" w:type="dxa"/>
          </w:tcPr>
          <w:p w14:paraId="1622B27F" w14:textId="77777777" w:rsidR="00C825A3" w:rsidRPr="00880E18" w:rsidRDefault="00C825A3" w:rsidP="00C825A3">
            <w:pPr>
              <w:pStyle w:val="ListParagraph"/>
              <w:numPr>
                <w:ilvl w:val="0"/>
                <w:numId w:val="34"/>
              </w:numPr>
            </w:pPr>
          </w:p>
        </w:tc>
      </w:tr>
      <w:tr w:rsidR="00C825A3" w:rsidRPr="002A609D" w14:paraId="58B5E58C" w14:textId="77777777" w:rsidTr="009F687B">
        <w:tc>
          <w:tcPr>
            <w:tcW w:w="2070" w:type="dxa"/>
          </w:tcPr>
          <w:p w14:paraId="7B0EC76F" w14:textId="77777777" w:rsidR="00C825A3" w:rsidRPr="002A609D" w:rsidRDefault="00C825A3" w:rsidP="009F687B">
            <w:pPr>
              <w:jc w:val="right"/>
              <w:rPr>
                <w:b/>
              </w:rPr>
            </w:pPr>
            <w:r w:rsidRPr="002A609D">
              <w:rPr>
                <w:b/>
              </w:rPr>
              <w:t>Valid range</w:t>
            </w:r>
          </w:p>
        </w:tc>
        <w:tc>
          <w:tcPr>
            <w:tcW w:w="6835" w:type="dxa"/>
          </w:tcPr>
          <w:p w14:paraId="0105DB2C" w14:textId="77777777" w:rsidR="00C825A3" w:rsidRPr="002A609D" w:rsidRDefault="00C825A3" w:rsidP="009F687B">
            <w:r>
              <w:t>1 – 2, 9</w:t>
            </w:r>
          </w:p>
        </w:tc>
      </w:tr>
      <w:tr w:rsidR="00C825A3" w:rsidRPr="002A609D" w14:paraId="0F14A4FD" w14:textId="77777777" w:rsidTr="009F687B">
        <w:tc>
          <w:tcPr>
            <w:tcW w:w="2070" w:type="dxa"/>
          </w:tcPr>
          <w:p w14:paraId="55341F66"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15"/>
              <w:tblOverlap w:val="never"/>
              <w:tblW w:w="3770" w:type="dxa"/>
              <w:tblLook w:val="04A0" w:firstRow="1" w:lastRow="0" w:firstColumn="1" w:lastColumn="0" w:noHBand="0" w:noVBand="1"/>
            </w:tblPr>
            <w:tblGrid>
              <w:gridCol w:w="3135"/>
              <w:gridCol w:w="635"/>
            </w:tblGrid>
            <w:tr w:rsidR="00C825A3" w:rsidRPr="002A609D" w14:paraId="0E82EEEB" w14:textId="77777777" w:rsidTr="006066D1">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BA574CE"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659264" behindDoc="0" locked="0" layoutInCell="1" allowOverlap="1" wp14:anchorId="2CBAC741" wp14:editId="147AC648">
                        <wp:simplePos x="0" y="0"/>
                        <wp:positionH relativeFrom="column">
                          <wp:posOffset>0</wp:posOffset>
                        </wp:positionH>
                        <wp:positionV relativeFrom="paragraph">
                          <wp:posOffset>0</wp:posOffset>
                        </wp:positionV>
                        <wp:extent cx="28575" cy="19050"/>
                        <wp:effectExtent l="0" t="0" r="0" b="0"/>
                        <wp:wrapNone/>
                        <wp:docPr id="1" name="Picture 1"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0288" behindDoc="0" locked="0" layoutInCell="1" allowOverlap="1" wp14:anchorId="45157E70" wp14:editId="64A07710">
                        <wp:simplePos x="0" y="0"/>
                        <wp:positionH relativeFrom="column">
                          <wp:posOffset>0</wp:posOffset>
                        </wp:positionH>
                        <wp:positionV relativeFrom="paragraph">
                          <wp:posOffset>0</wp:posOffset>
                        </wp:positionV>
                        <wp:extent cx="28575" cy="19050"/>
                        <wp:effectExtent l="0" t="0" r="0" b="0"/>
                        <wp:wrapNone/>
                        <wp:docPr id="2" name="Picture 2"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1312" behindDoc="0" locked="0" layoutInCell="1" allowOverlap="1" wp14:anchorId="7B047B9F" wp14:editId="760788A8">
                        <wp:simplePos x="0" y="0"/>
                        <wp:positionH relativeFrom="column">
                          <wp:posOffset>0</wp:posOffset>
                        </wp:positionH>
                        <wp:positionV relativeFrom="paragraph">
                          <wp:posOffset>0</wp:posOffset>
                        </wp:positionV>
                        <wp:extent cx="28575" cy="19050"/>
                        <wp:effectExtent l="0" t="0" r="0" b="0"/>
                        <wp:wrapNone/>
                        <wp:docPr id="3" name="Picture 3"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2336" behindDoc="0" locked="0" layoutInCell="1" allowOverlap="1" wp14:anchorId="1A1285A7" wp14:editId="539E0B71">
                        <wp:simplePos x="0" y="0"/>
                        <wp:positionH relativeFrom="column">
                          <wp:posOffset>0</wp:posOffset>
                        </wp:positionH>
                        <wp:positionV relativeFrom="paragraph">
                          <wp:posOffset>0</wp:posOffset>
                        </wp:positionV>
                        <wp:extent cx="28575" cy="19050"/>
                        <wp:effectExtent l="0" t="0" r="0" b="0"/>
                        <wp:wrapNone/>
                        <wp:docPr id="4" name="Picture 4"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3360" behindDoc="0" locked="0" layoutInCell="1" allowOverlap="1" wp14:anchorId="7129DB98" wp14:editId="6DDA457C">
                        <wp:simplePos x="0" y="0"/>
                        <wp:positionH relativeFrom="column">
                          <wp:posOffset>0</wp:posOffset>
                        </wp:positionH>
                        <wp:positionV relativeFrom="paragraph">
                          <wp:posOffset>0</wp:posOffset>
                        </wp:positionV>
                        <wp:extent cx="28575" cy="19050"/>
                        <wp:effectExtent l="0" t="0" r="0" b="0"/>
                        <wp:wrapNone/>
                        <wp:docPr id="5" name="Picture 5"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4384" behindDoc="0" locked="0" layoutInCell="1" allowOverlap="1" wp14:anchorId="69A89C35" wp14:editId="047D8855">
                        <wp:simplePos x="0" y="0"/>
                        <wp:positionH relativeFrom="column">
                          <wp:posOffset>0</wp:posOffset>
                        </wp:positionH>
                        <wp:positionV relativeFrom="paragraph">
                          <wp:posOffset>0</wp:posOffset>
                        </wp:positionV>
                        <wp:extent cx="28575" cy="19050"/>
                        <wp:effectExtent l="0" t="0" r="0" b="0"/>
                        <wp:wrapNone/>
                        <wp:docPr id="6" name="Picture 6"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5408" behindDoc="0" locked="0" layoutInCell="1" allowOverlap="1" wp14:anchorId="5EE3C7A5" wp14:editId="636EE991">
                        <wp:simplePos x="0" y="0"/>
                        <wp:positionH relativeFrom="column">
                          <wp:posOffset>0</wp:posOffset>
                        </wp:positionH>
                        <wp:positionV relativeFrom="paragraph">
                          <wp:posOffset>0</wp:posOffset>
                        </wp:positionV>
                        <wp:extent cx="28575" cy="19050"/>
                        <wp:effectExtent l="0" t="0" r="0" b="0"/>
                        <wp:wrapNone/>
                        <wp:docPr id="7" name="Picture 7"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6432" behindDoc="0" locked="0" layoutInCell="1" allowOverlap="1" wp14:anchorId="31035DB5" wp14:editId="692EB029">
                        <wp:simplePos x="0" y="0"/>
                        <wp:positionH relativeFrom="column">
                          <wp:posOffset>0</wp:posOffset>
                        </wp:positionH>
                        <wp:positionV relativeFrom="paragraph">
                          <wp:posOffset>0</wp:posOffset>
                        </wp:positionV>
                        <wp:extent cx="28575" cy="19050"/>
                        <wp:effectExtent l="0" t="0" r="0" b="0"/>
                        <wp:wrapNone/>
                        <wp:docPr id="8" name="Picture 8"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7456" behindDoc="0" locked="0" layoutInCell="1" allowOverlap="1" wp14:anchorId="3F28F2B5" wp14:editId="20F3CD1E">
                        <wp:simplePos x="0" y="0"/>
                        <wp:positionH relativeFrom="column">
                          <wp:posOffset>0</wp:posOffset>
                        </wp:positionH>
                        <wp:positionV relativeFrom="paragraph">
                          <wp:posOffset>0</wp:posOffset>
                        </wp:positionV>
                        <wp:extent cx="28575" cy="19050"/>
                        <wp:effectExtent l="0" t="0" r="0" b="0"/>
                        <wp:wrapNone/>
                        <wp:docPr id="9" name="Picture 9"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68480" behindDoc="0" locked="0" layoutInCell="1" allowOverlap="1" wp14:anchorId="4410B6B0" wp14:editId="503D6005">
                        <wp:simplePos x="0" y="0"/>
                        <wp:positionH relativeFrom="column">
                          <wp:posOffset>0</wp:posOffset>
                        </wp:positionH>
                        <wp:positionV relativeFrom="paragraph">
                          <wp:posOffset>0</wp:posOffset>
                        </wp:positionV>
                        <wp:extent cx="28575" cy="19050"/>
                        <wp:effectExtent l="0" t="0" r="0" b="0"/>
                        <wp:wrapNone/>
                        <wp:docPr id="10" name="Picture 10"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Yes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257EDA21"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0A737865"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tcPr>
                <w:p w14:paraId="5014796C"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22752" behindDoc="0" locked="0" layoutInCell="1" allowOverlap="1" wp14:anchorId="5D9970BD" wp14:editId="6286E317">
                        <wp:simplePos x="0" y="0"/>
                        <wp:positionH relativeFrom="column">
                          <wp:posOffset>0</wp:posOffset>
                        </wp:positionH>
                        <wp:positionV relativeFrom="paragraph">
                          <wp:posOffset>0</wp:posOffset>
                        </wp:positionV>
                        <wp:extent cx="28575" cy="19050"/>
                        <wp:effectExtent l="0" t="0" r="0" b="0"/>
                        <wp:wrapNone/>
                        <wp:docPr id="87" name="Picture 87"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3776" behindDoc="0" locked="0" layoutInCell="1" allowOverlap="1" wp14:anchorId="6BC2E0CA" wp14:editId="2E3693C1">
                        <wp:simplePos x="0" y="0"/>
                        <wp:positionH relativeFrom="column">
                          <wp:posOffset>0</wp:posOffset>
                        </wp:positionH>
                        <wp:positionV relativeFrom="paragraph">
                          <wp:posOffset>0</wp:posOffset>
                        </wp:positionV>
                        <wp:extent cx="28575" cy="19050"/>
                        <wp:effectExtent l="0" t="0" r="0" b="0"/>
                        <wp:wrapNone/>
                        <wp:docPr id="88" name="Picture 88"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4800" behindDoc="0" locked="0" layoutInCell="1" allowOverlap="1" wp14:anchorId="7ECF1C04" wp14:editId="6A72BB8A">
                        <wp:simplePos x="0" y="0"/>
                        <wp:positionH relativeFrom="column">
                          <wp:posOffset>0</wp:posOffset>
                        </wp:positionH>
                        <wp:positionV relativeFrom="paragraph">
                          <wp:posOffset>0</wp:posOffset>
                        </wp:positionV>
                        <wp:extent cx="28575" cy="19050"/>
                        <wp:effectExtent l="0" t="0" r="0" b="0"/>
                        <wp:wrapNone/>
                        <wp:docPr id="89" name="Picture 89"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5824" behindDoc="0" locked="0" layoutInCell="1" allowOverlap="1" wp14:anchorId="4E918129" wp14:editId="3F14EE8A">
                        <wp:simplePos x="0" y="0"/>
                        <wp:positionH relativeFrom="column">
                          <wp:posOffset>0</wp:posOffset>
                        </wp:positionH>
                        <wp:positionV relativeFrom="paragraph">
                          <wp:posOffset>0</wp:posOffset>
                        </wp:positionV>
                        <wp:extent cx="28575" cy="19050"/>
                        <wp:effectExtent l="0" t="0" r="0" b="0"/>
                        <wp:wrapNone/>
                        <wp:docPr id="90" name="Picture 90"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6848" behindDoc="0" locked="0" layoutInCell="1" allowOverlap="1" wp14:anchorId="21100C83" wp14:editId="7FBCB209">
                        <wp:simplePos x="0" y="0"/>
                        <wp:positionH relativeFrom="column">
                          <wp:posOffset>0</wp:posOffset>
                        </wp:positionH>
                        <wp:positionV relativeFrom="paragraph">
                          <wp:posOffset>0</wp:posOffset>
                        </wp:positionV>
                        <wp:extent cx="28575" cy="19050"/>
                        <wp:effectExtent l="0" t="0" r="0" b="0"/>
                        <wp:wrapNone/>
                        <wp:docPr id="91" name="Picture 91"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7872" behindDoc="0" locked="0" layoutInCell="1" allowOverlap="1" wp14:anchorId="0507092C" wp14:editId="79F780DF">
                        <wp:simplePos x="0" y="0"/>
                        <wp:positionH relativeFrom="column">
                          <wp:posOffset>0</wp:posOffset>
                        </wp:positionH>
                        <wp:positionV relativeFrom="paragraph">
                          <wp:posOffset>0</wp:posOffset>
                        </wp:positionV>
                        <wp:extent cx="28575" cy="19050"/>
                        <wp:effectExtent l="0" t="0" r="0" b="0"/>
                        <wp:wrapNone/>
                        <wp:docPr id="92" name="Picture 92"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8896" behindDoc="0" locked="0" layoutInCell="1" allowOverlap="1" wp14:anchorId="2717EB71" wp14:editId="5BB00E6A">
                        <wp:simplePos x="0" y="0"/>
                        <wp:positionH relativeFrom="column">
                          <wp:posOffset>0</wp:posOffset>
                        </wp:positionH>
                        <wp:positionV relativeFrom="paragraph">
                          <wp:posOffset>0</wp:posOffset>
                        </wp:positionV>
                        <wp:extent cx="28575" cy="19050"/>
                        <wp:effectExtent l="0" t="0" r="0" b="0"/>
                        <wp:wrapNone/>
                        <wp:docPr id="93" name="Picture 93"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9920" behindDoc="0" locked="0" layoutInCell="1" allowOverlap="1" wp14:anchorId="0C25D379" wp14:editId="222E9011">
                        <wp:simplePos x="0" y="0"/>
                        <wp:positionH relativeFrom="column">
                          <wp:posOffset>0</wp:posOffset>
                        </wp:positionH>
                        <wp:positionV relativeFrom="paragraph">
                          <wp:posOffset>0</wp:posOffset>
                        </wp:positionV>
                        <wp:extent cx="28575" cy="19050"/>
                        <wp:effectExtent l="0" t="0" r="0" b="0"/>
                        <wp:wrapNone/>
                        <wp:docPr id="94" name="Picture 94"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30944" behindDoc="0" locked="0" layoutInCell="1" allowOverlap="1" wp14:anchorId="6F599E1C" wp14:editId="5C139261">
                        <wp:simplePos x="0" y="0"/>
                        <wp:positionH relativeFrom="column">
                          <wp:posOffset>0</wp:posOffset>
                        </wp:positionH>
                        <wp:positionV relativeFrom="paragraph">
                          <wp:posOffset>0</wp:posOffset>
                        </wp:positionV>
                        <wp:extent cx="28575" cy="19050"/>
                        <wp:effectExtent l="0" t="0" r="0" b="0"/>
                        <wp:wrapNone/>
                        <wp:docPr id="95" name="Picture 95"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31968" behindDoc="0" locked="0" layoutInCell="1" allowOverlap="1" wp14:anchorId="75E376F7" wp14:editId="3257D8DE">
                        <wp:simplePos x="0" y="0"/>
                        <wp:positionH relativeFrom="column">
                          <wp:posOffset>0</wp:posOffset>
                        </wp:positionH>
                        <wp:positionV relativeFrom="paragraph">
                          <wp:posOffset>0</wp:posOffset>
                        </wp:positionV>
                        <wp:extent cx="28575" cy="19050"/>
                        <wp:effectExtent l="0" t="0" r="0" b="0"/>
                        <wp:wrapNone/>
                        <wp:docPr id="96" name="Picture 96"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32992" behindDoc="0" locked="0" layoutInCell="1" allowOverlap="1" wp14:anchorId="6F278F4B" wp14:editId="5BB1177F">
                        <wp:simplePos x="0" y="0"/>
                        <wp:positionH relativeFrom="column">
                          <wp:posOffset>0</wp:posOffset>
                        </wp:positionH>
                        <wp:positionV relativeFrom="paragraph">
                          <wp:posOffset>0</wp:posOffset>
                        </wp:positionV>
                        <wp:extent cx="28575" cy="28575"/>
                        <wp:effectExtent l="0" t="0" r="9525" b="0"/>
                        <wp:wrapNone/>
                        <wp:docPr id="97" name="Picture 97"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34016" behindDoc="0" locked="0" layoutInCell="1" allowOverlap="1" wp14:anchorId="33DF48AA" wp14:editId="17F38052">
                        <wp:simplePos x="0" y="0"/>
                        <wp:positionH relativeFrom="column">
                          <wp:posOffset>0</wp:posOffset>
                        </wp:positionH>
                        <wp:positionV relativeFrom="paragraph">
                          <wp:posOffset>0</wp:posOffset>
                        </wp:positionV>
                        <wp:extent cx="28575" cy="28575"/>
                        <wp:effectExtent l="0" t="0" r="9525" b="0"/>
                        <wp:wrapNone/>
                        <wp:docPr id="98" name="Picture 98"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35040" behindDoc="0" locked="0" layoutInCell="1" allowOverlap="1" wp14:anchorId="738E861B" wp14:editId="3DBB9C1D">
                        <wp:simplePos x="0" y="0"/>
                        <wp:positionH relativeFrom="column">
                          <wp:posOffset>0</wp:posOffset>
                        </wp:positionH>
                        <wp:positionV relativeFrom="paragraph">
                          <wp:posOffset>0</wp:posOffset>
                        </wp:positionV>
                        <wp:extent cx="28575" cy="28575"/>
                        <wp:effectExtent l="0" t="0" r="9525" b="0"/>
                        <wp:wrapNone/>
                        <wp:docPr id="99" name="Picture 99"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36064" behindDoc="0" locked="0" layoutInCell="1" allowOverlap="1" wp14:anchorId="6160EA5C" wp14:editId="5E0BC5DA">
                        <wp:simplePos x="0" y="0"/>
                        <wp:positionH relativeFrom="column">
                          <wp:posOffset>0</wp:posOffset>
                        </wp:positionH>
                        <wp:positionV relativeFrom="paragraph">
                          <wp:posOffset>0</wp:posOffset>
                        </wp:positionV>
                        <wp:extent cx="28575" cy="19050"/>
                        <wp:effectExtent l="0" t="0" r="0" b="0"/>
                        <wp:wrapNone/>
                        <wp:docPr id="100" name="Picture 100"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No</w:t>
                  </w:r>
                </w:p>
              </w:tc>
              <w:tc>
                <w:tcPr>
                  <w:tcW w:w="635" w:type="dxa"/>
                  <w:tcBorders>
                    <w:top w:val="nil"/>
                    <w:left w:val="nil"/>
                    <w:bottom w:val="single" w:sz="4" w:space="0" w:color="auto"/>
                    <w:right w:val="single" w:sz="8" w:space="0" w:color="auto"/>
                  </w:tcBorders>
                  <w:shd w:val="clear" w:color="auto" w:fill="auto"/>
                  <w:vAlign w:val="center"/>
                </w:tcPr>
                <w:p w14:paraId="3C830C1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26DCB337" w14:textId="77777777" w:rsidTr="006066D1">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0ADE6A5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708416" behindDoc="0" locked="0" layoutInCell="1" allowOverlap="1" wp14:anchorId="04B234C2" wp14:editId="439EB3EB">
                        <wp:simplePos x="0" y="0"/>
                        <wp:positionH relativeFrom="column">
                          <wp:posOffset>0</wp:posOffset>
                        </wp:positionH>
                        <wp:positionV relativeFrom="paragraph">
                          <wp:posOffset>0</wp:posOffset>
                        </wp:positionV>
                        <wp:extent cx="28575" cy="19050"/>
                        <wp:effectExtent l="0" t="0" r="0" b="0"/>
                        <wp:wrapNone/>
                        <wp:docPr id="11" name="Picture 11"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9440" behindDoc="0" locked="0" layoutInCell="1" allowOverlap="1" wp14:anchorId="3A69161D" wp14:editId="6C8224E8">
                        <wp:simplePos x="0" y="0"/>
                        <wp:positionH relativeFrom="column">
                          <wp:posOffset>0</wp:posOffset>
                        </wp:positionH>
                        <wp:positionV relativeFrom="paragraph">
                          <wp:posOffset>0</wp:posOffset>
                        </wp:positionV>
                        <wp:extent cx="28575" cy="19050"/>
                        <wp:effectExtent l="0" t="0" r="0" b="0"/>
                        <wp:wrapNone/>
                        <wp:docPr id="12" name="Picture 12"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0464" behindDoc="0" locked="0" layoutInCell="1" allowOverlap="1" wp14:anchorId="57CED855" wp14:editId="354E1F0E">
                        <wp:simplePos x="0" y="0"/>
                        <wp:positionH relativeFrom="column">
                          <wp:posOffset>0</wp:posOffset>
                        </wp:positionH>
                        <wp:positionV relativeFrom="paragraph">
                          <wp:posOffset>0</wp:posOffset>
                        </wp:positionV>
                        <wp:extent cx="28575" cy="19050"/>
                        <wp:effectExtent l="0" t="0" r="0" b="0"/>
                        <wp:wrapNone/>
                        <wp:docPr id="13" name="Picture 13"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1488" behindDoc="0" locked="0" layoutInCell="1" allowOverlap="1" wp14:anchorId="110A1E53" wp14:editId="4C3A1F82">
                        <wp:simplePos x="0" y="0"/>
                        <wp:positionH relativeFrom="column">
                          <wp:posOffset>0</wp:posOffset>
                        </wp:positionH>
                        <wp:positionV relativeFrom="paragraph">
                          <wp:posOffset>0</wp:posOffset>
                        </wp:positionV>
                        <wp:extent cx="28575" cy="19050"/>
                        <wp:effectExtent l="0" t="0" r="0" b="0"/>
                        <wp:wrapNone/>
                        <wp:docPr id="14" name="Picture 14"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2512" behindDoc="0" locked="0" layoutInCell="1" allowOverlap="1" wp14:anchorId="6CD79165" wp14:editId="24F1C15C">
                        <wp:simplePos x="0" y="0"/>
                        <wp:positionH relativeFrom="column">
                          <wp:posOffset>0</wp:posOffset>
                        </wp:positionH>
                        <wp:positionV relativeFrom="paragraph">
                          <wp:posOffset>0</wp:posOffset>
                        </wp:positionV>
                        <wp:extent cx="28575" cy="19050"/>
                        <wp:effectExtent l="0" t="0" r="0" b="0"/>
                        <wp:wrapNone/>
                        <wp:docPr id="15" name="Picture 15"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3536" behindDoc="0" locked="0" layoutInCell="1" allowOverlap="1" wp14:anchorId="6993AF06" wp14:editId="61AE79C1">
                        <wp:simplePos x="0" y="0"/>
                        <wp:positionH relativeFrom="column">
                          <wp:posOffset>0</wp:posOffset>
                        </wp:positionH>
                        <wp:positionV relativeFrom="paragraph">
                          <wp:posOffset>0</wp:posOffset>
                        </wp:positionV>
                        <wp:extent cx="28575" cy="19050"/>
                        <wp:effectExtent l="0" t="0" r="0" b="0"/>
                        <wp:wrapNone/>
                        <wp:docPr id="16" name="Picture 16"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4560" behindDoc="0" locked="0" layoutInCell="1" allowOverlap="1" wp14:anchorId="7D81D5A0" wp14:editId="78ED4645">
                        <wp:simplePos x="0" y="0"/>
                        <wp:positionH relativeFrom="column">
                          <wp:posOffset>0</wp:posOffset>
                        </wp:positionH>
                        <wp:positionV relativeFrom="paragraph">
                          <wp:posOffset>0</wp:posOffset>
                        </wp:positionV>
                        <wp:extent cx="28575" cy="19050"/>
                        <wp:effectExtent l="0" t="0" r="0" b="0"/>
                        <wp:wrapNone/>
                        <wp:docPr id="17" name="Picture 17"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5584" behindDoc="0" locked="0" layoutInCell="1" allowOverlap="1" wp14:anchorId="41ADBBAE" wp14:editId="4105CA5E">
                        <wp:simplePos x="0" y="0"/>
                        <wp:positionH relativeFrom="column">
                          <wp:posOffset>0</wp:posOffset>
                        </wp:positionH>
                        <wp:positionV relativeFrom="paragraph">
                          <wp:posOffset>0</wp:posOffset>
                        </wp:positionV>
                        <wp:extent cx="28575" cy="19050"/>
                        <wp:effectExtent l="0" t="0" r="0" b="0"/>
                        <wp:wrapNone/>
                        <wp:docPr id="18" name="Picture 18"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6608" behindDoc="0" locked="0" layoutInCell="1" allowOverlap="1" wp14:anchorId="16314EEB" wp14:editId="7CAD4DE2">
                        <wp:simplePos x="0" y="0"/>
                        <wp:positionH relativeFrom="column">
                          <wp:posOffset>0</wp:posOffset>
                        </wp:positionH>
                        <wp:positionV relativeFrom="paragraph">
                          <wp:posOffset>0</wp:posOffset>
                        </wp:positionV>
                        <wp:extent cx="28575" cy="19050"/>
                        <wp:effectExtent l="0" t="0" r="0" b="0"/>
                        <wp:wrapNone/>
                        <wp:docPr id="19" name="Picture 19"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7632" behindDoc="0" locked="0" layoutInCell="1" allowOverlap="1" wp14:anchorId="1F91C001" wp14:editId="357FA53B">
                        <wp:simplePos x="0" y="0"/>
                        <wp:positionH relativeFrom="column">
                          <wp:posOffset>0</wp:posOffset>
                        </wp:positionH>
                        <wp:positionV relativeFrom="paragraph">
                          <wp:posOffset>0</wp:posOffset>
                        </wp:positionV>
                        <wp:extent cx="28575" cy="19050"/>
                        <wp:effectExtent l="0" t="0" r="0" b="0"/>
                        <wp:wrapNone/>
                        <wp:docPr id="20" name="Picture 20"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8656" behindDoc="0" locked="0" layoutInCell="1" allowOverlap="1" wp14:anchorId="7CF28B1E" wp14:editId="7FCFF10F">
                        <wp:simplePos x="0" y="0"/>
                        <wp:positionH relativeFrom="column">
                          <wp:posOffset>0</wp:posOffset>
                        </wp:positionH>
                        <wp:positionV relativeFrom="paragraph">
                          <wp:posOffset>0</wp:posOffset>
                        </wp:positionV>
                        <wp:extent cx="28575" cy="28575"/>
                        <wp:effectExtent l="0" t="0" r="9525" b="0"/>
                        <wp:wrapNone/>
                        <wp:docPr id="21" name="Picture 21"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19680" behindDoc="0" locked="0" layoutInCell="1" allowOverlap="1" wp14:anchorId="675FD3B1" wp14:editId="62492842">
                        <wp:simplePos x="0" y="0"/>
                        <wp:positionH relativeFrom="column">
                          <wp:posOffset>0</wp:posOffset>
                        </wp:positionH>
                        <wp:positionV relativeFrom="paragraph">
                          <wp:posOffset>0</wp:posOffset>
                        </wp:positionV>
                        <wp:extent cx="28575" cy="28575"/>
                        <wp:effectExtent l="0" t="0" r="9525" b="0"/>
                        <wp:wrapNone/>
                        <wp:docPr id="22" name="Picture 22"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0704" behindDoc="0" locked="0" layoutInCell="1" allowOverlap="1" wp14:anchorId="2B9A4897" wp14:editId="58DF8FD0">
                        <wp:simplePos x="0" y="0"/>
                        <wp:positionH relativeFrom="column">
                          <wp:posOffset>0</wp:posOffset>
                        </wp:positionH>
                        <wp:positionV relativeFrom="paragraph">
                          <wp:posOffset>0</wp:posOffset>
                        </wp:positionV>
                        <wp:extent cx="28575" cy="28575"/>
                        <wp:effectExtent l="0" t="0" r="9525" b="0"/>
                        <wp:wrapNone/>
                        <wp:docPr id="23" name="Picture 23"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21728" behindDoc="0" locked="0" layoutInCell="1" allowOverlap="1" wp14:anchorId="139CF8EE" wp14:editId="08067830">
                        <wp:simplePos x="0" y="0"/>
                        <wp:positionH relativeFrom="column">
                          <wp:posOffset>0</wp:posOffset>
                        </wp:positionH>
                        <wp:positionV relativeFrom="paragraph">
                          <wp:posOffset>0</wp:posOffset>
                        </wp:positionV>
                        <wp:extent cx="28575" cy="19050"/>
                        <wp:effectExtent l="0" t="0" r="0" b="0"/>
                        <wp:wrapNone/>
                        <wp:docPr id="24" name="Picture 24"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35" w:type="dxa"/>
                  <w:tcBorders>
                    <w:top w:val="nil"/>
                    <w:left w:val="nil"/>
                    <w:bottom w:val="single" w:sz="4" w:space="0" w:color="auto"/>
                    <w:right w:val="single" w:sz="8" w:space="0" w:color="auto"/>
                  </w:tcBorders>
                  <w:shd w:val="clear" w:color="auto" w:fill="auto"/>
                  <w:vAlign w:val="center"/>
                  <w:hideMark/>
                </w:tcPr>
                <w:p w14:paraId="11A29FE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7BD40018" w14:textId="77777777" w:rsidR="00C825A3" w:rsidRPr="002A609D" w:rsidRDefault="006066D1" w:rsidP="009F687B">
            <w:r w:rsidRPr="006066D1">
              <w:t>Radio button</w:t>
            </w:r>
          </w:p>
        </w:tc>
      </w:tr>
      <w:tr w:rsidR="00C825A3" w:rsidRPr="002A609D" w14:paraId="668F08DA" w14:textId="77777777" w:rsidTr="009F687B">
        <w:tc>
          <w:tcPr>
            <w:tcW w:w="2070" w:type="dxa"/>
          </w:tcPr>
          <w:p w14:paraId="260A3296" w14:textId="77777777" w:rsidR="00C825A3" w:rsidRPr="002A609D" w:rsidRDefault="00C825A3" w:rsidP="009F687B">
            <w:pPr>
              <w:jc w:val="right"/>
              <w:rPr>
                <w:b/>
              </w:rPr>
            </w:pPr>
            <w:r w:rsidRPr="002A609D">
              <w:rPr>
                <w:b/>
              </w:rPr>
              <w:t>Prefill</w:t>
            </w:r>
          </w:p>
        </w:tc>
        <w:tc>
          <w:tcPr>
            <w:tcW w:w="6835" w:type="dxa"/>
          </w:tcPr>
          <w:p w14:paraId="70437291" w14:textId="77777777" w:rsidR="00C825A3" w:rsidRPr="002A609D" w:rsidRDefault="00C825A3" w:rsidP="009F687B">
            <w:r w:rsidRPr="006D3C4F">
              <w:t>NAME</w:t>
            </w:r>
          </w:p>
        </w:tc>
      </w:tr>
      <w:tr w:rsidR="00E30C09" w:rsidRPr="002A609D" w14:paraId="6BF99D96" w14:textId="77777777" w:rsidTr="009F687B">
        <w:tc>
          <w:tcPr>
            <w:tcW w:w="2070" w:type="dxa"/>
          </w:tcPr>
          <w:p w14:paraId="18538DDB" w14:textId="77777777" w:rsidR="00E30C09" w:rsidRPr="002A609D" w:rsidRDefault="00E30C09" w:rsidP="00E30C09">
            <w:pPr>
              <w:jc w:val="right"/>
              <w:rPr>
                <w:b/>
              </w:rPr>
            </w:pPr>
            <w:r w:rsidRPr="00880E18">
              <w:rPr>
                <w:b/>
              </w:rPr>
              <w:t>Routing</w:t>
            </w:r>
          </w:p>
        </w:tc>
        <w:tc>
          <w:tcPr>
            <w:tcW w:w="6835" w:type="dxa"/>
          </w:tcPr>
          <w:p w14:paraId="5875CB4C" w14:textId="77777777" w:rsidR="00E30C09" w:rsidRPr="00880E18" w:rsidRDefault="00E30C09" w:rsidP="00E30C09">
            <w:pPr>
              <w:pStyle w:val="ListParagraph"/>
              <w:numPr>
                <w:ilvl w:val="0"/>
                <w:numId w:val="34"/>
              </w:numPr>
            </w:pPr>
            <w:r w:rsidRPr="00880E18">
              <w:t>If coded 1 go to D1B</w:t>
            </w:r>
          </w:p>
          <w:p w14:paraId="3A04FA0D" w14:textId="77777777" w:rsidR="00E30C09" w:rsidRPr="002A609D" w:rsidRDefault="00E30C09" w:rsidP="00E30C09">
            <w:pPr>
              <w:pStyle w:val="ListParagraph"/>
              <w:numPr>
                <w:ilvl w:val="0"/>
                <w:numId w:val="34"/>
              </w:numPr>
            </w:pPr>
            <w:r w:rsidRPr="00880E18">
              <w:t>If coded 2 or 9 go to D2</w:t>
            </w:r>
            <w:r>
              <w:t>A</w:t>
            </w:r>
          </w:p>
        </w:tc>
      </w:tr>
      <w:tr w:rsidR="00C825A3" w:rsidRPr="002A609D" w14:paraId="3BC0A1A6" w14:textId="77777777" w:rsidTr="009F687B">
        <w:tc>
          <w:tcPr>
            <w:tcW w:w="2070" w:type="dxa"/>
          </w:tcPr>
          <w:p w14:paraId="621F6DAA" w14:textId="77777777" w:rsidR="00C825A3" w:rsidRPr="002A609D" w:rsidRDefault="00C825A3" w:rsidP="009F687B">
            <w:pPr>
              <w:jc w:val="right"/>
              <w:rPr>
                <w:b/>
              </w:rPr>
            </w:pPr>
            <w:r w:rsidRPr="002A609D">
              <w:rPr>
                <w:b/>
              </w:rPr>
              <w:t>Consistency checks</w:t>
            </w:r>
          </w:p>
        </w:tc>
        <w:tc>
          <w:tcPr>
            <w:tcW w:w="6835" w:type="dxa"/>
          </w:tcPr>
          <w:p w14:paraId="6ABEFB6E" w14:textId="77777777" w:rsidR="00C825A3" w:rsidRPr="002A609D" w:rsidRDefault="00C825A3" w:rsidP="009F687B"/>
        </w:tc>
      </w:tr>
      <w:tr w:rsidR="00C825A3" w:rsidRPr="002A609D" w14:paraId="6F6B99AB" w14:textId="77777777" w:rsidTr="009F687B">
        <w:tc>
          <w:tcPr>
            <w:tcW w:w="2070" w:type="dxa"/>
          </w:tcPr>
          <w:p w14:paraId="68062C5A" w14:textId="77777777" w:rsidR="00C825A3" w:rsidRPr="002A609D" w:rsidRDefault="00C825A3" w:rsidP="009F687B">
            <w:pPr>
              <w:jc w:val="right"/>
              <w:rPr>
                <w:b/>
              </w:rPr>
            </w:pPr>
            <w:r>
              <w:rPr>
                <w:b/>
              </w:rPr>
              <w:t>Error  Message</w:t>
            </w:r>
          </w:p>
        </w:tc>
        <w:tc>
          <w:tcPr>
            <w:tcW w:w="6835" w:type="dxa"/>
          </w:tcPr>
          <w:p w14:paraId="4FE06ABC" w14:textId="77777777" w:rsidR="00C825A3" w:rsidRPr="002A609D" w:rsidRDefault="00C825A3" w:rsidP="009F687B"/>
        </w:tc>
      </w:tr>
      <w:tr w:rsidR="00C825A3" w:rsidRPr="002A609D" w14:paraId="623C8BBB" w14:textId="77777777" w:rsidTr="009F687B">
        <w:tc>
          <w:tcPr>
            <w:tcW w:w="2070" w:type="dxa"/>
          </w:tcPr>
          <w:p w14:paraId="0DF31A21" w14:textId="77777777" w:rsidR="00C825A3" w:rsidRDefault="00C825A3" w:rsidP="009F687B">
            <w:pPr>
              <w:jc w:val="right"/>
              <w:rPr>
                <w:b/>
              </w:rPr>
            </w:pPr>
            <w:r>
              <w:rPr>
                <w:b/>
              </w:rPr>
              <w:t>Programmer instruction</w:t>
            </w:r>
          </w:p>
        </w:tc>
        <w:tc>
          <w:tcPr>
            <w:tcW w:w="6835" w:type="dxa"/>
          </w:tcPr>
          <w:p w14:paraId="423E11C5" w14:textId="77777777" w:rsidR="00C825A3" w:rsidRPr="002A609D" w:rsidRDefault="00C825A3" w:rsidP="009F687B">
            <w:pPr>
              <w:ind w:left="720"/>
              <w:contextualSpacing/>
            </w:pPr>
          </w:p>
        </w:tc>
      </w:tr>
      <w:tr w:rsidR="00C825A3" w:rsidRPr="002A609D" w14:paraId="0B1667CF" w14:textId="77777777" w:rsidTr="009F687B">
        <w:tc>
          <w:tcPr>
            <w:tcW w:w="2070" w:type="dxa"/>
          </w:tcPr>
          <w:p w14:paraId="47C9649E" w14:textId="77777777" w:rsidR="00C825A3" w:rsidRDefault="00C825A3" w:rsidP="009F687B">
            <w:pPr>
              <w:jc w:val="right"/>
              <w:rPr>
                <w:b/>
              </w:rPr>
            </w:pPr>
            <w:r>
              <w:rPr>
                <w:b/>
              </w:rPr>
              <w:t>Change log</w:t>
            </w:r>
          </w:p>
        </w:tc>
        <w:tc>
          <w:tcPr>
            <w:tcW w:w="6835" w:type="dxa"/>
          </w:tcPr>
          <w:p w14:paraId="1425D984" w14:textId="77777777" w:rsidR="00C825A3" w:rsidRPr="002A609D" w:rsidRDefault="00C825A3" w:rsidP="009F687B">
            <w:pPr>
              <w:ind w:left="720"/>
              <w:contextualSpacing/>
            </w:pPr>
          </w:p>
        </w:tc>
      </w:tr>
    </w:tbl>
    <w:p w14:paraId="75993548" w14:textId="77777777" w:rsidR="00C825A3" w:rsidRDefault="00C825A3" w:rsidP="00C825A3"/>
    <w:p w14:paraId="119DF722" w14:textId="77777777" w:rsidR="00C825A3" w:rsidRDefault="00C825A3" w:rsidP="00C825A3"/>
    <w:p w14:paraId="741E7D15"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A609D">
        <w:rPr>
          <w:rFonts w:asciiTheme="majorHAnsi" w:eastAsiaTheme="majorEastAsia" w:hAnsiTheme="majorHAnsi" w:cstheme="majorBidi"/>
          <w:color w:val="2E74B5" w:themeColor="accent1" w:themeShade="BF"/>
          <w:sz w:val="26"/>
          <w:szCs w:val="26"/>
        </w:rPr>
        <w:t>1</w:t>
      </w:r>
      <w:r>
        <w:rPr>
          <w:rFonts w:asciiTheme="majorHAnsi" w:eastAsiaTheme="majorEastAsia" w:hAnsiTheme="majorHAnsi" w:cstheme="majorBidi"/>
          <w:color w:val="2E74B5" w:themeColor="accent1" w:themeShade="BF"/>
          <w:sz w:val="26"/>
          <w:szCs w:val="26"/>
        </w:rPr>
        <w:t>B</w:t>
      </w:r>
      <w:r w:rsidRPr="002A609D">
        <w:rPr>
          <w:rFonts w:asciiTheme="majorHAnsi" w:eastAsiaTheme="majorEastAsia" w:hAnsiTheme="majorHAnsi" w:cstheme="majorBidi"/>
          <w:color w:val="2E74B5" w:themeColor="accent1" w:themeShade="BF"/>
          <w:sz w:val="26"/>
          <w:szCs w:val="26"/>
        </w:rPr>
        <w:t xml:space="preserve"> Literacy</w:t>
      </w:r>
      <w:r>
        <w:rPr>
          <w:rFonts w:asciiTheme="majorHAnsi" w:eastAsiaTheme="majorEastAsia" w:hAnsiTheme="majorHAnsi" w:cstheme="majorBidi"/>
          <w:color w:val="2E74B5" w:themeColor="accent1" w:themeShade="BF"/>
          <w:sz w:val="26"/>
          <w:szCs w:val="26"/>
        </w:rPr>
        <w:t>1</w:t>
      </w:r>
    </w:p>
    <w:tbl>
      <w:tblPr>
        <w:tblStyle w:val="TableGrid"/>
        <w:tblW w:w="0" w:type="auto"/>
        <w:tblInd w:w="445" w:type="dxa"/>
        <w:tblLook w:val="04A0" w:firstRow="1" w:lastRow="0" w:firstColumn="1" w:lastColumn="0" w:noHBand="0" w:noVBand="1"/>
      </w:tblPr>
      <w:tblGrid>
        <w:gridCol w:w="2070"/>
        <w:gridCol w:w="6835"/>
      </w:tblGrid>
      <w:tr w:rsidR="00C825A3" w:rsidRPr="002A609D" w14:paraId="5816C361" w14:textId="77777777" w:rsidTr="009F687B">
        <w:tc>
          <w:tcPr>
            <w:tcW w:w="2070" w:type="dxa"/>
          </w:tcPr>
          <w:p w14:paraId="50B19580" w14:textId="77777777" w:rsidR="00C825A3" w:rsidRPr="002A609D" w:rsidRDefault="00C825A3" w:rsidP="009F687B">
            <w:pPr>
              <w:jc w:val="right"/>
              <w:rPr>
                <w:b/>
              </w:rPr>
            </w:pPr>
            <w:r w:rsidRPr="002A609D">
              <w:rPr>
                <w:b/>
              </w:rPr>
              <w:t>Description</w:t>
            </w:r>
          </w:p>
        </w:tc>
        <w:tc>
          <w:tcPr>
            <w:tcW w:w="6835" w:type="dxa"/>
          </w:tcPr>
          <w:p w14:paraId="47C1278A" w14:textId="77777777" w:rsidR="00C825A3" w:rsidRPr="002A609D" w:rsidRDefault="00C825A3" w:rsidP="009F687B">
            <w:r w:rsidRPr="002A609D">
              <w:t>Literacy Status</w:t>
            </w:r>
          </w:p>
        </w:tc>
      </w:tr>
      <w:tr w:rsidR="00C825A3" w:rsidRPr="002A609D" w14:paraId="4BF4DEDE" w14:textId="77777777" w:rsidTr="009F687B">
        <w:tc>
          <w:tcPr>
            <w:tcW w:w="2070" w:type="dxa"/>
          </w:tcPr>
          <w:p w14:paraId="7C524FCE" w14:textId="77777777" w:rsidR="00C825A3" w:rsidRPr="002A609D" w:rsidRDefault="00C825A3" w:rsidP="009F687B">
            <w:pPr>
              <w:jc w:val="right"/>
              <w:rPr>
                <w:b/>
              </w:rPr>
            </w:pPr>
            <w:r w:rsidRPr="002A609D">
              <w:rPr>
                <w:b/>
              </w:rPr>
              <w:t>Name</w:t>
            </w:r>
          </w:p>
        </w:tc>
        <w:tc>
          <w:tcPr>
            <w:tcW w:w="6835" w:type="dxa"/>
          </w:tcPr>
          <w:p w14:paraId="7CCC7D6E" w14:textId="77777777" w:rsidR="00C825A3" w:rsidRPr="002A609D" w:rsidRDefault="00C825A3" w:rsidP="009F687B">
            <w:r>
              <w:t>READ_AND</w:t>
            </w:r>
            <w:r w:rsidRPr="002A609D">
              <w:t>_WRITE</w:t>
            </w:r>
            <w:r>
              <w:t>1</w:t>
            </w:r>
          </w:p>
        </w:tc>
      </w:tr>
      <w:tr w:rsidR="00C825A3" w:rsidRPr="002A609D" w14:paraId="57D89E47" w14:textId="77777777" w:rsidTr="009F687B">
        <w:tc>
          <w:tcPr>
            <w:tcW w:w="2070" w:type="dxa"/>
          </w:tcPr>
          <w:p w14:paraId="0C16D8DF" w14:textId="77777777" w:rsidR="00C825A3" w:rsidRPr="002A609D" w:rsidRDefault="00C825A3" w:rsidP="009F687B">
            <w:pPr>
              <w:jc w:val="right"/>
              <w:rPr>
                <w:b/>
              </w:rPr>
            </w:pPr>
            <w:r w:rsidRPr="002A609D">
              <w:rPr>
                <w:b/>
              </w:rPr>
              <w:t>Type</w:t>
            </w:r>
          </w:p>
        </w:tc>
        <w:tc>
          <w:tcPr>
            <w:tcW w:w="6835" w:type="dxa"/>
          </w:tcPr>
          <w:p w14:paraId="638A9DE7" w14:textId="77777777" w:rsidR="00C825A3" w:rsidRPr="002A609D" w:rsidRDefault="00C825A3" w:rsidP="009F687B">
            <w:r w:rsidRPr="002A609D">
              <w:t>Numeric</w:t>
            </w:r>
          </w:p>
        </w:tc>
      </w:tr>
      <w:tr w:rsidR="00C825A3" w:rsidRPr="002A609D" w14:paraId="7D58BF47" w14:textId="77777777" w:rsidTr="009F687B">
        <w:tc>
          <w:tcPr>
            <w:tcW w:w="2070" w:type="dxa"/>
          </w:tcPr>
          <w:p w14:paraId="2C3CF132" w14:textId="77777777" w:rsidR="00C825A3" w:rsidRPr="002A609D" w:rsidRDefault="00C825A3" w:rsidP="009F687B">
            <w:pPr>
              <w:jc w:val="right"/>
              <w:rPr>
                <w:b/>
              </w:rPr>
            </w:pPr>
            <w:r w:rsidRPr="002A609D">
              <w:rPr>
                <w:b/>
              </w:rPr>
              <w:t>Universe</w:t>
            </w:r>
          </w:p>
        </w:tc>
        <w:tc>
          <w:tcPr>
            <w:tcW w:w="6835" w:type="dxa"/>
          </w:tcPr>
          <w:p w14:paraId="38FDD81E" w14:textId="77777777" w:rsidR="00C825A3" w:rsidRPr="002A609D" w:rsidRDefault="00C825A3" w:rsidP="009F687B">
            <w:r w:rsidRPr="002A609D">
              <w:t>For all persons aged 6 years and above</w:t>
            </w:r>
            <w:r>
              <w:t xml:space="preserve"> </w:t>
            </w:r>
            <w:r w:rsidRPr="00FF487E">
              <w:t xml:space="preserve">and </w:t>
            </w:r>
            <w:r>
              <w:t>D</w:t>
            </w:r>
            <w:r w:rsidRPr="00FF487E">
              <w:t>1</w:t>
            </w:r>
            <w:r>
              <w:t>A =1</w:t>
            </w:r>
          </w:p>
        </w:tc>
      </w:tr>
      <w:tr w:rsidR="00C825A3" w:rsidRPr="002A609D" w14:paraId="1351D7EC" w14:textId="77777777" w:rsidTr="009F687B">
        <w:tc>
          <w:tcPr>
            <w:tcW w:w="2070" w:type="dxa"/>
          </w:tcPr>
          <w:p w14:paraId="50AEF277" w14:textId="77777777" w:rsidR="00C825A3" w:rsidRPr="002A609D" w:rsidRDefault="00C825A3" w:rsidP="009F687B">
            <w:pPr>
              <w:jc w:val="right"/>
              <w:rPr>
                <w:b/>
              </w:rPr>
            </w:pPr>
            <w:r w:rsidRPr="002A609D">
              <w:rPr>
                <w:b/>
              </w:rPr>
              <w:t>Question text</w:t>
            </w:r>
          </w:p>
        </w:tc>
        <w:tc>
          <w:tcPr>
            <w:tcW w:w="6835" w:type="dxa"/>
          </w:tcPr>
          <w:p w14:paraId="629899D1" w14:textId="77777777" w:rsidR="00C825A3" w:rsidRPr="002A609D" w:rsidRDefault="00C825A3" w:rsidP="009F687B">
            <w:r w:rsidRPr="00CE3EB2">
              <w:t>In which language can (NAME) read and write a message with understanding?</w:t>
            </w:r>
            <w:r w:rsidRPr="002A609D">
              <w:t xml:space="preserve">           </w:t>
            </w:r>
          </w:p>
        </w:tc>
      </w:tr>
      <w:tr w:rsidR="00C825A3" w:rsidRPr="002A609D" w14:paraId="2207EE16" w14:textId="77777777" w:rsidTr="009F687B">
        <w:tc>
          <w:tcPr>
            <w:tcW w:w="2070" w:type="dxa"/>
          </w:tcPr>
          <w:p w14:paraId="45D528EA" w14:textId="77777777" w:rsidR="00C825A3" w:rsidRPr="002A609D" w:rsidRDefault="00C825A3" w:rsidP="009F687B">
            <w:pPr>
              <w:jc w:val="right"/>
              <w:rPr>
                <w:b/>
              </w:rPr>
            </w:pPr>
            <w:r w:rsidRPr="002A609D">
              <w:rPr>
                <w:b/>
              </w:rPr>
              <w:t>Help text</w:t>
            </w:r>
          </w:p>
        </w:tc>
        <w:tc>
          <w:tcPr>
            <w:tcW w:w="6835" w:type="dxa"/>
          </w:tcPr>
          <w:p w14:paraId="1D8F6AFB" w14:textId="77777777" w:rsidR="00C825A3" w:rsidRPr="002A609D" w:rsidRDefault="00C825A3" w:rsidP="009F687B">
            <w:pPr>
              <w:ind w:left="720"/>
              <w:contextualSpacing/>
            </w:pPr>
          </w:p>
        </w:tc>
      </w:tr>
      <w:tr w:rsidR="00C825A3" w:rsidRPr="002A609D" w14:paraId="614E0B1D" w14:textId="77777777" w:rsidTr="009F687B">
        <w:tc>
          <w:tcPr>
            <w:tcW w:w="2070" w:type="dxa"/>
          </w:tcPr>
          <w:p w14:paraId="25457FBC" w14:textId="77777777" w:rsidR="00C825A3" w:rsidRPr="002A609D" w:rsidRDefault="00C825A3" w:rsidP="009F687B">
            <w:pPr>
              <w:jc w:val="right"/>
              <w:rPr>
                <w:b/>
              </w:rPr>
            </w:pPr>
            <w:r>
              <w:rPr>
                <w:b/>
              </w:rPr>
              <w:t>Routing</w:t>
            </w:r>
          </w:p>
        </w:tc>
        <w:tc>
          <w:tcPr>
            <w:tcW w:w="6835" w:type="dxa"/>
          </w:tcPr>
          <w:p w14:paraId="76421C8C" w14:textId="77777777" w:rsidR="00C825A3" w:rsidRDefault="00C825A3" w:rsidP="009F687B">
            <w:r w:rsidRPr="002A609D">
              <w:t>If Don’t know enter “99”</w:t>
            </w:r>
            <w:r>
              <w:t xml:space="preserve"> and go to D2 else D1C</w:t>
            </w:r>
          </w:p>
        </w:tc>
      </w:tr>
      <w:tr w:rsidR="00C825A3" w:rsidRPr="002A609D" w14:paraId="4B187688" w14:textId="77777777" w:rsidTr="009F687B">
        <w:tc>
          <w:tcPr>
            <w:tcW w:w="2070" w:type="dxa"/>
          </w:tcPr>
          <w:p w14:paraId="0A0D32E0" w14:textId="77777777" w:rsidR="00C825A3" w:rsidRPr="002A609D" w:rsidRDefault="00C825A3" w:rsidP="009F687B">
            <w:pPr>
              <w:jc w:val="right"/>
              <w:rPr>
                <w:b/>
              </w:rPr>
            </w:pPr>
            <w:r w:rsidRPr="002A609D">
              <w:rPr>
                <w:b/>
              </w:rPr>
              <w:t>Valid range</w:t>
            </w:r>
          </w:p>
        </w:tc>
        <w:tc>
          <w:tcPr>
            <w:tcW w:w="6835" w:type="dxa"/>
          </w:tcPr>
          <w:p w14:paraId="37657EF6" w14:textId="77777777" w:rsidR="006066D1" w:rsidRDefault="006066D1" w:rsidP="009F687B">
            <w:r>
              <w:t xml:space="preserve">For major: </w:t>
            </w:r>
            <w:r w:rsidR="00E30C09">
              <w:t>01 – 12, 99</w:t>
            </w:r>
          </w:p>
          <w:p w14:paraId="4BC47710" w14:textId="77777777" w:rsidR="00C825A3" w:rsidRPr="002A609D" w:rsidRDefault="006066D1" w:rsidP="009F687B">
            <w:r>
              <w:t xml:space="preserve">For minor: </w:t>
            </w:r>
            <w:r w:rsidR="00C825A3">
              <w:t>3,4,9,16,19,20,</w:t>
            </w:r>
            <w:r w:rsidR="00C825A3" w:rsidRPr="00721D0D">
              <w:rPr>
                <w:color w:val="FF0000"/>
              </w:rPr>
              <w:t>22,23</w:t>
            </w:r>
            <w:r w:rsidR="00C825A3">
              <w:t>,24,25,33 – 51, 99</w:t>
            </w:r>
          </w:p>
        </w:tc>
      </w:tr>
      <w:tr w:rsidR="00C825A3" w:rsidRPr="002A609D" w14:paraId="2C7B5CD2" w14:textId="77777777" w:rsidTr="009F687B">
        <w:tc>
          <w:tcPr>
            <w:tcW w:w="2070" w:type="dxa"/>
          </w:tcPr>
          <w:p w14:paraId="04881175" w14:textId="77777777" w:rsidR="00C825A3" w:rsidRPr="002A609D" w:rsidRDefault="00C825A3" w:rsidP="009F687B">
            <w:pPr>
              <w:jc w:val="right"/>
              <w:rPr>
                <w:b/>
              </w:rPr>
            </w:pPr>
            <w:r w:rsidRPr="002A609D">
              <w:rPr>
                <w:b/>
              </w:rPr>
              <w:t>Responses</w:t>
            </w:r>
          </w:p>
        </w:tc>
        <w:tc>
          <w:tcPr>
            <w:tcW w:w="6835" w:type="dxa"/>
          </w:tcPr>
          <w:p w14:paraId="73126501" w14:textId="77777777" w:rsidR="00C825A3" w:rsidRDefault="00C825A3" w:rsidP="00C825A3">
            <w:pPr>
              <w:pStyle w:val="ListParagraph"/>
              <w:numPr>
                <w:ilvl w:val="0"/>
                <w:numId w:val="36"/>
              </w:numPr>
            </w:pPr>
            <w:r>
              <w:t>Radio button for major and minor language</w:t>
            </w:r>
          </w:p>
          <w:p w14:paraId="23B9DDB6" w14:textId="77777777" w:rsidR="00C825A3" w:rsidRPr="002A609D" w:rsidRDefault="00530A69" w:rsidP="00C825A3">
            <w:pPr>
              <w:pStyle w:val="ListParagraph"/>
              <w:numPr>
                <w:ilvl w:val="0"/>
                <w:numId w:val="36"/>
              </w:numPr>
            </w:pPr>
            <w:r w:rsidRPr="00DA2E11">
              <w:t xml:space="preserve">See annexes: </w:t>
            </w:r>
            <w:r w:rsidRPr="00DA2E11">
              <w:rPr>
                <w:b/>
              </w:rPr>
              <w:t>ANN</w:t>
            </w:r>
            <w:r>
              <w:rPr>
                <w:b/>
              </w:rPr>
              <w:t xml:space="preserve">EXURE: </w:t>
            </w:r>
            <w:r w:rsidRPr="00345532">
              <w:t>code</w:t>
            </w:r>
            <w:r>
              <w:t xml:space="preserve"> </w:t>
            </w:r>
            <w:r w:rsidRPr="00345532">
              <w:t>list</w:t>
            </w:r>
            <w:r>
              <w:t xml:space="preserve"> for </w:t>
            </w:r>
            <w:r w:rsidR="00C825A3" w:rsidRPr="002A609D">
              <w:t>Language Codes</w:t>
            </w:r>
          </w:p>
        </w:tc>
      </w:tr>
      <w:tr w:rsidR="00C825A3" w:rsidRPr="002A609D" w14:paraId="0639EF8A" w14:textId="77777777" w:rsidTr="009F687B">
        <w:tc>
          <w:tcPr>
            <w:tcW w:w="2070" w:type="dxa"/>
          </w:tcPr>
          <w:p w14:paraId="13A4A5A1" w14:textId="77777777" w:rsidR="00C825A3" w:rsidRPr="002A609D" w:rsidRDefault="00C825A3" w:rsidP="009F687B">
            <w:pPr>
              <w:jc w:val="right"/>
              <w:rPr>
                <w:b/>
              </w:rPr>
            </w:pPr>
            <w:r w:rsidRPr="002A609D">
              <w:rPr>
                <w:b/>
              </w:rPr>
              <w:t>Prefill</w:t>
            </w:r>
          </w:p>
        </w:tc>
        <w:tc>
          <w:tcPr>
            <w:tcW w:w="6835" w:type="dxa"/>
          </w:tcPr>
          <w:p w14:paraId="2E72D3F3" w14:textId="77777777" w:rsidR="00C825A3" w:rsidRPr="002A609D" w:rsidRDefault="00C825A3" w:rsidP="009F687B">
            <w:r w:rsidRPr="006D3C4F">
              <w:t>NAME</w:t>
            </w:r>
          </w:p>
        </w:tc>
      </w:tr>
      <w:tr w:rsidR="00C825A3" w:rsidRPr="002A609D" w14:paraId="294EBF27" w14:textId="77777777" w:rsidTr="009F687B">
        <w:tc>
          <w:tcPr>
            <w:tcW w:w="2070" w:type="dxa"/>
          </w:tcPr>
          <w:p w14:paraId="77A747F0" w14:textId="77777777" w:rsidR="00C825A3" w:rsidRPr="002A609D" w:rsidRDefault="00C825A3" w:rsidP="009F687B">
            <w:pPr>
              <w:jc w:val="right"/>
              <w:rPr>
                <w:b/>
              </w:rPr>
            </w:pPr>
            <w:r w:rsidRPr="002A609D">
              <w:rPr>
                <w:b/>
              </w:rPr>
              <w:t>Consistency checks</w:t>
            </w:r>
          </w:p>
        </w:tc>
        <w:tc>
          <w:tcPr>
            <w:tcW w:w="6835" w:type="dxa"/>
          </w:tcPr>
          <w:p w14:paraId="677FB4FA" w14:textId="77777777" w:rsidR="00C825A3" w:rsidRPr="002A609D" w:rsidRDefault="00C825A3" w:rsidP="009F687B"/>
        </w:tc>
      </w:tr>
      <w:tr w:rsidR="00C825A3" w:rsidRPr="002A609D" w14:paraId="42E1A74A" w14:textId="77777777" w:rsidTr="009F687B">
        <w:tc>
          <w:tcPr>
            <w:tcW w:w="2070" w:type="dxa"/>
          </w:tcPr>
          <w:p w14:paraId="4D07F6F6" w14:textId="77777777" w:rsidR="00C825A3" w:rsidRPr="002A609D" w:rsidRDefault="00C825A3" w:rsidP="009F687B">
            <w:pPr>
              <w:jc w:val="right"/>
              <w:rPr>
                <w:b/>
              </w:rPr>
            </w:pPr>
            <w:r>
              <w:rPr>
                <w:b/>
              </w:rPr>
              <w:t>Error  Message</w:t>
            </w:r>
          </w:p>
        </w:tc>
        <w:tc>
          <w:tcPr>
            <w:tcW w:w="6835" w:type="dxa"/>
          </w:tcPr>
          <w:p w14:paraId="459A1342" w14:textId="77777777" w:rsidR="00C825A3" w:rsidRPr="002A609D" w:rsidRDefault="00C825A3" w:rsidP="009F687B"/>
        </w:tc>
      </w:tr>
      <w:tr w:rsidR="00C825A3" w:rsidRPr="002A609D" w14:paraId="7E72125F" w14:textId="77777777" w:rsidTr="009F687B">
        <w:tc>
          <w:tcPr>
            <w:tcW w:w="2070" w:type="dxa"/>
          </w:tcPr>
          <w:p w14:paraId="65DB9354" w14:textId="77777777" w:rsidR="00C825A3" w:rsidRDefault="00C825A3" w:rsidP="009F687B">
            <w:pPr>
              <w:jc w:val="right"/>
              <w:rPr>
                <w:b/>
              </w:rPr>
            </w:pPr>
            <w:r>
              <w:rPr>
                <w:b/>
              </w:rPr>
              <w:t>Programmer instruction</w:t>
            </w:r>
          </w:p>
        </w:tc>
        <w:tc>
          <w:tcPr>
            <w:tcW w:w="6835" w:type="dxa"/>
          </w:tcPr>
          <w:p w14:paraId="33AFE85D" w14:textId="77777777" w:rsidR="00C825A3" w:rsidRPr="002A609D" w:rsidRDefault="00C825A3" w:rsidP="009F687B">
            <w:pPr>
              <w:ind w:left="720"/>
              <w:contextualSpacing/>
            </w:pPr>
          </w:p>
        </w:tc>
      </w:tr>
      <w:tr w:rsidR="00C825A3" w:rsidRPr="002A609D" w14:paraId="1407B5D5" w14:textId="77777777" w:rsidTr="009F687B">
        <w:tc>
          <w:tcPr>
            <w:tcW w:w="2070" w:type="dxa"/>
          </w:tcPr>
          <w:p w14:paraId="7937B780" w14:textId="77777777" w:rsidR="00C825A3" w:rsidRDefault="00C825A3" w:rsidP="009F687B">
            <w:pPr>
              <w:jc w:val="right"/>
              <w:rPr>
                <w:b/>
              </w:rPr>
            </w:pPr>
            <w:r>
              <w:rPr>
                <w:b/>
              </w:rPr>
              <w:t>Change log</w:t>
            </w:r>
          </w:p>
        </w:tc>
        <w:tc>
          <w:tcPr>
            <w:tcW w:w="6835" w:type="dxa"/>
          </w:tcPr>
          <w:p w14:paraId="6987A667" w14:textId="77777777" w:rsidR="00C825A3" w:rsidRPr="002A609D" w:rsidRDefault="00C825A3" w:rsidP="009F687B">
            <w:pPr>
              <w:ind w:left="720"/>
              <w:contextualSpacing/>
            </w:pPr>
          </w:p>
        </w:tc>
      </w:tr>
    </w:tbl>
    <w:p w14:paraId="06D75BE3" w14:textId="77777777" w:rsidR="00C825A3" w:rsidRDefault="00C825A3" w:rsidP="00C825A3"/>
    <w:p w14:paraId="0EECCD17" w14:textId="77777777" w:rsidR="00C825A3" w:rsidRDefault="00C825A3" w:rsidP="00C825A3"/>
    <w:p w14:paraId="2D84929F"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A609D">
        <w:rPr>
          <w:rFonts w:asciiTheme="majorHAnsi" w:eastAsiaTheme="majorEastAsia" w:hAnsiTheme="majorHAnsi" w:cstheme="majorBidi"/>
          <w:color w:val="2E74B5" w:themeColor="accent1" w:themeShade="BF"/>
          <w:sz w:val="26"/>
          <w:szCs w:val="26"/>
        </w:rPr>
        <w:t>1</w:t>
      </w:r>
      <w:r>
        <w:rPr>
          <w:rFonts w:asciiTheme="majorHAnsi" w:eastAsiaTheme="majorEastAsia" w:hAnsiTheme="majorHAnsi" w:cstheme="majorBidi"/>
          <w:color w:val="2E74B5" w:themeColor="accent1" w:themeShade="BF"/>
          <w:sz w:val="26"/>
          <w:szCs w:val="26"/>
        </w:rPr>
        <w:t>C</w:t>
      </w:r>
      <w:r w:rsidRPr="002A609D">
        <w:rPr>
          <w:rFonts w:asciiTheme="majorHAnsi" w:eastAsiaTheme="majorEastAsia" w:hAnsiTheme="majorHAnsi" w:cstheme="majorBidi"/>
          <w:color w:val="2E74B5" w:themeColor="accent1" w:themeShade="BF"/>
          <w:sz w:val="26"/>
          <w:szCs w:val="26"/>
        </w:rPr>
        <w:t xml:space="preserve"> Literacy</w:t>
      </w:r>
      <w:r>
        <w:rPr>
          <w:rFonts w:asciiTheme="majorHAnsi" w:eastAsiaTheme="majorEastAsia" w:hAnsiTheme="majorHAnsi" w:cstheme="majorBidi"/>
          <w:color w:val="2E74B5" w:themeColor="accent1" w:themeShade="BF"/>
          <w:sz w:val="26"/>
          <w:szCs w:val="26"/>
        </w:rPr>
        <w:t>2</w:t>
      </w:r>
    </w:p>
    <w:tbl>
      <w:tblPr>
        <w:tblStyle w:val="TableGrid"/>
        <w:tblW w:w="0" w:type="auto"/>
        <w:tblInd w:w="445" w:type="dxa"/>
        <w:tblLook w:val="04A0" w:firstRow="1" w:lastRow="0" w:firstColumn="1" w:lastColumn="0" w:noHBand="0" w:noVBand="1"/>
      </w:tblPr>
      <w:tblGrid>
        <w:gridCol w:w="2070"/>
        <w:gridCol w:w="6835"/>
      </w:tblGrid>
      <w:tr w:rsidR="00C825A3" w:rsidRPr="002A609D" w14:paraId="21D2ACB6" w14:textId="77777777" w:rsidTr="009F687B">
        <w:tc>
          <w:tcPr>
            <w:tcW w:w="2070" w:type="dxa"/>
          </w:tcPr>
          <w:p w14:paraId="51F99821" w14:textId="77777777" w:rsidR="00C825A3" w:rsidRPr="002A609D" w:rsidRDefault="00C825A3" w:rsidP="009F687B">
            <w:pPr>
              <w:jc w:val="right"/>
              <w:rPr>
                <w:b/>
              </w:rPr>
            </w:pPr>
            <w:r w:rsidRPr="002A609D">
              <w:rPr>
                <w:b/>
              </w:rPr>
              <w:t>Description</w:t>
            </w:r>
          </w:p>
        </w:tc>
        <w:tc>
          <w:tcPr>
            <w:tcW w:w="6835" w:type="dxa"/>
          </w:tcPr>
          <w:p w14:paraId="6F4E16EE" w14:textId="77777777" w:rsidR="00C825A3" w:rsidRPr="002A609D" w:rsidRDefault="00C825A3" w:rsidP="009F687B">
            <w:r w:rsidRPr="002A609D">
              <w:t>Literacy Status</w:t>
            </w:r>
          </w:p>
        </w:tc>
      </w:tr>
      <w:tr w:rsidR="00C825A3" w:rsidRPr="002A609D" w14:paraId="2F8CABC3" w14:textId="77777777" w:rsidTr="009F687B">
        <w:tc>
          <w:tcPr>
            <w:tcW w:w="2070" w:type="dxa"/>
          </w:tcPr>
          <w:p w14:paraId="2A388C86" w14:textId="77777777" w:rsidR="00C825A3" w:rsidRPr="002A609D" w:rsidRDefault="00C825A3" w:rsidP="009F687B">
            <w:pPr>
              <w:jc w:val="right"/>
              <w:rPr>
                <w:b/>
              </w:rPr>
            </w:pPr>
            <w:r w:rsidRPr="002A609D">
              <w:rPr>
                <w:b/>
              </w:rPr>
              <w:t>Name</w:t>
            </w:r>
          </w:p>
        </w:tc>
        <w:tc>
          <w:tcPr>
            <w:tcW w:w="6835" w:type="dxa"/>
          </w:tcPr>
          <w:p w14:paraId="5673B251" w14:textId="77777777" w:rsidR="00C825A3" w:rsidRPr="002A609D" w:rsidRDefault="00C825A3" w:rsidP="009F687B">
            <w:r>
              <w:t>READ_AND</w:t>
            </w:r>
            <w:r w:rsidRPr="002A609D">
              <w:t>_WRITE</w:t>
            </w:r>
            <w:r>
              <w:t>2</w:t>
            </w:r>
          </w:p>
        </w:tc>
      </w:tr>
      <w:tr w:rsidR="00C825A3" w:rsidRPr="002A609D" w14:paraId="79886C17" w14:textId="77777777" w:rsidTr="009F687B">
        <w:tc>
          <w:tcPr>
            <w:tcW w:w="2070" w:type="dxa"/>
          </w:tcPr>
          <w:p w14:paraId="42A6259E" w14:textId="77777777" w:rsidR="00C825A3" w:rsidRPr="002A609D" w:rsidRDefault="00C825A3" w:rsidP="009F687B">
            <w:pPr>
              <w:jc w:val="right"/>
              <w:rPr>
                <w:b/>
              </w:rPr>
            </w:pPr>
            <w:r w:rsidRPr="002A609D">
              <w:rPr>
                <w:b/>
              </w:rPr>
              <w:t>Type</w:t>
            </w:r>
          </w:p>
        </w:tc>
        <w:tc>
          <w:tcPr>
            <w:tcW w:w="6835" w:type="dxa"/>
          </w:tcPr>
          <w:p w14:paraId="7AFDE6B3" w14:textId="77777777" w:rsidR="00C825A3" w:rsidRPr="002A609D" w:rsidRDefault="00C825A3" w:rsidP="009F687B">
            <w:r w:rsidRPr="002A609D">
              <w:t>Numeric</w:t>
            </w:r>
          </w:p>
        </w:tc>
      </w:tr>
      <w:tr w:rsidR="00C825A3" w:rsidRPr="002A609D" w14:paraId="07AA8707" w14:textId="77777777" w:rsidTr="009F687B">
        <w:tc>
          <w:tcPr>
            <w:tcW w:w="2070" w:type="dxa"/>
          </w:tcPr>
          <w:p w14:paraId="01A7B35B" w14:textId="77777777" w:rsidR="00C825A3" w:rsidRPr="002A609D" w:rsidRDefault="00C825A3" w:rsidP="009F687B">
            <w:pPr>
              <w:jc w:val="right"/>
              <w:rPr>
                <w:b/>
              </w:rPr>
            </w:pPr>
            <w:r w:rsidRPr="002A609D">
              <w:rPr>
                <w:b/>
              </w:rPr>
              <w:t>Universe</w:t>
            </w:r>
          </w:p>
        </w:tc>
        <w:tc>
          <w:tcPr>
            <w:tcW w:w="6835" w:type="dxa"/>
          </w:tcPr>
          <w:p w14:paraId="19986D6C" w14:textId="77777777" w:rsidR="00C825A3" w:rsidRPr="002A609D" w:rsidRDefault="00C825A3" w:rsidP="009F687B">
            <w:r w:rsidRPr="002A609D">
              <w:t>For all persons aged 6 years and above</w:t>
            </w:r>
            <w:r>
              <w:t xml:space="preserve"> </w:t>
            </w:r>
            <w:r w:rsidRPr="00FF487E">
              <w:t xml:space="preserve">and </w:t>
            </w:r>
            <w:r>
              <w:t>D</w:t>
            </w:r>
            <w:r w:rsidRPr="00FF487E">
              <w:t>1</w:t>
            </w:r>
            <w:r>
              <w:t>A =1</w:t>
            </w:r>
          </w:p>
        </w:tc>
      </w:tr>
      <w:tr w:rsidR="00C825A3" w:rsidRPr="002A609D" w14:paraId="3D65A2FD" w14:textId="77777777" w:rsidTr="009F687B">
        <w:tc>
          <w:tcPr>
            <w:tcW w:w="2070" w:type="dxa"/>
          </w:tcPr>
          <w:p w14:paraId="340ADEC3" w14:textId="77777777" w:rsidR="00C825A3" w:rsidRPr="002A609D" w:rsidRDefault="00C825A3" w:rsidP="009F687B">
            <w:pPr>
              <w:jc w:val="right"/>
              <w:rPr>
                <w:b/>
              </w:rPr>
            </w:pPr>
            <w:r w:rsidRPr="002A609D">
              <w:rPr>
                <w:b/>
              </w:rPr>
              <w:t>Question text</w:t>
            </w:r>
          </w:p>
        </w:tc>
        <w:tc>
          <w:tcPr>
            <w:tcW w:w="6835" w:type="dxa"/>
          </w:tcPr>
          <w:p w14:paraId="2010BE6A" w14:textId="77777777" w:rsidR="00C825A3" w:rsidRPr="002A609D" w:rsidRDefault="00C825A3" w:rsidP="009F687B">
            <w:r w:rsidRPr="00D85DF3">
              <w:t xml:space="preserve">In which other language can (NAME) read and write a message with understanding?           </w:t>
            </w:r>
            <w:r w:rsidRPr="002A609D">
              <w:t xml:space="preserve">           </w:t>
            </w:r>
          </w:p>
        </w:tc>
      </w:tr>
      <w:tr w:rsidR="00C825A3" w:rsidRPr="002A609D" w14:paraId="401802B2" w14:textId="77777777" w:rsidTr="009F687B">
        <w:tc>
          <w:tcPr>
            <w:tcW w:w="2070" w:type="dxa"/>
          </w:tcPr>
          <w:p w14:paraId="7F2AA820" w14:textId="77777777" w:rsidR="00C825A3" w:rsidRPr="002A609D" w:rsidRDefault="00C825A3" w:rsidP="009F687B">
            <w:pPr>
              <w:jc w:val="right"/>
              <w:rPr>
                <w:b/>
              </w:rPr>
            </w:pPr>
            <w:r w:rsidRPr="002A609D">
              <w:rPr>
                <w:b/>
              </w:rPr>
              <w:t>Help text</w:t>
            </w:r>
          </w:p>
        </w:tc>
        <w:tc>
          <w:tcPr>
            <w:tcW w:w="6835" w:type="dxa"/>
          </w:tcPr>
          <w:p w14:paraId="2280BE7A" w14:textId="77777777" w:rsidR="00C825A3" w:rsidRPr="002A609D" w:rsidRDefault="00C825A3" w:rsidP="009F687B">
            <w:pPr>
              <w:contextualSpacing/>
            </w:pPr>
          </w:p>
        </w:tc>
      </w:tr>
      <w:tr w:rsidR="00C825A3" w:rsidRPr="002A609D" w14:paraId="0AC46719" w14:textId="77777777" w:rsidTr="009F687B">
        <w:tc>
          <w:tcPr>
            <w:tcW w:w="2070" w:type="dxa"/>
          </w:tcPr>
          <w:p w14:paraId="742C3F3A" w14:textId="77777777" w:rsidR="00C825A3" w:rsidRPr="002A609D" w:rsidRDefault="00C825A3" w:rsidP="009F687B">
            <w:pPr>
              <w:jc w:val="right"/>
              <w:rPr>
                <w:b/>
              </w:rPr>
            </w:pPr>
            <w:r>
              <w:rPr>
                <w:b/>
              </w:rPr>
              <w:t>Routing</w:t>
            </w:r>
          </w:p>
        </w:tc>
        <w:tc>
          <w:tcPr>
            <w:tcW w:w="6835" w:type="dxa"/>
          </w:tcPr>
          <w:p w14:paraId="608288BB" w14:textId="77777777" w:rsidR="00C825A3" w:rsidRDefault="00C825A3" w:rsidP="009F687B">
            <w:r w:rsidRPr="002A609D">
              <w:t>If Don’t know enter “99”</w:t>
            </w:r>
          </w:p>
        </w:tc>
      </w:tr>
      <w:tr w:rsidR="00C825A3" w:rsidRPr="002A609D" w14:paraId="21D33997" w14:textId="77777777" w:rsidTr="009F687B">
        <w:tc>
          <w:tcPr>
            <w:tcW w:w="2070" w:type="dxa"/>
          </w:tcPr>
          <w:p w14:paraId="2BB3D28B" w14:textId="77777777" w:rsidR="00C825A3" w:rsidRPr="002A609D" w:rsidRDefault="00C825A3" w:rsidP="009F687B">
            <w:pPr>
              <w:jc w:val="right"/>
              <w:rPr>
                <w:b/>
              </w:rPr>
            </w:pPr>
            <w:r w:rsidRPr="002A609D">
              <w:rPr>
                <w:b/>
              </w:rPr>
              <w:t>Valid range</w:t>
            </w:r>
          </w:p>
        </w:tc>
        <w:tc>
          <w:tcPr>
            <w:tcW w:w="6835" w:type="dxa"/>
          </w:tcPr>
          <w:p w14:paraId="2CA0FBA2" w14:textId="77777777" w:rsidR="00E30C09" w:rsidRDefault="00E30C09" w:rsidP="009F687B">
            <w:r>
              <w:t>For major: 01 – 12, 99</w:t>
            </w:r>
          </w:p>
          <w:p w14:paraId="36E24739" w14:textId="77777777" w:rsidR="00C825A3" w:rsidRPr="002A609D" w:rsidRDefault="00E30C09" w:rsidP="009F687B">
            <w:r>
              <w:t xml:space="preserve">For minor: </w:t>
            </w:r>
            <w:r w:rsidR="00C825A3">
              <w:t>3,4,9,16,19,20,</w:t>
            </w:r>
            <w:r w:rsidR="00C825A3" w:rsidRPr="00721D0D">
              <w:rPr>
                <w:color w:val="FF0000"/>
              </w:rPr>
              <w:t>22,23</w:t>
            </w:r>
            <w:r w:rsidR="00C825A3">
              <w:t>,24,25,33 – 51,99</w:t>
            </w:r>
          </w:p>
        </w:tc>
      </w:tr>
      <w:tr w:rsidR="00C825A3" w:rsidRPr="002A609D" w14:paraId="76C88481" w14:textId="77777777" w:rsidTr="009F687B">
        <w:tc>
          <w:tcPr>
            <w:tcW w:w="2070" w:type="dxa"/>
          </w:tcPr>
          <w:p w14:paraId="3F550E34" w14:textId="77777777" w:rsidR="00C825A3" w:rsidRPr="002A609D" w:rsidRDefault="00C825A3" w:rsidP="009F687B">
            <w:pPr>
              <w:jc w:val="right"/>
              <w:rPr>
                <w:b/>
              </w:rPr>
            </w:pPr>
            <w:r>
              <w:rPr>
                <w:b/>
              </w:rPr>
              <w:t>Routing</w:t>
            </w:r>
          </w:p>
        </w:tc>
        <w:tc>
          <w:tcPr>
            <w:tcW w:w="6835" w:type="dxa"/>
          </w:tcPr>
          <w:p w14:paraId="3D0EAB25" w14:textId="77777777" w:rsidR="00C825A3" w:rsidRDefault="00C825A3" w:rsidP="00C825A3">
            <w:pPr>
              <w:pStyle w:val="ListParagraph"/>
              <w:numPr>
                <w:ilvl w:val="0"/>
                <w:numId w:val="36"/>
              </w:numPr>
            </w:pPr>
            <w:r>
              <w:t>If coded 1 go to D02</w:t>
            </w:r>
            <w:r w:rsidR="002F7B9F">
              <w:t>A</w:t>
            </w:r>
          </w:p>
        </w:tc>
      </w:tr>
      <w:tr w:rsidR="00C825A3" w:rsidRPr="002A609D" w14:paraId="366A357A" w14:textId="77777777" w:rsidTr="009F687B">
        <w:tc>
          <w:tcPr>
            <w:tcW w:w="2070" w:type="dxa"/>
          </w:tcPr>
          <w:p w14:paraId="05902F72" w14:textId="77777777" w:rsidR="00C825A3" w:rsidRPr="002A609D" w:rsidRDefault="00C825A3" w:rsidP="009F687B">
            <w:pPr>
              <w:jc w:val="right"/>
              <w:rPr>
                <w:b/>
              </w:rPr>
            </w:pPr>
            <w:r w:rsidRPr="002A609D">
              <w:rPr>
                <w:b/>
              </w:rPr>
              <w:t>Responses</w:t>
            </w:r>
          </w:p>
        </w:tc>
        <w:tc>
          <w:tcPr>
            <w:tcW w:w="6835" w:type="dxa"/>
          </w:tcPr>
          <w:p w14:paraId="0778CF28" w14:textId="77777777" w:rsidR="00C825A3" w:rsidRPr="00303935" w:rsidRDefault="00C825A3" w:rsidP="00C825A3">
            <w:pPr>
              <w:pStyle w:val="ListParagraph"/>
              <w:numPr>
                <w:ilvl w:val="0"/>
                <w:numId w:val="36"/>
              </w:numPr>
            </w:pPr>
            <w:r w:rsidRPr="00303935">
              <w:t>Radio button for major and minor language</w:t>
            </w:r>
          </w:p>
          <w:p w14:paraId="40AFE17C" w14:textId="77777777" w:rsidR="00C825A3" w:rsidRPr="002A609D" w:rsidRDefault="00530A69" w:rsidP="00C825A3">
            <w:pPr>
              <w:pStyle w:val="ListParagraph"/>
              <w:numPr>
                <w:ilvl w:val="0"/>
                <w:numId w:val="36"/>
              </w:numPr>
            </w:pPr>
            <w:r w:rsidRPr="00DA2E11">
              <w:t xml:space="preserve">See annexes: </w:t>
            </w:r>
            <w:r w:rsidRPr="00DA2E11">
              <w:rPr>
                <w:b/>
              </w:rPr>
              <w:t>ANN</w:t>
            </w:r>
            <w:r>
              <w:rPr>
                <w:b/>
              </w:rPr>
              <w:t xml:space="preserve">EXURE: </w:t>
            </w:r>
            <w:r w:rsidRPr="00345532">
              <w:t>code</w:t>
            </w:r>
            <w:r>
              <w:t xml:space="preserve"> </w:t>
            </w:r>
            <w:r w:rsidRPr="00345532">
              <w:t>list</w:t>
            </w:r>
            <w:r>
              <w:t xml:space="preserve"> for</w:t>
            </w:r>
            <w:r w:rsidR="00C825A3" w:rsidRPr="002A609D">
              <w:t xml:space="preserve"> Language Codes</w:t>
            </w:r>
          </w:p>
        </w:tc>
      </w:tr>
      <w:tr w:rsidR="00C825A3" w:rsidRPr="002A609D" w14:paraId="4ECA88FD" w14:textId="77777777" w:rsidTr="009F687B">
        <w:tc>
          <w:tcPr>
            <w:tcW w:w="2070" w:type="dxa"/>
          </w:tcPr>
          <w:p w14:paraId="23926496" w14:textId="77777777" w:rsidR="00C825A3" w:rsidRPr="002A609D" w:rsidRDefault="00C825A3" w:rsidP="009F687B">
            <w:pPr>
              <w:jc w:val="right"/>
              <w:rPr>
                <w:b/>
              </w:rPr>
            </w:pPr>
            <w:r w:rsidRPr="002A609D">
              <w:rPr>
                <w:b/>
              </w:rPr>
              <w:t>Prefill</w:t>
            </w:r>
          </w:p>
        </w:tc>
        <w:tc>
          <w:tcPr>
            <w:tcW w:w="6835" w:type="dxa"/>
          </w:tcPr>
          <w:p w14:paraId="42298B1C" w14:textId="77777777" w:rsidR="00C825A3" w:rsidRPr="002A609D" w:rsidRDefault="00C825A3" w:rsidP="009F687B">
            <w:r>
              <w:t>Name</w:t>
            </w:r>
          </w:p>
        </w:tc>
      </w:tr>
      <w:tr w:rsidR="00C825A3" w:rsidRPr="002A609D" w14:paraId="7B28D52E" w14:textId="77777777" w:rsidTr="009F687B">
        <w:tc>
          <w:tcPr>
            <w:tcW w:w="2070" w:type="dxa"/>
          </w:tcPr>
          <w:p w14:paraId="4AF62741" w14:textId="77777777" w:rsidR="00C825A3" w:rsidRPr="002A609D" w:rsidRDefault="00C825A3" w:rsidP="009F687B">
            <w:pPr>
              <w:jc w:val="right"/>
              <w:rPr>
                <w:b/>
              </w:rPr>
            </w:pPr>
            <w:r w:rsidRPr="002A609D">
              <w:rPr>
                <w:b/>
              </w:rPr>
              <w:t>Consistency checks</w:t>
            </w:r>
          </w:p>
        </w:tc>
        <w:tc>
          <w:tcPr>
            <w:tcW w:w="6835" w:type="dxa"/>
          </w:tcPr>
          <w:p w14:paraId="604CBE2E" w14:textId="77777777" w:rsidR="00C825A3" w:rsidRPr="002A609D" w:rsidRDefault="00C825A3" w:rsidP="009F687B"/>
        </w:tc>
      </w:tr>
      <w:tr w:rsidR="00C825A3" w:rsidRPr="002A609D" w14:paraId="0FEBC75F" w14:textId="77777777" w:rsidTr="009F687B">
        <w:tc>
          <w:tcPr>
            <w:tcW w:w="2070" w:type="dxa"/>
          </w:tcPr>
          <w:p w14:paraId="68874A2F" w14:textId="77777777" w:rsidR="00C825A3" w:rsidRPr="002A609D" w:rsidRDefault="00C825A3" w:rsidP="009F687B">
            <w:pPr>
              <w:jc w:val="right"/>
              <w:rPr>
                <w:b/>
              </w:rPr>
            </w:pPr>
            <w:r>
              <w:rPr>
                <w:b/>
              </w:rPr>
              <w:t>Error  Message</w:t>
            </w:r>
          </w:p>
        </w:tc>
        <w:tc>
          <w:tcPr>
            <w:tcW w:w="6835" w:type="dxa"/>
          </w:tcPr>
          <w:p w14:paraId="2935CC4F" w14:textId="77777777" w:rsidR="00C825A3" w:rsidRPr="002A609D" w:rsidRDefault="00C825A3" w:rsidP="009F687B"/>
        </w:tc>
      </w:tr>
      <w:tr w:rsidR="00C825A3" w:rsidRPr="002A609D" w14:paraId="07C06C4F" w14:textId="77777777" w:rsidTr="009F687B">
        <w:tc>
          <w:tcPr>
            <w:tcW w:w="2070" w:type="dxa"/>
          </w:tcPr>
          <w:p w14:paraId="634C44BA" w14:textId="77777777" w:rsidR="00C825A3" w:rsidRDefault="00C825A3" w:rsidP="009F687B">
            <w:pPr>
              <w:jc w:val="right"/>
              <w:rPr>
                <w:b/>
              </w:rPr>
            </w:pPr>
            <w:r>
              <w:rPr>
                <w:b/>
              </w:rPr>
              <w:t>Programmer instruction</w:t>
            </w:r>
          </w:p>
        </w:tc>
        <w:tc>
          <w:tcPr>
            <w:tcW w:w="6835" w:type="dxa"/>
          </w:tcPr>
          <w:p w14:paraId="7FF57CC4" w14:textId="77777777" w:rsidR="00C825A3" w:rsidRPr="002A609D" w:rsidRDefault="00C825A3" w:rsidP="009F687B">
            <w:pPr>
              <w:ind w:left="720"/>
              <w:contextualSpacing/>
            </w:pPr>
            <w:r>
              <w:t>Language selected in D01B != D1C</w:t>
            </w:r>
          </w:p>
        </w:tc>
      </w:tr>
      <w:tr w:rsidR="00C825A3" w:rsidRPr="002A609D" w14:paraId="4D6AC11B" w14:textId="77777777" w:rsidTr="009F687B">
        <w:tc>
          <w:tcPr>
            <w:tcW w:w="2070" w:type="dxa"/>
          </w:tcPr>
          <w:p w14:paraId="7C07C4F9" w14:textId="77777777" w:rsidR="00C825A3" w:rsidRDefault="00C825A3" w:rsidP="009F687B">
            <w:pPr>
              <w:jc w:val="right"/>
              <w:rPr>
                <w:b/>
              </w:rPr>
            </w:pPr>
            <w:r>
              <w:rPr>
                <w:b/>
              </w:rPr>
              <w:t>Change log</w:t>
            </w:r>
          </w:p>
        </w:tc>
        <w:tc>
          <w:tcPr>
            <w:tcW w:w="6835" w:type="dxa"/>
          </w:tcPr>
          <w:p w14:paraId="511C8017" w14:textId="77777777" w:rsidR="00C825A3" w:rsidRPr="002A609D" w:rsidRDefault="00C825A3" w:rsidP="009F687B">
            <w:pPr>
              <w:ind w:left="720"/>
              <w:contextualSpacing/>
            </w:pPr>
          </w:p>
        </w:tc>
      </w:tr>
    </w:tbl>
    <w:p w14:paraId="137EFEFB" w14:textId="77777777" w:rsidR="00C825A3" w:rsidRPr="002A609D" w:rsidRDefault="00C825A3" w:rsidP="00C825A3"/>
    <w:p w14:paraId="0A089251" w14:textId="77777777" w:rsidR="00C825A3" w:rsidRDefault="00C825A3" w:rsidP="00C825A3"/>
    <w:p w14:paraId="05E1EA92" w14:textId="77777777" w:rsidR="00162B82" w:rsidRPr="002A609D" w:rsidRDefault="00162B82" w:rsidP="00162B82">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B7B90">
        <w:rPr>
          <w:rFonts w:asciiTheme="majorHAnsi" w:eastAsiaTheme="majorEastAsia" w:hAnsiTheme="majorHAnsi" w:cstheme="majorBidi"/>
          <w:color w:val="2E74B5" w:themeColor="accent1" w:themeShade="BF"/>
          <w:sz w:val="26"/>
          <w:szCs w:val="26"/>
        </w:rPr>
        <w:t>2</w:t>
      </w:r>
      <w:r>
        <w:rPr>
          <w:rFonts w:asciiTheme="majorHAnsi" w:eastAsiaTheme="majorEastAsia" w:hAnsiTheme="majorHAnsi" w:cstheme="majorBidi"/>
          <w:color w:val="2E74B5" w:themeColor="accent1" w:themeShade="BF"/>
          <w:sz w:val="26"/>
          <w:szCs w:val="26"/>
        </w:rPr>
        <w:t>A</w:t>
      </w:r>
      <w:r w:rsidRPr="002B7B90">
        <w:rPr>
          <w:rFonts w:asciiTheme="majorHAnsi" w:eastAsiaTheme="majorEastAsia" w:hAnsiTheme="majorHAnsi" w:cstheme="majorBidi"/>
          <w:color w:val="2E74B5" w:themeColor="accent1" w:themeShade="BF"/>
          <w:sz w:val="26"/>
          <w:szCs w:val="26"/>
        </w:rPr>
        <w:t xml:space="preserve"> School Attendance</w:t>
      </w:r>
    </w:p>
    <w:tbl>
      <w:tblPr>
        <w:tblStyle w:val="TableGrid"/>
        <w:tblW w:w="0" w:type="auto"/>
        <w:tblInd w:w="445" w:type="dxa"/>
        <w:tblLook w:val="04A0" w:firstRow="1" w:lastRow="0" w:firstColumn="1" w:lastColumn="0" w:noHBand="0" w:noVBand="1"/>
      </w:tblPr>
      <w:tblGrid>
        <w:gridCol w:w="2070"/>
        <w:gridCol w:w="6835"/>
      </w:tblGrid>
      <w:tr w:rsidR="00162B82" w:rsidRPr="002A609D" w14:paraId="47248245" w14:textId="77777777" w:rsidTr="00A67F65">
        <w:tc>
          <w:tcPr>
            <w:tcW w:w="2070" w:type="dxa"/>
          </w:tcPr>
          <w:p w14:paraId="46F09EE8" w14:textId="77777777" w:rsidR="00162B82" w:rsidRPr="002A609D" w:rsidRDefault="00162B82" w:rsidP="00A67F65">
            <w:pPr>
              <w:jc w:val="right"/>
              <w:rPr>
                <w:b/>
              </w:rPr>
            </w:pPr>
            <w:r w:rsidRPr="002A609D">
              <w:rPr>
                <w:b/>
              </w:rPr>
              <w:t>Description</w:t>
            </w:r>
          </w:p>
        </w:tc>
        <w:tc>
          <w:tcPr>
            <w:tcW w:w="6835" w:type="dxa"/>
          </w:tcPr>
          <w:p w14:paraId="180D0925" w14:textId="77777777" w:rsidR="00162B82" w:rsidRPr="002A609D" w:rsidRDefault="00162B82" w:rsidP="00A67F65">
            <w:r w:rsidRPr="002B7B90">
              <w:t>School Attendance</w:t>
            </w:r>
          </w:p>
        </w:tc>
      </w:tr>
      <w:tr w:rsidR="00162B82" w:rsidRPr="002A609D" w14:paraId="371582BB" w14:textId="77777777" w:rsidTr="00A67F65">
        <w:tc>
          <w:tcPr>
            <w:tcW w:w="2070" w:type="dxa"/>
          </w:tcPr>
          <w:p w14:paraId="5EA662E3" w14:textId="77777777" w:rsidR="00162B82" w:rsidRPr="002A609D" w:rsidRDefault="00162B82" w:rsidP="00A67F65">
            <w:pPr>
              <w:jc w:val="right"/>
              <w:rPr>
                <w:b/>
              </w:rPr>
            </w:pPr>
            <w:r w:rsidRPr="002A609D">
              <w:rPr>
                <w:b/>
              </w:rPr>
              <w:t>Name</w:t>
            </w:r>
          </w:p>
        </w:tc>
        <w:tc>
          <w:tcPr>
            <w:tcW w:w="6835" w:type="dxa"/>
          </w:tcPr>
          <w:p w14:paraId="302C85CB" w14:textId="77777777" w:rsidR="00162B82" w:rsidRPr="002A609D" w:rsidRDefault="00162B82" w:rsidP="00A67F65">
            <w:r w:rsidRPr="002A609D">
              <w:t>ATTENDING_SCHOOL</w:t>
            </w:r>
            <w:r>
              <w:t xml:space="preserve"> _YN</w:t>
            </w:r>
          </w:p>
        </w:tc>
      </w:tr>
      <w:tr w:rsidR="00162B82" w:rsidRPr="002A609D" w14:paraId="02E156CD" w14:textId="77777777" w:rsidTr="00A67F65">
        <w:tc>
          <w:tcPr>
            <w:tcW w:w="2070" w:type="dxa"/>
          </w:tcPr>
          <w:p w14:paraId="4F450C6F" w14:textId="77777777" w:rsidR="00162B82" w:rsidRPr="002A609D" w:rsidRDefault="00162B82" w:rsidP="00A67F65">
            <w:pPr>
              <w:jc w:val="right"/>
              <w:rPr>
                <w:b/>
              </w:rPr>
            </w:pPr>
            <w:r w:rsidRPr="002A609D">
              <w:rPr>
                <w:b/>
              </w:rPr>
              <w:t>Type</w:t>
            </w:r>
          </w:p>
        </w:tc>
        <w:tc>
          <w:tcPr>
            <w:tcW w:w="6835" w:type="dxa"/>
          </w:tcPr>
          <w:p w14:paraId="26FAE9A0" w14:textId="77777777" w:rsidR="00162B82" w:rsidRPr="002A609D" w:rsidRDefault="00162B82" w:rsidP="00A67F65">
            <w:r w:rsidRPr="002A609D">
              <w:t>Numeric</w:t>
            </w:r>
          </w:p>
        </w:tc>
      </w:tr>
      <w:tr w:rsidR="00162B82" w:rsidRPr="002A609D" w14:paraId="72BBCAF7" w14:textId="77777777" w:rsidTr="00A67F65">
        <w:tc>
          <w:tcPr>
            <w:tcW w:w="2070" w:type="dxa"/>
          </w:tcPr>
          <w:p w14:paraId="19CBA861" w14:textId="77777777" w:rsidR="00162B82" w:rsidRPr="002A609D" w:rsidRDefault="00162B82" w:rsidP="00A67F65">
            <w:pPr>
              <w:jc w:val="right"/>
              <w:rPr>
                <w:b/>
              </w:rPr>
            </w:pPr>
            <w:r w:rsidRPr="002A609D">
              <w:rPr>
                <w:b/>
              </w:rPr>
              <w:t>Universe</w:t>
            </w:r>
          </w:p>
        </w:tc>
        <w:tc>
          <w:tcPr>
            <w:tcW w:w="6835" w:type="dxa"/>
          </w:tcPr>
          <w:p w14:paraId="350743AB" w14:textId="77777777" w:rsidR="00162B82" w:rsidRPr="002A609D" w:rsidRDefault="00162B82" w:rsidP="00A67F65">
            <w:r w:rsidRPr="002A609D">
              <w:t>For all persons aged 6 years and above</w:t>
            </w:r>
          </w:p>
        </w:tc>
      </w:tr>
      <w:tr w:rsidR="00162B82" w:rsidRPr="002A609D" w14:paraId="0A072FEE" w14:textId="77777777" w:rsidTr="00A67F65">
        <w:tc>
          <w:tcPr>
            <w:tcW w:w="2070" w:type="dxa"/>
          </w:tcPr>
          <w:p w14:paraId="29664963" w14:textId="77777777" w:rsidR="00162B82" w:rsidRPr="002A609D" w:rsidRDefault="00162B82" w:rsidP="00A67F65">
            <w:pPr>
              <w:jc w:val="right"/>
              <w:rPr>
                <w:b/>
              </w:rPr>
            </w:pPr>
            <w:r w:rsidRPr="002A609D">
              <w:rPr>
                <w:b/>
              </w:rPr>
              <w:t>Question text</w:t>
            </w:r>
          </w:p>
        </w:tc>
        <w:tc>
          <w:tcPr>
            <w:tcW w:w="6835" w:type="dxa"/>
          </w:tcPr>
          <w:p w14:paraId="541A24EB" w14:textId="54EA81D1" w:rsidR="00162B82" w:rsidRPr="002A609D" w:rsidRDefault="00162B82" w:rsidP="00A67F65">
            <w:r>
              <w:t>Is (name) attending</w:t>
            </w:r>
            <w:r w:rsidRPr="002A609D">
              <w:t xml:space="preserve"> school?</w:t>
            </w:r>
          </w:p>
        </w:tc>
      </w:tr>
      <w:tr w:rsidR="00162B82" w:rsidRPr="002A609D" w14:paraId="2885F2A7" w14:textId="77777777" w:rsidTr="00A67F65">
        <w:tc>
          <w:tcPr>
            <w:tcW w:w="2070" w:type="dxa"/>
          </w:tcPr>
          <w:p w14:paraId="50C667CB" w14:textId="77777777" w:rsidR="00162B82" w:rsidRPr="002A609D" w:rsidRDefault="00162B82" w:rsidP="00A67F65">
            <w:pPr>
              <w:jc w:val="right"/>
              <w:rPr>
                <w:b/>
              </w:rPr>
            </w:pPr>
            <w:r w:rsidRPr="002A609D">
              <w:rPr>
                <w:b/>
              </w:rPr>
              <w:t>Help text</w:t>
            </w:r>
          </w:p>
        </w:tc>
        <w:tc>
          <w:tcPr>
            <w:tcW w:w="6835" w:type="dxa"/>
          </w:tcPr>
          <w:p w14:paraId="6688C8A3" w14:textId="77777777" w:rsidR="00162B82" w:rsidRPr="002A609D" w:rsidRDefault="00162B82" w:rsidP="00162B82">
            <w:pPr>
              <w:contextualSpacing/>
            </w:pPr>
          </w:p>
        </w:tc>
      </w:tr>
      <w:tr w:rsidR="00162B82" w:rsidRPr="002A609D" w14:paraId="1266E09C" w14:textId="77777777" w:rsidTr="00A67F65">
        <w:tc>
          <w:tcPr>
            <w:tcW w:w="2070" w:type="dxa"/>
          </w:tcPr>
          <w:p w14:paraId="35BAB78D" w14:textId="77777777" w:rsidR="00162B82" w:rsidRPr="00880E18" w:rsidRDefault="00162B82" w:rsidP="00A67F65">
            <w:pPr>
              <w:jc w:val="right"/>
              <w:rPr>
                <w:b/>
              </w:rPr>
            </w:pPr>
          </w:p>
        </w:tc>
        <w:tc>
          <w:tcPr>
            <w:tcW w:w="6835" w:type="dxa"/>
          </w:tcPr>
          <w:p w14:paraId="57206F9E" w14:textId="77777777" w:rsidR="00162B82" w:rsidRPr="00880E18" w:rsidRDefault="00162B82" w:rsidP="00A67F65">
            <w:pPr>
              <w:pStyle w:val="ListParagraph"/>
              <w:numPr>
                <w:ilvl w:val="0"/>
                <w:numId w:val="34"/>
              </w:numPr>
            </w:pPr>
          </w:p>
        </w:tc>
      </w:tr>
      <w:tr w:rsidR="00162B82" w:rsidRPr="002A609D" w14:paraId="614CC806" w14:textId="77777777" w:rsidTr="00A67F65">
        <w:tc>
          <w:tcPr>
            <w:tcW w:w="2070" w:type="dxa"/>
          </w:tcPr>
          <w:p w14:paraId="0FC37CD8" w14:textId="77777777" w:rsidR="00162B82" w:rsidRPr="002A609D" w:rsidRDefault="00162B82" w:rsidP="00A67F65">
            <w:pPr>
              <w:jc w:val="right"/>
              <w:rPr>
                <w:b/>
              </w:rPr>
            </w:pPr>
            <w:r w:rsidRPr="002A609D">
              <w:rPr>
                <w:b/>
              </w:rPr>
              <w:t>Valid range</w:t>
            </w:r>
          </w:p>
        </w:tc>
        <w:tc>
          <w:tcPr>
            <w:tcW w:w="6835" w:type="dxa"/>
          </w:tcPr>
          <w:p w14:paraId="59991879" w14:textId="77777777" w:rsidR="00162B82" w:rsidRPr="002A609D" w:rsidRDefault="00162B82" w:rsidP="00A67F65">
            <w:r>
              <w:t>1 – 2, 9</w:t>
            </w:r>
          </w:p>
        </w:tc>
      </w:tr>
      <w:tr w:rsidR="00162B82" w:rsidRPr="002A609D" w14:paraId="587C2AEA" w14:textId="77777777" w:rsidTr="00A67F65">
        <w:tc>
          <w:tcPr>
            <w:tcW w:w="2070" w:type="dxa"/>
          </w:tcPr>
          <w:p w14:paraId="59A287DD" w14:textId="77777777" w:rsidR="00162B82" w:rsidRPr="002A609D" w:rsidRDefault="00162B82" w:rsidP="00A67F65">
            <w:pPr>
              <w:jc w:val="right"/>
              <w:rPr>
                <w:b/>
              </w:rPr>
            </w:pPr>
            <w:r w:rsidRPr="002A609D">
              <w:rPr>
                <w:b/>
              </w:rPr>
              <w:t>Responses</w:t>
            </w:r>
          </w:p>
        </w:tc>
        <w:tc>
          <w:tcPr>
            <w:tcW w:w="6835" w:type="dxa"/>
          </w:tcPr>
          <w:tbl>
            <w:tblPr>
              <w:tblpPr w:leftFromText="180" w:rightFromText="180" w:horzAnchor="margin" w:tblpY="300"/>
              <w:tblOverlap w:val="never"/>
              <w:tblW w:w="3770" w:type="dxa"/>
              <w:tblLook w:val="04A0" w:firstRow="1" w:lastRow="0" w:firstColumn="1" w:lastColumn="0" w:noHBand="0" w:noVBand="1"/>
            </w:tblPr>
            <w:tblGrid>
              <w:gridCol w:w="3135"/>
              <w:gridCol w:w="635"/>
            </w:tblGrid>
            <w:tr w:rsidR="00162B82" w:rsidRPr="002A609D" w14:paraId="696D51DF" w14:textId="77777777" w:rsidTr="00D34FA7">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B430286" w14:textId="77777777" w:rsidR="00162B82" w:rsidRPr="002A609D" w:rsidRDefault="00162B82" w:rsidP="00A67F65">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835392" behindDoc="0" locked="0" layoutInCell="1" allowOverlap="1" wp14:anchorId="7B3D85FA" wp14:editId="0249BF09">
                        <wp:simplePos x="0" y="0"/>
                        <wp:positionH relativeFrom="column">
                          <wp:posOffset>0</wp:posOffset>
                        </wp:positionH>
                        <wp:positionV relativeFrom="paragraph">
                          <wp:posOffset>0</wp:posOffset>
                        </wp:positionV>
                        <wp:extent cx="28575" cy="19050"/>
                        <wp:effectExtent l="0" t="0" r="0" b="0"/>
                        <wp:wrapNone/>
                        <wp:docPr id="49" name="Picture 49"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36416" behindDoc="0" locked="0" layoutInCell="1" allowOverlap="1" wp14:anchorId="62326F72" wp14:editId="43EA4494">
                        <wp:simplePos x="0" y="0"/>
                        <wp:positionH relativeFrom="column">
                          <wp:posOffset>0</wp:posOffset>
                        </wp:positionH>
                        <wp:positionV relativeFrom="paragraph">
                          <wp:posOffset>0</wp:posOffset>
                        </wp:positionV>
                        <wp:extent cx="28575" cy="19050"/>
                        <wp:effectExtent l="0" t="0" r="0" b="0"/>
                        <wp:wrapNone/>
                        <wp:docPr id="50" name="Picture 50"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37440" behindDoc="0" locked="0" layoutInCell="1" allowOverlap="1" wp14:anchorId="0D55BC48" wp14:editId="2D24D9D1">
                        <wp:simplePos x="0" y="0"/>
                        <wp:positionH relativeFrom="column">
                          <wp:posOffset>0</wp:posOffset>
                        </wp:positionH>
                        <wp:positionV relativeFrom="paragraph">
                          <wp:posOffset>0</wp:posOffset>
                        </wp:positionV>
                        <wp:extent cx="28575" cy="19050"/>
                        <wp:effectExtent l="0" t="0" r="0" b="0"/>
                        <wp:wrapNone/>
                        <wp:docPr id="51" name="Picture 51"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38464" behindDoc="0" locked="0" layoutInCell="1" allowOverlap="1" wp14:anchorId="79C50196" wp14:editId="15DACF75">
                        <wp:simplePos x="0" y="0"/>
                        <wp:positionH relativeFrom="column">
                          <wp:posOffset>0</wp:posOffset>
                        </wp:positionH>
                        <wp:positionV relativeFrom="paragraph">
                          <wp:posOffset>0</wp:posOffset>
                        </wp:positionV>
                        <wp:extent cx="28575" cy="19050"/>
                        <wp:effectExtent l="0" t="0" r="0" b="0"/>
                        <wp:wrapNone/>
                        <wp:docPr id="52" name="Picture 52"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39488" behindDoc="0" locked="0" layoutInCell="1" allowOverlap="1" wp14:anchorId="065567A4" wp14:editId="1575B188">
                        <wp:simplePos x="0" y="0"/>
                        <wp:positionH relativeFrom="column">
                          <wp:posOffset>0</wp:posOffset>
                        </wp:positionH>
                        <wp:positionV relativeFrom="paragraph">
                          <wp:posOffset>0</wp:posOffset>
                        </wp:positionV>
                        <wp:extent cx="28575" cy="19050"/>
                        <wp:effectExtent l="0" t="0" r="0" b="0"/>
                        <wp:wrapNone/>
                        <wp:docPr id="53" name="Picture 53"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0512" behindDoc="0" locked="0" layoutInCell="1" allowOverlap="1" wp14:anchorId="5F2875A9" wp14:editId="2E36CAA2">
                        <wp:simplePos x="0" y="0"/>
                        <wp:positionH relativeFrom="column">
                          <wp:posOffset>0</wp:posOffset>
                        </wp:positionH>
                        <wp:positionV relativeFrom="paragraph">
                          <wp:posOffset>0</wp:posOffset>
                        </wp:positionV>
                        <wp:extent cx="28575" cy="19050"/>
                        <wp:effectExtent l="0" t="0" r="0" b="0"/>
                        <wp:wrapNone/>
                        <wp:docPr id="54" name="Picture 54"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1536" behindDoc="0" locked="0" layoutInCell="1" allowOverlap="1" wp14:anchorId="07087475" wp14:editId="6A686A8B">
                        <wp:simplePos x="0" y="0"/>
                        <wp:positionH relativeFrom="column">
                          <wp:posOffset>0</wp:posOffset>
                        </wp:positionH>
                        <wp:positionV relativeFrom="paragraph">
                          <wp:posOffset>0</wp:posOffset>
                        </wp:positionV>
                        <wp:extent cx="28575" cy="19050"/>
                        <wp:effectExtent l="0" t="0" r="0" b="0"/>
                        <wp:wrapNone/>
                        <wp:docPr id="55" name="Picture 55"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2560" behindDoc="0" locked="0" layoutInCell="1" allowOverlap="1" wp14:anchorId="42CC3F9F" wp14:editId="30B18A88">
                        <wp:simplePos x="0" y="0"/>
                        <wp:positionH relativeFrom="column">
                          <wp:posOffset>0</wp:posOffset>
                        </wp:positionH>
                        <wp:positionV relativeFrom="paragraph">
                          <wp:posOffset>0</wp:posOffset>
                        </wp:positionV>
                        <wp:extent cx="28575" cy="19050"/>
                        <wp:effectExtent l="0" t="0" r="0" b="0"/>
                        <wp:wrapNone/>
                        <wp:docPr id="56" name="Picture 56"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3584" behindDoc="0" locked="0" layoutInCell="1" allowOverlap="1" wp14:anchorId="261C6018" wp14:editId="299F46A5">
                        <wp:simplePos x="0" y="0"/>
                        <wp:positionH relativeFrom="column">
                          <wp:posOffset>0</wp:posOffset>
                        </wp:positionH>
                        <wp:positionV relativeFrom="paragraph">
                          <wp:posOffset>0</wp:posOffset>
                        </wp:positionV>
                        <wp:extent cx="28575" cy="19050"/>
                        <wp:effectExtent l="0" t="0" r="0" b="0"/>
                        <wp:wrapNone/>
                        <wp:docPr id="57" name="Picture 57"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4608" behindDoc="0" locked="0" layoutInCell="1" allowOverlap="1" wp14:anchorId="5E65FE2F" wp14:editId="09D52D8A">
                        <wp:simplePos x="0" y="0"/>
                        <wp:positionH relativeFrom="column">
                          <wp:posOffset>0</wp:posOffset>
                        </wp:positionH>
                        <wp:positionV relativeFrom="paragraph">
                          <wp:posOffset>0</wp:posOffset>
                        </wp:positionV>
                        <wp:extent cx="28575" cy="19050"/>
                        <wp:effectExtent l="0" t="0" r="0" b="0"/>
                        <wp:wrapNone/>
                        <wp:docPr id="58" name="Picture 58"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Yes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64C4B554" w14:textId="77777777" w:rsidR="00162B82" w:rsidRPr="002A609D" w:rsidRDefault="00162B82" w:rsidP="00A67F65">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162B82" w:rsidRPr="002A609D" w14:paraId="3D3F4261" w14:textId="77777777" w:rsidTr="00D34FA7">
              <w:trPr>
                <w:trHeight w:val="246"/>
              </w:trPr>
              <w:tc>
                <w:tcPr>
                  <w:tcW w:w="3135" w:type="dxa"/>
                  <w:tcBorders>
                    <w:top w:val="nil"/>
                    <w:left w:val="single" w:sz="8" w:space="0" w:color="auto"/>
                    <w:bottom w:val="single" w:sz="4" w:space="0" w:color="auto"/>
                    <w:right w:val="single" w:sz="4" w:space="0" w:color="auto"/>
                  </w:tcBorders>
                  <w:shd w:val="clear" w:color="auto" w:fill="auto"/>
                  <w:vAlign w:val="center"/>
                </w:tcPr>
                <w:p w14:paraId="21EAC99B" w14:textId="77777777" w:rsidR="00162B82" w:rsidRPr="002A609D" w:rsidRDefault="00162B82" w:rsidP="00A67F65">
                  <w:pPr>
                    <w:spacing w:after="0" w:line="240" w:lineRule="auto"/>
                    <w:rPr>
                      <w:rFonts w:ascii="Calibri" w:eastAsia="Times New Roman" w:hAnsi="Calibri" w:cs="Calibri"/>
                      <w:noProof/>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859968" behindDoc="0" locked="0" layoutInCell="1" allowOverlap="1" wp14:anchorId="5240C027" wp14:editId="19187AC7">
                        <wp:simplePos x="0" y="0"/>
                        <wp:positionH relativeFrom="column">
                          <wp:posOffset>0</wp:posOffset>
                        </wp:positionH>
                        <wp:positionV relativeFrom="paragraph">
                          <wp:posOffset>0</wp:posOffset>
                        </wp:positionV>
                        <wp:extent cx="28575" cy="19050"/>
                        <wp:effectExtent l="0" t="0" r="0" b="0"/>
                        <wp:wrapNone/>
                        <wp:docPr id="59" name="Picture 59"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0992" behindDoc="0" locked="0" layoutInCell="1" allowOverlap="1" wp14:anchorId="5B2AD944" wp14:editId="15DDEFA8">
                        <wp:simplePos x="0" y="0"/>
                        <wp:positionH relativeFrom="column">
                          <wp:posOffset>0</wp:posOffset>
                        </wp:positionH>
                        <wp:positionV relativeFrom="paragraph">
                          <wp:posOffset>0</wp:posOffset>
                        </wp:positionV>
                        <wp:extent cx="28575" cy="19050"/>
                        <wp:effectExtent l="0" t="0" r="0" b="0"/>
                        <wp:wrapNone/>
                        <wp:docPr id="60" name="Picture 60"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2016" behindDoc="0" locked="0" layoutInCell="1" allowOverlap="1" wp14:anchorId="7E3FAD5C" wp14:editId="6BEA9E80">
                        <wp:simplePos x="0" y="0"/>
                        <wp:positionH relativeFrom="column">
                          <wp:posOffset>0</wp:posOffset>
                        </wp:positionH>
                        <wp:positionV relativeFrom="paragraph">
                          <wp:posOffset>0</wp:posOffset>
                        </wp:positionV>
                        <wp:extent cx="28575" cy="19050"/>
                        <wp:effectExtent l="0" t="0" r="0" b="0"/>
                        <wp:wrapNone/>
                        <wp:docPr id="61" name="Picture 61"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3040" behindDoc="0" locked="0" layoutInCell="1" allowOverlap="1" wp14:anchorId="22CF8CE9" wp14:editId="0F5D9C97">
                        <wp:simplePos x="0" y="0"/>
                        <wp:positionH relativeFrom="column">
                          <wp:posOffset>0</wp:posOffset>
                        </wp:positionH>
                        <wp:positionV relativeFrom="paragraph">
                          <wp:posOffset>0</wp:posOffset>
                        </wp:positionV>
                        <wp:extent cx="28575" cy="19050"/>
                        <wp:effectExtent l="0" t="0" r="0" b="0"/>
                        <wp:wrapNone/>
                        <wp:docPr id="62" name="Picture 62"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4064" behindDoc="0" locked="0" layoutInCell="1" allowOverlap="1" wp14:anchorId="154D0D72" wp14:editId="480997EB">
                        <wp:simplePos x="0" y="0"/>
                        <wp:positionH relativeFrom="column">
                          <wp:posOffset>0</wp:posOffset>
                        </wp:positionH>
                        <wp:positionV relativeFrom="paragraph">
                          <wp:posOffset>0</wp:posOffset>
                        </wp:positionV>
                        <wp:extent cx="28575" cy="19050"/>
                        <wp:effectExtent l="0" t="0" r="0" b="0"/>
                        <wp:wrapNone/>
                        <wp:docPr id="63" name="Picture 63"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5088" behindDoc="0" locked="0" layoutInCell="1" allowOverlap="1" wp14:anchorId="3315F37B" wp14:editId="6C2A78BE">
                        <wp:simplePos x="0" y="0"/>
                        <wp:positionH relativeFrom="column">
                          <wp:posOffset>0</wp:posOffset>
                        </wp:positionH>
                        <wp:positionV relativeFrom="paragraph">
                          <wp:posOffset>0</wp:posOffset>
                        </wp:positionV>
                        <wp:extent cx="28575" cy="19050"/>
                        <wp:effectExtent l="0" t="0" r="0" b="0"/>
                        <wp:wrapNone/>
                        <wp:docPr id="64" name="Picture 64"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6112" behindDoc="0" locked="0" layoutInCell="1" allowOverlap="1" wp14:anchorId="346700AB" wp14:editId="6E916C78">
                        <wp:simplePos x="0" y="0"/>
                        <wp:positionH relativeFrom="column">
                          <wp:posOffset>0</wp:posOffset>
                        </wp:positionH>
                        <wp:positionV relativeFrom="paragraph">
                          <wp:posOffset>0</wp:posOffset>
                        </wp:positionV>
                        <wp:extent cx="28575" cy="19050"/>
                        <wp:effectExtent l="0" t="0" r="0" b="0"/>
                        <wp:wrapNone/>
                        <wp:docPr id="65" name="Picture 65"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7136" behindDoc="0" locked="0" layoutInCell="1" allowOverlap="1" wp14:anchorId="5BFB3B51" wp14:editId="501F78DA">
                        <wp:simplePos x="0" y="0"/>
                        <wp:positionH relativeFrom="column">
                          <wp:posOffset>0</wp:posOffset>
                        </wp:positionH>
                        <wp:positionV relativeFrom="paragraph">
                          <wp:posOffset>0</wp:posOffset>
                        </wp:positionV>
                        <wp:extent cx="28575" cy="19050"/>
                        <wp:effectExtent l="0" t="0" r="0" b="0"/>
                        <wp:wrapNone/>
                        <wp:docPr id="66" name="Picture 66"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8160" behindDoc="0" locked="0" layoutInCell="1" allowOverlap="1" wp14:anchorId="626C28A5" wp14:editId="6A603FE5">
                        <wp:simplePos x="0" y="0"/>
                        <wp:positionH relativeFrom="column">
                          <wp:posOffset>0</wp:posOffset>
                        </wp:positionH>
                        <wp:positionV relativeFrom="paragraph">
                          <wp:posOffset>0</wp:posOffset>
                        </wp:positionV>
                        <wp:extent cx="28575" cy="19050"/>
                        <wp:effectExtent l="0" t="0" r="0" b="0"/>
                        <wp:wrapNone/>
                        <wp:docPr id="67" name="Picture 67"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69184" behindDoc="0" locked="0" layoutInCell="1" allowOverlap="1" wp14:anchorId="09801AFF" wp14:editId="12986435">
                        <wp:simplePos x="0" y="0"/>
                        <wp:positionH relativeFrom="column">
                          <wp:posOffset>0</wp:posOffset>
                        </wp:positionH>
                        <wp:positionV relativeFrom="paragraph">
                          <wp:posOffset>0</wp:posOffset>
                        </wp:positionV>
                        <wp:extent cx="28575" cy="19050"/>
                        <wp:effectExtent l="0" t="0" r="0" b="0"/>
                        <wp:wrapNone/>
                        <wp:docPr id="68" name="Picture 68"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70208" behindDoc="0" locked="0" layoutInCell="1" allowOverlap="1" wp14:anchorId="7B49083D" wp14:editId="3BCDF4D6">
                        <wp:simplePos x="0" y="0"/>
                        <wp:positionH relativeFrom="column">
                          <wp:posOffset>0</wp:posOffset>
                        </wp:positionH>
                        <wp:positionV relativeFrom="paragraph">
                          <wp:posOffset>0</wp:posOffset>
                        </wp:positionV>
                        <wp:extent cx="28575" cy="28575"/>
                        <wp:effectExtent l="0" t="0" r="9525" b="0"/>
                        <wp:wrapNone/>
                        <wp:docPr id="69" name="Picture 69"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71232" behindDoc="0" locked="0" layoutInCell="1" allowOverlap="1" wp14:anchorId="67368623" wp14:editId="31C4E919">
                        <wp:simplePos x="0" y="0"/>
                        <wp:positionH relativeFrom="column">
                          <wp:posOffset>0</wp:posOffset>
                        </wp:positionH>
                        <wp:positionV relativeFrom="paragraph">
                          <wp:posOffset>0</wp:posOffset>
                        </wp:positionV>
                        <wp:extent cx="28575" cy="28575"/>
                        <wp:effectExtent l="0" t="0" r="9525" b="0"/>
                        <wp:wrapNone/>
                        <wp:docPr id="70" name="Picture 70"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72256" behindDoc="0" locked="0" layoutInCell="1" allowOverlap="1" wp14:anchorId="6A2F2BA3" wp14:editId="2EA9F7F7">
                        <wp:simplePos x="0" y="0"/>
                        <wp:positionH relativeFrom="column">
                          <wp:posOffset>0</wp:posOffset>
                        </wp:positionH>
                        <wp:positionV relativeFrom="paragraph">
                          <wp:posOffset>0</wp:posOffset>
                        </wp:positionV>
                        <wp:extent cx="28575" cy="28575"/>
                        <wp:effectExtent l="0" t="0" r="9525" b="0"/>
                        <wp:wrapNone/>
                        <wp:docPr id="71" name="Picture 71"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73280" behindDoc="0" locked="0" layoutInCell="1" allowOverlap="1" wp14:anchorId="499A79D9" wp14:editId="46415FBC">
                        <wp:simplePos x="0" y="0"/>
                        <wp:positionH relativeFrom="column">
                          <wp:posOffset>0</wp:posOffset>
                        </wp:positionH>
                        <wp:positionV relativeFrom="paragraph">
                          <wp:posOffset>0</wp:posOffset>
                        </wp:positionV>
                        <wp:extent cx="28575" cy="19050"/>
                        <wp:effectExtent l="0" t="0" r="0" b="0"/>
                        <wp:wrapNone/>
                        <wp:docPr id="72" name="Picture 72"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No</w:t>
                  </w:r>
                </w:p>
              </w:tc>
              <w:tc>
                <w:tcPr>
                  <w:tcW w:w="635" w:type="dxa"/>
                  <w:tcBorders>
                    <w:top w:val="nil"/>
                    <w:left w:val="nil"/>
                    <w:bottom w:val="single" w:sz="4" w:space="0" w:color="auto"/>
                    <w:right w:val="single" w:sz="8" w:space="0" w:color="auto"/>
                  </w:tcBorders>
                  <w:shd w:val="clear" w:color="auto" w:fill="auto"/>
                  <w:vAlign w:val="center"/>
                </w:tcPr>
                <w:p w14:paraId="474500DF" w14:textId="77777777" w:rsidR="00162B82" w:rsidRPr="002A609D" w:rsidRDefault="00162B82" w:rsidP="00A67F65">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162B82" w:rsidRPr="002A609D" w14:paraId="010B8D2C" w14:textId="77777777" w:rsidTr="00D34FA7">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3EE25523" w14:textId="77777777" w:rsidR="00162B82" w:rsidRPr="002A609D" w:rsidRDefault="00162B82" w:rsidP="00A67F65">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845632" behindDoc="0" locked="0" layoutInCell="1" allowOverlap="1" wp14:anchorId="55028A55" wp14:editId="5D81D351">
                        <wp:simplePos x="0" y="0"/>
                        <wp:positionH relativeFrom="column">
                          <wp:posOffset>0</wp:posOffset>
                        </wp:positionH>
                        <wp:positionV relativeFrom="paragraph">
                          <wp:posOffset>0</wp:posOffset>
                        </wp:positionV>
                        <wp:extent cx="28575" cy="19050"/>
                        <wp:effectExtent l="0" t="0" r="0" b="0"/>
                        <wp:wrapNone/>
                        <wp:docPr id="101" name="Picture 101"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6656" behindDoc="0" locked="0" layoutInCell="1" allowOverlap="1" wp14:anchorId="5894AE9B" wp14:editId="5AFB4487">
                        <wp:simplePos x="0" y="0"/>
                        <wp:positionH relativeFrom="column">
                          <wp:posOffset>0</wp:posOffset>
                        </wp:positionH>
                        <wp:positionV relativeFrom="paragraph">
                          <wp:posOffset>0</wp:posOffset>
                        </wp:positionV>
                        <wp:extent cx="28575" cy="19050"/>
                        <wp:effectExtent l="0" t="0" r="0" b="0"/>
                        <wp:wrapNone/>
                        <wp:docPr id="102" name="Picture 102"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7680" behindDoc="0" locked="0" layoutInCell="1" allowOverlap="1" wp14:anchorId="7480CF2C" wp14:editId="0C98CCEA">
                        <wp:simplePos x="0" y="0"/>
                        <wp:positionH relativeFrom="column">
                          <wp:posOffset>0</wp:posOffset>
                        </wp:positionH>
                        <wp:positionV relativeFrom="paragraph">
                          <wp:posOffset>0</wp:posOffset>
                        </wp:positionV>
                        <wp:extent cx="28575" cy="19050"/>
                        <wp:effectExtent l="0" t="0" r="0" b="0"/>
                        <wp:wrapNone/>
                        <wp:docPr id="103" name="Picture 103"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8704" behindDoc="0" locked="0" layoutInCell="1" allowOverlap="1" wp14:anchorId="5CF9DF49" wp14:editId="78F7C8C9">
                        <wp:simplePos x="0" y="0"/>
                        <wp:positionH relativeFrom="column">
                          <wp:posOffset>0</wp:posOffset>
                        </wp:positionH>
                        <wp:positionV relativeFrom="paragraph">
                          <wp:posOffset>0</wp:posOffset>
                        </wp:positionV>
                        <wp:extent cx="28575" cy="19050"/>
                        <wp:effectExtent l="0" t="0" r="0" b="0"/>
                        <wp:wrapNone/>
                        <wp:docPr id="104" name="Picture 104"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49728" behindDoc="0" locked="0" layoutInCell="1" allowOverlap="1" wp14:anchorId="54DEBBFB" wp14:editId="7FDE7AD9">
                        <wp:simplePos x="0" y="0"/>
                        <wp:positionH relativeFrom="column">
                          <wp:posOffset>0</wp:posOffset>
                        </wp:positionH>
                        <wp:positionV relativeFrom="paragraph">
                          <wp:posOffset>0</wp:posOffset>
                        </wp:positionV>
                        <wp:extent cx="28575" cy="19050"/>
                        <wp:effectExtent l="0" t="0" r="0" b="0"/>
                        <wp:wrapNone/>
                        <wp:docPr id="105" name="Picture 105"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0752" behindDoc="0" locked="0" layoutInCell="1" allowOverlap="1" wp14:anchorId="151BE1E7" wp14:editId="69B61330">
                        <wp:simplePos x="0" y="0"/>
                        <wp:positionH relativeFrom="column">
                          <wp:posOffset>0</wp:posOffset>
                        </wp:positionH>
                        <wp:positionV relativeFrom="paragraph">
                          <wp:posOffset>0</wp:posOffset>
                        </wp:positionV>
                        <wp:extent cx="28575" cy="19050"/>
                        <wp:effectExtent l="0" t="0" r="0" b="0"/>
                        <wp:wrapNone/>
                        <wp:docPr id="106" name="Picture 106"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1776" behindDoc="0" locked="0" layoutInCell="1" allowOverlap="1" wp14:anchorId="090B0217" wp14:editId="065BE42E">
                        <wp:simplePos x="0" y="0"/>
                        <wp:positionH relativeFrom="column">
                          <wp:posOffset>0</wp:posOffset>
                        </wp:positionH>
                        <wp:positionV relativeFrom="paragraph">
                          <wp:posOffset>0</wp:posOffset>
                        </wp:positionV>
                        <wp:extent cx="28575" cy="19050"/>
                        <wp:effectExtent l="0" t="0" r="0" b="0"/>
                        <wp:wrapNone/>
                        <wp:docPr id="107" name="Picture 107"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2800" behindDoc="0" locked="0" layoutInCell="1" allowOverlap="1" wp14:anchorId="0E4D788E" wp14:editId="4D1689C5">
                        <wp:simplePos x="0" y="0"/>
                        <wp:positionH relativeFrom="column">
                          <wp:posOffset>0</wp:posOffset>
                        </wp:positionH>
                        <wp:positionV relativeFrom="paragraph">
                          <wp:posOffset>0</wp:posOffset>
                        </wp:positionV>
                        <wp:extent cx="28575" cy="19050"/>
                        <wp:effectExtent l="0" t="0" r="0" b="0"/>
                        <wp:wrapNone/>
                        <wp:docPr id="108" name="Picture 108"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3824" behindDoc="0" locked="0" layoutInCell="1" allowOverlap="1" wp14:anchorId="74B02E85" wp14:editId="25F589FF">
                        <wp:simplePos x="0" y="0"/>
                        <wp:positionH relativeFrom="column">
                          <wp:posOffset>0</wp:posOffset>
                        </wp:positionH>
                        <wp:positionV relativeFrom="paragraph">
                          <wp:posOffset>0</wp:posOffset>
                        </wp:positionV>
                        <wp:extent cx="28575" cy="19050"/>
                        <wp:effectExtent l="0" t="0" r="0" b="0"/>
                        <wp:wrapNone/>
                        <wp:docPr id="109" name="Picture 109"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4848" behindDoc="0" locked="0" layoutInCell="1" allowOverlap="1" wp14:anchorId="57BBC1D8" wp14:editId="59085CE0">
                        <wp:simplePos x="0" y="0"/>
                        <wp:positionH relativeFrom="column">
                          <wp:posOffset>0</wp:posOffset>
                        </wp:positionH>
                        <wp:positionV relativeFrom="paragraph">
                          <wp:posOffset>0</wp:posOffset>
                        </wp:positionV>
                        <wp:extent cx="28575" cy="19050"/>
                        <wp:effectExtent l="0" t="0" r="0" b="0"/>
                        <wp:wrapNone/>
                        <wp:docPr id="110" name="Picture 110"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5872" behindDoc="0" locked="0" layoutInCell="1" allowOverlap="1" wp14:anchorId="30DFDC4F" wp14:editId="1713A1DC">
                        <wp:simplePos x="0" y="0"/>
                        <wp:positionH relativeFrom="column">
                          <wp:posOffset>0</wp:posOffset>
                        </wp:positionH>
                        <wp:positionV relativeFrom="paragraph">
                          <wp:posOffset>0</wp:posOffset>
                        </wp:positionV>
                        <wp:extent cx="28575" cy="28575"/>
                        <wp:effectExtent l="0" t="0" r="9525" b="0"/>
                        <wp:wrapNone/>
                        <wp:docPr id="111" name="Picture 111"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6896" behindDoc="0" locked="0" layoutInCell="1" allowOverlap="1" wp14:anchorId="6735429F" wp14:editId="0149B577">
                        <wp:simplePos x="0" y="0"/>
                        <wp:positionH relativeFrom="column">
                          <wp:posOffset>0</wp:posOffset>
                        </wp:positionH>
                        <wp:positionV relativeFrom="paragraph">
                          <wp:posOffset>0</wp:posOffset>
                        </wp:positionV>
                        <wp:extent cx="28575" cy="28575"/>
                        <wp:effectExtent l="0" t="0" r="9525" b="0"/>
                        <wp:wrapNone/>
                        <wp:docPr id="112" name="Picture 112"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7920" behindDoc="0" locked="0" layoutInCell="1" allowOverlap="1" wp14:anchorId="03C358B2" wp14:editId="782E5C8F">
                        <wp:simplePos x="0" y="0"/>
                        <wp:positionH relativeFrom="column">
                          <wp:posOffset>0</wp:posOffset>
                        </wp:positionH>
                        <wp:positionV relativeFrom="paragraph">
                          <wp:posOffset>0</wp:posOffset>
                        </wp:positionV>
                        <wp:extent cx="28575" cy="28575"/>
                        <wp:effectExtent l="0" t="0" r="9525" b="0"/>
                        <wp:wrapNone/>
                        <wp:docPr id="113" name="Picture 113"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858944" behindDoc="0" locked="0" layoutInCell="1" allowOverlap="1" wp14:anchorId="25A1D29E" wp14:editId="4C19CAF1">
                        <wp:simplePos x="0" y="0"/>
                        <wp:positionH relativeFrom="column">
                          <wp:posOffset>0</wp:posOffset>
                        </wp:positionH>
                        <wp:positionV relativeFrom="paragraph">
                          <wp:posOffset>0</wp:posOffset>
                        </wp:positionV>
                        <wp:extent cx="28575" cy="19050"/>
                        <wp:effectExtent l="0" t="0" r="0" b="0"/>
                        <wp:wrapNone/>
                        <wp:docPr id="114" name="Picture 114"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35" w:type="dxa"/>
                  <w:tcBorders>
                    <w:top w:val="nil"/>
                    <w:left w:val="nil"/>
                    <w:bottom w:val="single" w:sz="4" w:space="0" w:color="auto"/>
                    <w:right w:val="single" w:sz="8" w:space="0" w:color="auto"/>
                  </w:tcBorders>
                  <w:shd w:val="clear" w:color="auto" w:fill="auto"/>
                  <w:vAlign w:val="center"/>
                  <w:hideMark/>
                </w:tcPr>
                <w:p w14:paraId="0BE8E7A6" w14:textId="77777777" w:rsidR="00162B82" w:rsidRPr="002A609D" w:rsidRDefault="00162B82" w:rsidP="00A67F65">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33337780" w14:textId="77777777" w:rsidR="00162B82" w:rsidRPr="002A609D" w:rsidRDefault="00D34FA7" w:rsidP="00A67F65">
            <w:r w:rsidRPr="00D34FA7">
              <w:t>Radio button</w:t>
            </w:r>
          </w:p>
        </w:tc>
      </w:tr>
      <w:tr w:rsidR="00162B82" w:rsidRPr="002A609D" w14:paraId="25F4707B" w14:textId="77777777" w:rsidTr="00A67F65">
        <w:tc>
          <w:tcPr>
            <w:tcW w:w="2070" w:type="dxa"/>
          </w:tcPr>
          <w:p w14:paraId="2E8727F1" w14:textId="77777777" w:rsidR="00162B82" w:rsidRPr="002A609D" w:rsidRDefault="00162B82" w:rsidP="00A67F65">
            <w:pPr>
              <w:jc w:val="right"/>
              <w:rPr>
                <w:b/>
              </w:rPr>
            </w:pPr>
            <w:r w:rsidRPr="002A609D">
              <w:rPr>
                <w:b/>
              </w:rPr>
              <w:t>Prefill</w:t>
            </w:r>
          </w:p>
        </w:tc>
        <w:tc>
          <w:tcPr>
            <w:tcW w:w="6835" w:type="dxa"/>
          </w:tcPr>
          <w:p w14:paraId="12140AF1" w14:textId="77777777" w:rsidR="00162B82" w:rsidRPr="002A609D" w:rsidRDefault="00162B82" w:rsidP="00A67F65">
            <w:r w:rsidRPr="006D3C4F">
              <w:t>NAME</w:t>
            </w:r>
          </w:p>
        </w:tc>
      </w:tr>
      <w:tr w:rsidR="00E30C09" w:rsidRPr="002A609D" w14:paraId="22316E05" w14:textId="77777777" w:rsidTr="00A67F65">
        <w:tc>
          <w:tcPr>
            <w:tcW w:w="2070" w:type="dxa"/>
          </w:tcPr>
          <w:p w14:paraId="2D8BE99D" w14:textId="77777777" w:rsidR="00E30C09" w:rsidRPr="002A609D" w:rsidRDefault="00E30C09" w:rsidP="00E30C09">
            <w:pPr>
              <w:jc w:val="right"/>
              <w:rPr>
                <w:b/>
              </w:rPr>
            </w:pPr>
            <w:r w:rsidRPr="00880E18">
              <w:rPr>
                <w:b/>
              </w:rPr>
              <w:t>Routing</w:t>
            </w:r>
          </w:p>
        </w:tc>
        <w:tc>
          <w:tcPr>
            <w:tcW w:w="6835" w:type="dxa"/>
          </w:tcPr>
          <w:p w14:paraId="6B8DF816" w14:textId="77777777" w:rsidR="00E30C09" w:rsidRPr="00880E18" w:rsidRDefault="00E30C09" w:rsidP="00E30C09">
            <w:pPr>
              <w:pStyle w:val="ListParagraph"/>
              <w:numPr>
                <w:ilvl w:val="0"/>
                <w:numId w:val="34"/>
              </w:numPr>
            </w:pPr>
            <w:r w:rsidRPr="00880E18">
              <w:t xml:space="preserve">If coded 1 go to </w:t>
            </w:r>
            <w:r>
              <w:t>D2B</w:t>
            </w:r>
          </w:p>
          <w:p w14:paraId="40734BD8" w14:textId="77777777" w:rsidR="00E30C09" w:rsidRPr="002A609D" w:rsidRDefault="00E30C09" w:rsidP="00E30C09">
            <w:pPr>
              <w:pStyle w:val="ListParagraph"/>
              <w:numPr>
                <w:ilvl w:val="0"/>
                <w:numId w:val="34"/>
              </w:numPr>
            </w:pPr>
            <w:r>
              <w:t>If coded 2 or 9 go to D3</w:t>
            </w:r>
          </w:p>
        </w:tc>
      </w:tr>
      <w:tr w:rsidR="00162B82" w:rsidRPr="002A609D" w14:paraId="17806F01" w14:textId="77777777" w:rsidTr="00A67F65">
        <w:tc>
          <w:tcPr>
            <w:tcW w:w="2070" w:type="dxa"/>
          </w:tcPr>
          <w:p w14:paraId="5D567368" w14:textId="77777777" w:rsidR="00162B82" w:rsidRPr="002A609D" w:rsidRDefault="00162B82" w:rsidP="00A67F65">
            <w:pPr>
              <w:jc w:val="right"/>
              <w:rPr>
                <w:b/>
              </w:rPr>
            </w:pPr>
            <w:r w:rsidRPr="002A609D">
              <w:rPr>
                <w:b/>
              </w:rPr>
              <w:t>Consistency checks</w:t>
            </w:r>
          </w:p>
        </w:tc>
        <w:tc>
          <w:tcPr>
            <w:tcW w:w="6835" w:type="dxa"/>
          </w:tcPr>
          <w:p w14:paraId="58964275" w14:textId="77777777" w:rsidR="00162B82" w:rsidRPr="002A609D" w:rsidRDefault="00162B82" w:rsidP="00A67F65"/>
        </w:tc>
      </w:tr>
      <w:tr w:rsidR="00162B82" w:rsidRPr="002A609D" w14:paraId="0595CBD0" w14:textId="77777777" w:rsidTr="00A67F65">
        <w:tc>
          <w:tcPr>
            <w:tcW w:w="2070" w:type="dxa"/>
          </w:tcPr>
          <w:p w14:paraId="352F2D70" w14:textId="77777777" w:rsidR="00162B82" w:rsidRPr="002A609D" w:rsidRDefault="00162B82" w:rsidP="00A67F65">
            <w:pPr>
              <w:jc w:val="right"/>
              <w:rPr>
                <w:b/>
              </w:rPr>
            </w:pPr>
            <w:r>
              <w:rPr>
                <w:b/>
              </w:rPr>
              <w:t>Error  Message</w:t>
            </w:r>
          </w:p>
        </w:tc>
        <w:tc>
          <w:tcPr>
            <w:tcW w:w="6835" w:type="dxa"/>
          </w:tcPr>
          <w:p w14:paraId="6DEF04BD" w14:textId="77777777" w:rsidR="00162B82" w:rsidRPr="002A609D" w:rsidRDefault="00162B82" w:rsidP="00A67F65"/>
        </w:tc>
      </w:tr>
      <w:tr w:rsidR="00162B82" w:rsidRPr="002A609D" w14:paraId="0190DD32" w14:textId="77777777" w:rsidTr="00A67F65">
        <w:tc>
          <w:tcPr>
            <w:tcW w:w="2070" w:type="dxa"/>
          </w:tcPr>
          <w:p w14:paraId="5EB8957F" w14:textId="77777777" w:rsidR="00162B82" w:rsidRDefault="00162B82" w:rsidP="00A67F65">
            <w:pPr>
              <w:jc w:val="right"/>
              <w:rPr>
                <w:b/>
              </w:rPr>
            </w:pPr>
            <w:r>
              <w:rPr>
                <w:b/>
              </w:rPr>
              <w:t>Programmer instruction</w:t>
            </w:r>
          </w:p>
        </w:tc>
        <w:tc>
          <w:tcPr>
            <w:tcW w:w="6835" w:type="dxa"/>
          </w:tcPr>
          <w:p w14:paraId="6A4C060C" w14:textId="77777777" w:rsidR="00162B82" w:rsidRPr="002A609D" w:rsidRDefault="00162B82" w:rsidP="00A67F65">
            <w:pPr>
              <w:ind w:left="720"/>
              <w:contextualSpacing/>
            </w:pPr>
          </w:p>
        </w:tc>
      </w:tr>
      <w:tr w:rsidR="00162B82" w:rsidRPr="002A609D" w14:paraId="5997DC6E" w14:textId="77777777" w:rsidTr="00A67F65">
        <w:tc>
          <w:tcPr>
            <w:tcW w:w="2070" w:type="dxa"/>
          </w:tcPr>
          <w:p w14:paraId="2D826AAE" w14:textId="77777777" w:rsidR="00162B82" w:rsidRDefault="00162B82" w:rsidP="00A67F65">
            <w:pPr>
              <w:jc w:val="right"/>
              <w:rPr>
                <w:b/>
              </w:rPr>
            </w:pPr>
            <w:r>
              <w:rPr>
                <w:b/>
              </w:rPr>
              <w:t>Change log</w:t>
            </w:r>
          </w:p>
        </w:tc>
        <w:tc>
          <w:tcPr>
            <w:tcW w:w="6835" w:type="dxa"/>
          </w:tcPr>
          <w:p w14:paraId="7F4372CB" w14:textId="77777777" w:rsidR="00162B82" w:rsidRPr="002A609D" w:rsidRDefault="00162B82" w:rsidP="00A67F65">
            <w:pPr>
              <w:ind w:left="720"/>
              <w:contextualSpacing/>
            </w:pPr>
          </w:p>
        </w:tc>
      </w:tr>
    </w:tbl>
    <w:p w14:paraId="31F041CD" w14:textId="77777777" w:rsidR="00162B82" w:rsidRDefault="00162B82" w:rsidP="00162B82"/>
    <w:p w14:paraId="69192724" w14:textId="77777777" w:rsidR="00162B82" w:rsidRDefault="00162B82" w:rsidP="00C825A3"/>
    <w:p w14:paraId="04FF8FD6" w14:textId="77777777" w:rsidR="00162B82" w:rsidRDefault="00162B82" w:rsidP="00C825A3"/>
    <w:p w14:paraId="5B3DAC9A" w14:textId="77777777" w:rsidR="00162B82" w:rsidRPr="002A609D" w:rsidRDefault="00162B82" w:rsidP="00C825A3"/>
    <w:p w14:paraId="6813820F"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B7B90">
        <w:rPr>
          <w:rFonts w:asciiTheme="majorHAnsi" w:eastAsiaTheme="majorEastAsia" w:hAnsiTheme="majorHAnsi" w:cstheme="majorBidi"/>
          <w:color w:val="2E74B5" w:themeColor="accent1" w:themeShade="BF"/>
          <w:sz w:val="26"/>
          <w:szCs w:val="26"/>
        </w:rPr>
        <w:t>2</w:t>
      </w:r>
      <w:r w:rsidR="00162B82">
        <w:rPr>
          <w:rFonts w:asciiTheme="majorHAnsi" w:eastAsiaTheme="majorEastAsia" w:hAnsiTheme="majorHAnsi" w:cstheme="majorBidi"/>
          <w:color w:val="2E74B5" w:themeColor="accent1" w:themeShade="BF"/>
          <w:sz w:val="26"/>
          <w:szCs w:val="26"/>
        </w:rPr>
        <w:t>B</w:t>
      </w:r>
      <w:r w:rsidRPr="002B7B90">
        <w:rPr>
          <w:rFonts w:asciiTheme="majorHAnsi" w:eastAsiaTheme="majorEastAsia" w:hAnsiTheme="majorHAnsi" w:cstheme="majorBidi"/>
          <w:color w:val="2E74B5" w:themeColor="accent1" w:themeShade="BF"/>
          <w:sz w:val="26"/>
          <w:szCs w:val="26"/>
        </w:rPr>
        <w:t xml:space="preserve"> School Attendance</w:t>
      </w:r>
    </w:p>
    <w:tbl>
      <w:tblPr>
        <w:tblStyle w:val="TableGrid"/>
        <w:tblW w:w="0" w:type="auto"/>
        <w:tblInd w:w="445" w:type="dxa"/>
        <w:tblLook w:val="04A0" w:firstRow="1" w:lastRow="0" w:firstColumn="1" w:lastColumn="0" w:noHBand="0" w:noVBand="1"/>
      </w:tblPr>
      <w:tblGrid>
        <w:gridCol w:w="2070"/>
        <w:gridCol w:w="6835"/>
      </w:tblGrid>
      <w:tr w:rsidR="00C825A3" w:rsidRPr="002A609D" w14:paraId="5273D639" w14:textId="77777777" w:rsidTr="009F687B">
        <w:tc>
          <w:tcPr>
            <w:tcW w:w="2070" w:type="dxa"/>
          </w:tcPr>
          <w:p w14:paraId="4F716BCA" w14:textId="77777777" w:rsidR="00C825A3" w:rsidRPr="002A609D" w:rsidRDefault="00C825A3" w:rsidP="009F687B">
            <w:pPr>
              <w:jc w:val="right"/>
              <w:rPr>
                <w:b/>
              </w:rPr>
            </w:pPr>
            <w:r w:rsidRPr="002A609D">
              <w:rPr>
                <w:b/>
              </w:rPr>
              <w:t>Description</w:t>
            </w:r>
          </w:p>
        </w:tc>
        <w:tc>
          <w:tcPr>
            <w:tcW w:w="6835" w:type="dxa"/>
          </w:tcPr>
          <w:p w14:paraId="4D410544" w14:textId="77777777" w:rsidR="00C825A3" w:rsidRPr="002A609D" w:rsidRDefault="00C825A3" w:rsidP="009F687B">
            <w:r w:rsidRPr="002B7B90">
              <w:t>School Attendance</w:t>
            </w:r>
          </w:p>
        </w:tc>
      </w:tr>
      <w:tr w:rsidR="00C825A3" w:rsidRPr="002A609D" w14:paraId="035BDEEC" w14:textId="77777777" w:rsidTr="009F687B">
        <w:tc>
          <w:tcPr>
            <w:tcW w:w="2070" w:type="dxa"/>
          </w:tcPr>
          <w:p w14:paraId="40EE1E5A" w14:textId="77777777" w:rsidR="00C825A3" w:rsidRPr="002A609D" w:rsidRDefault="00C825A3" w:rsidP="009F687B">
            <w:pPr>
              <w:jc w:val="right"/>
              <w:rPr>
                <w:b/>
              </w:rPr>
            </w:pPr>
            <w:r w:rsidRPr="002A609D">
              <w:rPr>
                <w:b/>
              </w:rPr>
              <w:t>Name</w:t>
            </w:r>
          </w:p>
        </w:tc>
        <w:tc>
          <w:tcPr>
            <w:tcW w:w="6835" w:type="dxa"/>
          </w:tcPr>
          <w:p w14:paraId="0A0F2DC7" w14:textId="77777777" w:rsidR="00C825A3" w:rsidRPr="002A609D" w:rsidRDefault="00C825A3" w:rsidP="009F687B">
            <w:r w:rsidRPr="002A609D">
              <w:t>ATTENDING_SCHOOL</w:t>
            </w:r>
          </w:p>
        </w:tc>
      </w:tr>
      <w:tr w:rsidR="00C825A3" w:rsidRPr="002A609D" w14:paraId="0BFA1DEF" w14:textId="77777777" w:rsidTr="009F687B">
        <w:tc>
          <w:tcPr>
            <w:tcW w:w="2070" w:type="dxa"/>
          </w:tcPr>
          <w:p w14:paraId="7683BCFA" w14:textId="77777777" w:rsidR="00C825A3" w:rsidRPr="002A609D" w:rsidRDefault="00C825A3" w:rsidP="009F687B">
            <w:pPr>
              <w:jc w:val="right"/>
              <w:rPr>
                <w:b/>
              </w:rPr>
            </w:pPr>
            <w:r w:rsidRPr="002A609D">
              <w:rPr>
                <w:b/>
              </w:rPr>
              <w:t>Type</w:t>
            </w:r>
          </w:p>
        </w:tc>
        <w:tc>
          <w:tcPr>
            <w:tcW w:w="6835" w:type="dxa"/>
          </w:tcPr>
          <w:p w14:paraId="36F5BA55" w14:textId="77777777" w:rsidR="00C825A3" w:rsidRPr="002A609D" w:rsidRDefault="00C825A3" w:rsidP="009F687B">
            <w:r w:rsidRPr="002A609D">
              <w:t>Numeric</w:t>
            </w:r>
          </w:p>
        </w:tc>
      </w:tr>
      <w:tr w:rsidR="00C825A3" w:rsidRPr="002A609D" w14:paraId="569AA9FF" w14:textId="77777777" w:rsidTr="009F687B">
        <w:tc>
          <w:tcPr>
            <w:tcW w:w="2070" w:type="dxa"/>
          </w:tcPr>
          <w:p w14:paraId="155AFF24" w14:textId="77777777" w:rsidR="00C825A3" w:rsidRPr="002A609D" w:rsidRDefault="00C825A3" w:rsidP="009F687B">
            <w:pPr>
              <w:jc w:val="right"/>
              <w:rPr>
                <w:b/>
              </w:rPr>
            </w:pPr>
            <w:r w:rsidRPr="002A609D">
              <w:rPr>
                <w:b/>
              </w:rPr>
              <w:t>Universe</w:t>
            </w:r>
          </w:p>
        </w:tc>
        <w:tc>
          <w:tcPr>
            <w:tcW w:w="6835" w:type="dxa"/>
          </w:tcPr>
          <w:p w14:paraId="5EFACD16" w14:textId="77777777" w:rsidR="00C825A3" w:rsidRPr="002A609D" w:rsidRDefault="00C825A3" w:rsidP="009F687B">
            <w:r w:rsidRPr="002A609D">
              <w:t>For all persons aged 6 years and above</w:t>
            </w:r>
            <w:r w:rsidR="00530A69">
              <w:t xml:space="preserve"> and D2</w:t>
            </w:r>
            <w:r w:rsidR="00530A69" w:rsidRPr="00530A69">
              <w:t>A =1</w:t>
            </w:r>
          </w:p>
        </w:tc>
      </w:tr>
      <w:tr w:rsidR="00C825A3" w:rsidRPr="002A609D" w14:paraId="24426BF9" w14:textId="77777777" w:rsidTr="009F687B">
        <w:tc>
          <w:tcPr>
            <w:tcW w:w="2070" w:type="dxa"/>
          </w:tcPr>
          <w:p w14:paraId="06786FC9" w14:textId="77777777" w:rsidR="00C825A3" w:rsidRPr="002A609D" w:rsidRDefault="00C825A3" w:rsidP="009F687B">
            <w:pPr>
              <w:jc w:val="right"/>
              <w:rPr>
                <w:b/>
              </w:rPr>
            </w:pPr>
            <w:r w:rsidRPr="002A609D">
              <w:rPr>
                <w:b/>
              </w:rPr>
              <w:t>Question text</w:t>
            </w:r>
          </w:p>
        </w:tc>
        <w:tc>
          <w:tcPr>
            <w:tcW w:w="6835" w:type="dxa"/>
          </w:tcPr>
          <w:p w14:paraId="556524D2" w14:textId="77777777" w:rsidR="00C825A3" w:rsidRPr="002A609D" w:rsidRDefault="002F7B9F" w:rsidP="002F7B9F">
            <w:r>
              <w:t>Which school is</w:t>
            </w:r>
            <w:r w:rsidR="00C825A3">
              <w:t xml:space="preserve"> (name) attending</w:t>
            </w:r>
            <w:r w:rsidR="00C825A3" w:rsidRPr="002A609D">
              <w:t>?</w:t>
            </w:r>
          </w:p>
        </w:tc>
      </w:tr>
      <w:tr w:rsidR="00C825A3" w:rsidRPr="002A609D" w14:paraId="25B67210" w14:textId="77777777" w:rsidTr="009F687B">
        <w:tc>
          <w:tcPr>
            <w:tcW w:w="2070" w:type="dxa"/>
          </w:tcPr>
          <w:p w14:paraId="23350793" w14:textId="77777777" w:rsidR="00C825A3" w:rsidRPr="002A609D" w:rsidRDefault="00C825A3" w:rsidP="009F687B">
            <w:pPr>
              <w:jc w:val="right"/>
              <w:rPr>
                <w:b/>
              </w:rPr>
            </w:pPr>
            <w:r w:rsidRPr="002A609D">
              <w:rPr>
                <w:b/>
              </w:rPr>
              <w:t>Help text</w:t>
            </w:r>
          </w:p>
        </w:tc>
        <w:tc>
          <w:tcPr>
            <w:tcW w:w="6835" w:type="dxa"/>
          </w:tcPr>
          <w:p w14:paraId="44705D41" w14:textId="77777777" w:rsidR="00C825A3" w:rsidRPr="002A609D" w:rsidRDefault="00C825A3" w:rsidP="009F687B">
            <w:pPr>
              <w:contextualSpacing/>
            </w:pPr>
          </w:p>
        </w:tc>
      </w:tr>
      <w:tr w:rsidR="00C825A3" w:rsidRPr="002A609D" w14:paraId="04C15D85" w14:textId="77777777" w:rsidTr="009F687B">
        <w:tc>
          <w:tcPr>
            <w:tcW w:w="2070" w:type="dxa"/>
          </w:tcPr>
          <w:p w14:paraId="6342956B" w14:textId="77777777" w:rsidR="00C825A3" w:rsidRPr="002A609D" w:rsidRDefault="00C825A3" w:rsidP="009F687B">
            <w:pPr>
              <w:jc w:val="right"/>
              <w:rPr>
                <w:b/>
              </w:rPr>
            </w:pPr>
            <w:r>
              <w:rPr>
                <w:b/>
              </w:rPr>
              <w:t>Routing</w:t>
            </w:r>
          </w:p>
        </w:tc>
        <w:tc>
          <w:tcPr>
            <w:tcW w:w="6835" w:type="dxa"/>
          </w:tcPr>
          <w:p w14:paraId="0C6B2043" w14:textId="77777777" w:rsidR="00C825A3" w:rsidRPr="002A609D" w:rsidRDefault="00C825A3" w:rsidP="009F687B">
            <w:pPr>
              <w:contextualSpacing/>
            </w:pPr>
            <w:r w:rsidRPr="002A609D">
              <w:t>If code 1 or 9 Go to next person  or Section E</w:t>
            </w:r>
          </w:p>
        </w:tc>
      </w:tr>
      <w:tr w:rsidR="00C825A3" w:rsidRPr="002A609D" w14:paraId="115117E0" w14:textId="77777777" w:rsidTr="009F687B">
        <w:tc>
          <w:tcPr>
            <w:tcW w:w="2070" w:type="dxa"/>
          </w:tcPr>
          <w:p w14:paraId="092D6D1E" w14:textId="77777777" w:rsidR="00C825A3" w:rsidRPr="002A609D" w:rsidRDefault="00C825A3" w:rsidP="009F687B">
            <w:pPr>
              <w:jc w:val="right"/>
              <w:rPr>
                <w:b/>
              </w:rPr>
            </w:pPr>
            <w:r w:rsidRPr="002A609D">
              <w:rPr>
                <w:b/>
              </w:rPr>
              <w:t>Valid range</w:t>
            </w:r>
          </w:p>
        </w:tc>
        <w:tc>
          <w:tcPr>
            <w:tcW w:w="6835" w:type="dxa"/>
          </w:tcPr>
          <w:p w14:paraId="2EBFDB69" w14:textId="77777777" w:rsidR="00C825A3" w:rsidRPr="002A609D" w:rsidRDefault="00966CDB" w:rsidP="009F687B">
            <w:r>
              <w:t>1 – 3</w:t>
            </w:r>
            <w:r w:rsidR="00C825A3">
              <w:t>, 9</w:t>
            </w:r>
          </w:p>
        </w:tc>
      </w:tr>
      <w:tr w:rsidR="00C825A3" w:rsidRPr="002A609D" w14:paraId="1132CA91" w14:textId="77777777" w:rsidTr="009F687B">
        <w:tc>
          <w:tcPr>
            <w:tcW w:w="2070" w:type="dxa"/>
          </w:tcPr>
          <w:p w14:paraId="6F0D9FD9" w14:textId="77777777" w:rsidR="00C825A3" w:rsidRPr="006A64BE" w:rsidRDefault="00C825A3" w:rsidP="009F687B">
            <w:pPr>
              <w:jc w:val="right"/>
              <w:rPr>
                <w:b/>
              </w:rPr>
            </w:pPr>
            <w:r w:rsidRPr="006A64BE">
              <w:rPr>
                <w:b/>
              </w:rPr>
              <w:t>Responses</w:t>
            </w:r>
          </w:p>
        </w:tc>
        <w:tc>
          <w:tcPr>
            <w:tcW w:w="6835" w:type="dxa"/>
          </w:tcPr>
          <w:tbl>
            <w:tblPr>
              <w:tblpPr w:leftFromText="180" w:rightFromText="180" w:horzAnchor="margin" w:tblpY="300"/>
              <w:tblOverlap w:val="never"/>
              <w:tblW w:w="5159" w:type="dxa"/>
              <w:tblLook w:val="04A0" w:firstRow="1" w:lastRow="0" w:firstColumn="1" w:lastColumn="0" w:noHBand="0" w:noVBand="1"/>
            </w:tblPr>
            <w:tblGrid>
              <w:gridCol w:w="4592"/>
              <w:gridCol w:w="567"/>
            </w:tblGrid>
            <w:tr w:rsidR="00C825A3" w:rsidRPr="006A64BE" w14:paraId="1F076AAD" w14:textId="77777777" w:rsidTr="00D34FA7">
              <w:trPr>
                <w:trHeight w:val="200"/>
              </w:trPr>
              <w:tc>
                <w:tcPr>
                  <w:tcW w:w="4592"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78BA3FDD" w14:textId="77777777" w:rsidR="00C825A3" w:rsidRPr="006A64BE" w:rsidRDefault="00C825A3" w:rsidP="009F687B">
                  <w:pPr>
                    <w:spacing w:after="0" w:line="240" w:lineRule="auto"/>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Pre-Primary</w:t>
                  </w: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1C310131" w14:textId="77777777" w:rsidR="00C825A3" w:rsidRPr="006A64BE" w:rsidRDefault="00C825A3" w:rsidP="009F687B">
                  <w:pPr>
                    <w:spacing w:after="0" w:line="240" w:lineRule="auto"/>
                    <w:jc w:val="center"/>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1</w:t>
                  </w:r>
                </w:p>
              </w:tc>
            </w:tr>
            <w:tr w:rsidR="00C825A3" w:rsidRPr="006A64BE" w14:paraId="6AD8C38C" w14:textId="77777777" w:rsidTr="00D34FA7">
              <w:trPr>
                <w:trHeight w:val="212"/>
              </w:trPr>
              <w:tc>
                <w:tcPr>
                  <w:tcW w:w="4592" w:type="dxa"/>
                  <w:tcBorders>
                    <w:top w:val="nil"/>
                    <w:left w:val="single" w:sz="8" w:space="0" w:color="auto"/>
                    <w:bottom w:val="single" w:sz="4" w:space="0" w:color="auto"/>
                    <w:right w:val="single" w:sz="4" w:space="0" w:color="auto"/>
                  </w:tcBorders>
                  <w:shd w:val="clear" w:color="000000" w:fill="FFFFFF"/>
                  <w:vAlign w:val="center"/>
                  <w:hideMark/>
                </w:tcPr>
                <w:p w14:paraId="7A943953" w14:textId="77777777" w:rsidR="00C825A3" w:rsidRPr="006A64BE" w:rsidRDefault="00C825A3"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School</w:t>
                  </w:r>
                </w:p>
              </w:tc>
              <w:tc>
                <w:tcPr>
                  <w:tcW w:w="567" w:type="dxa"/>
                  <w:tcBorders>
                    <w:top w:val="nil"/>
                    <w:left w:val="nil"/>
                    <w:bottom w:val="single" w:sz="4" w:space="0" w:color="auto"/>
                    <w:right w:val="single" w:sz="8" w:space="0" w:color="auto"/>
                  </w:tcBorders>
                  <w:shd w:val="clear" w:color="auto" w:fill="auto"/>
                  <w:vAlign w:val="center"/>
                  <w:hideMark/>
                </w:tcPr>
                <w:p w14:paraId="23681420" w14:textId="77777777" w:rsidR="00C825A3" w:rsidRPr="006A64BE" w:rsidRDefault="00C825A3" w:rsidP="009F687B">
                  <w:pPr>
                    <w:spacing w:after="0" w:line="240" w:lineRule="auto"/>
                    <w:jc w:val="center"/>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2</w:t>
                  </w:r>
                </w:p>
              </w:tc>
            </w:tr>
            <w:tr w:rsidR="00C825A3" w:rsidRPr="006A64BE" w14:paraId="5F0D3C53" w14:textId="77777777" w:rsidTr="00D34FA7">
              <w:trPr>
                <w:trHeight w:val="244"/>
              </w:trPr>
              <w:tc>
                <w:tcPr>
                  <w:tcW w:w="4592" w:type="dxa"/>
                  <w:tcBorders>
                    <w:top w:val="nil"/>
                    <w:left w:val="single" w:sz="8" w:space="0" w:color="auto"/>
                    <w:bottom w:val="single" w:sz="4" w:space="0" w:color="auto"/>
                    <w:right w:val="single" w:sz="4" w:space="0" w:color="auto"/>
                  </w:tcBorders>
                  <w:shd w:val="clear" w:color="000000" w:fill="FFFFFF"/>
                  <w:vAlign w:val="center"/>
                  <w:hideMark/>
                </w:tcPr>
                <w:p w14:paraId="18D2CD58" w14:textId="77777777" w:rsidR="00C825A3" w:rsidRPr="006A64BE" w:rsidRDefault="002F7B9F"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A</w:t>
                  </w:r>
                  <w:r w:rsidR="00C825A3" w:rsidRPr="006A64BE">
                    <w:rPr>
                      <w:rFonts w:ascii="Calibri" w:eastAsia="Times New Roman" w:hAnsi="Calibri" w:cs="Calibri"/>
                      <w:sz w:val="24"/>
                      <w:szCs w:val="24"/>
                      <w:lang w:val="en-GB" w:eastAsia="en-GB"/>
                    </w:rPr>
                    <w:t>dult education programme</w:t>
                  </w:r>
                </w:p>
              </w:tc>
              <w:tc>
                <w:tcPr>
                  <w:tcW w:w="567" w:type="dxa"/>
                  <w:tcBorders>
                    <w:top w:val="nil"/>
                    <w:left w:val="nil"/>
                    <w:bottom w:val="single" w:sz="4" w:space="0" w:color="auto"/>
                    <w:right w:val="single" w:sz="8" w:space="0" w:color="auto"/>
                  </w:tcBorders>
                  <w:shd w:val="clear" w:color="auto" w:fill="auto"/>
                  <w:vAlign w:val="center"/>
                  <w:hideMark/>
                </w:tcPr>
                <w:p w14:paraId="6A1C69A1" w14:textId="77777777" w:rsidR="00C825A3" w:rsidRPr="006A64BE" w:rsidRDefault="00C825A3" w:rsidP="009F687B">
                  <w:pPr>
                    <w:spacing w:after="0" w:line="240" w:lineRule="auto"/>
                    <w:jc w:val="center"/>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3</w:t>
                  </w:r>
                </w:p>
              </w:tc>
            </w:tr>
            <w:tr w:rsidR="00C825A3" w:rsidRPr="006A64BE" w14:paraId="3081B6B6" w14:textId="77777777" w:rsidTr="00D34FA7">
              <w:trPr>
                <w:trHeight w:val="205"/>
              </w:trPr>
              <w:tc>
                <w:tcPr>
                  <w:tcW w:w="4592"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19D01924" w14:textId="77777777" w:rsidR="00C825A3" w:rsidRPr="006A64BE" w:rsidRDefault="00C825A3" w:rsidP="009F687B">
                  <w:pPr>
                    <w:spacing w:after="0" w:line="240" w:lineRule="auto"/>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Don't know</w:t>
                  </w: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5F613D83" w14:textId="77777777" w:rsidR="00C825A3" w:rsidRPr="006A64BE" w:rsidRDefault="00C825A3" w:rsidP="009F687B">
                  <w:pPr>
                    <w:spacing w:after="0" w:line="240" w:lineRule="auto"/>
                    <w:jc w:val="center"/>
                    <w:rPr>
                      <w:rFonts w:ascii="Calibri" w:eastAsia="Times New Roman" w:hAnsi="Calibri" w:cs="Calibri"/>
                      <w:sz w:val="24"/>
                      <w:szCs w:val="24"/>
                      <w:lang w:val="en-GB" w:eastAsia="en-GB"/>
                    </w:rPr>
                  </w:pPr>
                  <w:r w:rsidRPr="006A64BE">
                    <w:rPr>
                      <w:rFonts w:ascii="Calibri" w:eastAsia="Times New Roman" w:hAnsi="Calibri" w:cs="Calibri"/>
                      <w:sz w:val="24"/>
                      <w:szCs w:val="24"/>
                      <w:lang w:val="en-GB" w:eastAsia="en-GB"/>
                    </w:rPr>
                    <w:t>9</w:t>
                  </w:r>
                </w:p>
              </w:tc>
            </w:tr>
          </w:tbl>
          <w:p w14:paraId="7B4B4213" w14:textId="77777777" w:rsidR="00C825A3" w:rsidRPr="006A64BE" w:rsidRDefault="00D34FA7" w:rsidP="009F687B">
            <w:r w:rsidRPr="00D34FA7">
              <w:t>Radio button</w:t>
            </w:r>
          </w:p>
        </w:tc>
      </w:tr>
      <w:tr w:rsidR="00C825A3" w:rsidRPr="002A609D" w14:paraId="1AA425E8" w14:textId="77777777" w:rsidTr="009F687B">
        <w:tc>
          <w:tcPr>
            <w:tcW w:w="2070" w:type="dxa"/>
          </w:tcPr>
          <w:p w14:paraId="6491D34C" w14:textId="77777777" w:rsidR="00C825A3" w:rsidRPr="002A609D" w:rsidRDefault="00C825A3" w:rsidP="009F687B">
            <w:pPr>
              <w:jc w:val="right"/>
              <w:rPr>
                <w:b/>
              </w:rPr>
            </w:pPr>
            <w:r w:rsidRPr="002A609D">
              <w:rPr>
                <w:b/>
              </w:rPr>
              <w:t>Prefill</w:t>
            </w:r>
          </w:p>
        </w:tc>
        <w:tc>
          <w:tcPr>
            <w:tcW w:w="6835" w:type="dxa"/>
          </w:tcPr>
          <w:p w14:paraId="4963F468" w14:textId="77777777" w:rsidR="00C825A3" w:rsidRPr="002A609D" w:rsidRDefault="00C825A3" w:rsidP="009F687B">
            <w:r w:rsidRPr="006D3C4F">
              <w:t>NAME</w:t>
            </w:r>
          </w:p>
        </w:tc>
      </w:tr>
      <w:tr w:rsidR="00C825A3" w:rsidRPr="002A609D" w14:paraId="4B2C4876" w14:textId="77777777" w:rsidTr="009F687B">
        <w:tc>
          <w:tcPr>
            <w:tcW w:w="2070" w:type="dxa"/>
          </w:tcPr>
          <w:p w14:paraId="264EECE1" w14:textId="77777777" w:rsidR="00C825A3" w:rsidRPr="002A609D" w:rsidRDefault="00C825A3" w:rsidP="009F687B">
            <w:pPr>
              <w:jc w:val="right"/>
              <w:rPr>
                <w:b/>
              </w:rPr>
            </w:pPr>
            <w:r w:rsidRPr="002A609D">
              <w:rPr>
                <w:b/>
              </w:rPr>
              <w:lastRenderedPageBreak/>
              <w:t>Consistency checks</w:t>
            </w:r>
          </w:p>
        </w:tc>
        <w:tc>
          <w:tcPr>
            <w:tcW w:w="6835" w:type="dxa"/>
          </w:tcPr>
          <w:p w14:paraId="3CE24509" w14:textId="77777777" w:rsidR="00C825A3" w:rsidRDefault="00530A69" w:rsidP="00C825A3">
            <w:pPr>
              <w:pStyle w:val="ListParagraph"/>
              <w:numPr>
                <w:ilvl w:val="0"/>
                <w:numId w:val="41"/>
              </w:numPr>
            </w:pPr>
            <w:r w:rsidRPr="00DA2E11">
              <w:t xml:space="preserve">See annexes: </w:t>
            </w:r>
            <w:r w:rsidRPr="00DA2E11">
              <w:rPr>
                <w:b/>
              </w:rPr>
              <w:t>ANN</w:t>
            </w:r>
            <w:r>
              <w:rPr>
                <w:b/>
              </w:rPr>
              <w:t>EXURE:</w:t>
            </w:r>
            <w:r>
              <w:t xml:space="preserve"> for </w:t>
            </w:r>
            <w:proofErr w:type="spellStart"/>
            <w:r w:rsidR="00C825A3" w:rsidRPr="007A5145">
              <w:rPr>
                <w:b/>
              </w:rPr>
              <w:t>Min&amp;Max</w:t>
            </w:r>
            <w:proofErr w:type="spellEnd"/>
            <w:r w:rsidR="00C825A3" w:rsidRPr="00DA2E11">
              <w:t xml:space="preserve"> Attendance for the minimum and maximum ages at which it is possible to attend school, as well the minimum age required to complete the grade.</w:t>
            </w:r>
          </w:p>
          <w:p w14:paraId="4F7F472E" w14:textId="77777777" w:rsidR="00C825A3" w:rsidRDefault="00C825A3" w:rsidP="009F687B">
            <w:pPr>
              <w:numPr>
                <w:ilvl w:val="0"/>
                <w:numId w:val="3"/>
              </w:numPr>
              <w:contextualSpacing/>
            </w:pPr>
            <w:r w:rsidRPr="004D4DCC">
              <w:t xml:space="preserve">Persons attending </w:t>
            </w:r>
            <w:r>
              <w:t>Pre Primary</w:t>
            </w:r>
            <w:r w:rsidRPr="004D4DCC">
              <w:t xml:space="preserve"> shou</w:t>
            </w:r>
            <w:r>
              <w:t>ld be between the ages of 6 – 10</w:t>
            </w:r>
            <w:r w:rsidRPr="004D4DCC">
              <w:t>.</w:t>
            </w:r>
          </w:p>
          <w:p w14:paraId="60DA928A" w14:textId="77777777" w:rsidR="00966CDB" w:rsidRDefault="00966CDB" w:rsidP="009F687B">
            <w:pPr>
              <w:numPr>
                <w:ilvl w:val="0"/>
                <w:numId w:val="3"/>
              </w:numPr>
              <w:contextualSpacing/>
            </w:pPr>
            <w:r w:rsidRPr="00DA2E11">
              <w:t xml:space="preserve">Persons </w:t>
            </w:r>
            <w:r>
              <w:t>attending school should be between the ages of 6 – 27.</w:t>
            </w:r>
          </w:p>
          <w:p w14:paraId="3C34A860" w14:textId="77777777" w:rsidR="00C825A3" w:rsidRPr="002A609D" w:rsidRDefault="00C825A3" w:rsidP="00966CDB">
            <w:pPr>
              <w:numPr>
                <w:ilvl w:val="0"/>
                <w:numId w:val="3"/>
              </w:numPr>
              <w:contextualSpacing/>
            </w:pPr>
            <w:r>
              <w:t>Persons aged 18</w:t>
            </w:r>
            <w:r w:rsidRPr="002A609D">
              <w:t xml:space="preserve"> year a</w:t>
            </w:r>
            <w:r>
              <w:t>nd below should not be coded 3</w:t>
            </w:r>
          </w:p>
        </w:tc>
      </w:tr>
      <w:tr w:rsidR="00C825A3" w:rsidRPr="002A609D" w14:paraId="35725182" w14:textId="77777777" w:rsidTr="009F687B">
        <w:tc>
          <w:tcPr>
            <w:tcW w:w="2070" w:type="dxa"/>
          </w:tcPr>
          <w:p w14:paraId="7CE4ABAF" w14:textId="77777777" w:rsidR="00C825A3" w:rsidRPr="002A609D" w:rsidRDefault="00C825A3" w:rsidP="009F687B">
            <w:pPr>
              <w:jc w:val="right"/>
              <w:rPr>
                <w:b/>
              </w:rPr>
            </w:pPr>
            <w:r>
              <w:rPr>
                <w:b/>
              </w:rPr>
              <w:t>Error  Message</w:t>
            </w:r>
          </w:p>
        </w:tc>
        <w:tc>
          <w:tcPr>
            <w:tcW w:w="6835" w:type="dxa"/>
          </w:tcPr>
          <w:p w14:paraId="6B9B4A17" w14:textId="77777777" w:rsidR="00C825A3" w:rsidRDefault="00C825A3" w:rsidP="00C825A3">
            <w:pPr>
              <w:pStyle w:val="ListParagraph"/>
              <w:numPr>
                <w:ilvl w:val="0"/>
                <w:numId w:val="40"/>
              </w:numPr>
            </w:pPr>
            <w:r>
              <w:t>Soft check: too old to attend Pre-Primary school</w:t>
            </w:r>
          </w:p>
          <w:p w14:paraId="3F763563" w14:textId="77777777" w:rsidR="00C825A3" w:rsidRDefault="00C825A3" w:rsidP="00C825A3">
            <w:pPr>
              <w:pStyle w:val="ListParagraph"/>
              <w:numPr>
                <w:ilvl w:val="0"/>
                <w:numId w:val="40"/>
              </w:numPr>
            </w:pPr>
            <w:r>
              <w:t>Soft</w:t>
            </w:r>
            <w:r w:rsidRPr="00EC4D2A">
              <w:t xml:space="preserve"> check: too young to attend </w:t>
            </w:r>
            <w:r w:rsidRPr="008351D9">
              <w:t xml:space="preserve">adult education </w:t>
            </w:r>
            <w:proofErr w:type="spellStart"/>
            <w:r w:rsidRPr="008351D9">
              <w:t>programme</w:t>
            </w:r>
            <w:proofErr w:type="spellEnd"/>
          </w:p>
          <w:p w14:paraId="34EAF97F" w14:textId="77777777" w:rsidR="00C825A3" w:rsidRPr="002A609D" w:rsidRDefault="00C825A3" w:rsidP="00C825A3">
            <w:pPr>
              <w:pStyle w:val="ListParagraph"/>
              <w:numPr>
                <w:ilvl w:val="0"/>
                <w:numId w:val="40"/>
              </w:numPr>
            </w:pPr>
            <w:r>
              <w:t xml:space="preserve">Soft check: too old to attend </w:t>
            </w:r>
            <w:r w:rsidRPr="008351D9">
              <w:t>school</w:t>
            </w:r>
          </w:p>
        </w:tc>
      </w:tr>
      <w:tr w:rsidR="00C825A3" w:rsidRPr="002A609D" w14:paraId="2CA75FAF" w14:textId="77777777" w:rsidTr="009F687B">
        <w:tc>
          <w:tcPr>
            <w:tcW w:w="2070" w:type="dxa"/>
          </w:tcPr>
          <w:p w14:paraId="7DADAFEE" w14:textId="77777777" w:rsidR="00C825A3" w:rsidRDefault="00C825A3" w:rsidP="009F687B">
            <w:pPr>
              <w:jc w:val="right"/>
              <w:rPr>
                <w:b/>
              </w:rPr>
            </w:pPr>
            <w:r>
              <w:rPr>
                <w:b/>
              </w:rPr>
              <w:t>Routing</w:t>
            </w:r>
          </w:p>
        </w:tc>
        <w:tc>
          <w:tcPr>
            <w:tcW w:w="6835" w:type="dxa"/>
          </w:tcPr>
          <w:p w14:paraId="0B433726" w14:textId="77777777" w:rsidR="00C825A3" w:rsidRPr="002A609D" w:rsidRDefault="00C825A3" w:rsidP="009F687B">
            <w:pPr>
              <w:ind w:left="720"/>
              <w:contextualSpacing/>
            </w:pPr>
            <w:r>
              <w:t xml:space="preserve">If consistency check is violated fix age or </w:t>
            </w:r>
            <w:r w:rsidRPr="002A609D">
              <w:t>Type</w:t>
            </w:r>
            <w:r>
              <w:t xml:space="preserve"> of school attendance else go to the Next Question.</w:t>
            </w:r>
          </w:p>
        </w:tc>
      </w:tr>
      <w:tr w:rsidR="00C825A3" w:rsidRPr="002A609D" w14:paraId="199FDB63" w14:textId="77777777" w:rsidTr="009F687B">
        <w:tc>
          <w:tcPr>
            <w:tcW w:w="2070" w:type="dxa"/>
          </w:tcPr>
          <w:p w14:paraId="2C0E7CDD" w14:textId="77777777" w:rsidR="00C825A3" w:rsidRDefault="00C825A3" w:rsidP="009F687B">
            <w:pPr>
              <w:jc w:val="right"/>
              <w:rPr>
                <w:b/>
              </w:rPr>
            </w:pPr>
            <w:r>
              <w:rPr>
                <w:b/>
              </w:rPr>
              <w:t>Programmer instruction</w:t>
            </w:r>
          </w:p>
        </w:tc>
        <w:tc>
          <w:tcPr>
            <w:tcW w:w="6835" w:type="dxa"/>
          </w:tcPr>
          <w:p w14:paraId="42D8FE48" w14:textId="77777777" w:rsidR="00C825A3" w:rsidRPr="002A609D" w:rsidRDefault="00C825A3" w:rsidP="009F687B">
            <w:pPr>
              <w:ind w:left="720"/>
              <w:contextualSpacing/>
            </w:pPr>
          </w:p>
        </w:tc>
      </w:tr>
      <w:tr w:rsidR="00C825A3" w:rsidRPr="002A609D" w14:paraId="1327EE0B" w14:textId="77777777" w:rsidTr="009F687B">
        <w:tc>
          <w:tcPr>
            <w:tcW w:w="2070" w:type="dxa"/>
          </w:tcPr>
          <w:p w14:paraId="24B02687" w14:textId="77777777" w:rsidR="00C825A3" w:rsidRDefault="00C825A3" w:rsidP="009F687B">
            <w:pPr>
              <w:jc w:val="right"/>
              <w:rPr>
                <w:b/>
              </w:rPr>
            </w:pPr>
            <w:r>
              <w:rPr>
                <w:b/>
              </w:rPr>
              <w:t>Change log</w:t>
            </w:r>
          </w:p>
        </w:tc>
        <w:tc>
          <w:tcPr>
            <w:tcW w:w="6835" w:type="dxa"/>
          </w:tcPr>
          <w:p w14:paraId="14C2E06A" w14:textId="77777777" w:rsidR="00C825A3" w:rsidRPr="002A609D" w:rsidRDefault="00C825A3" w:rsidP="009F687B">
            <w:pPr>
              <w:ind w:left="720"/>
              <w:contextualSpacing/>
            </w:pPr>
          </w:p>
        </w:tc>
      </w:tr>
    </w:tbl>
    <w:p w14:paraId="7DE3E3EC" w14:textId="77777777" w:rsidR="00C825A3" w:rsidRPr="002A609D" w:rsidRDefault="00C825A3" w:rsidP="00C825A3"/>
    <w:p w14:paraId="2AABE353" w14:textId="77777777" w:rsidR="00C825A3" w:rsidRPr="002A609D" w:rsidRDefault="00C825A3" w:rsidP="00C825A3"/>
    <w:p w14:paraId="1F3CB41B"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D</w:t>
      </w:r>
      <w:r w:rsidRPr="002A609D">
        <w:rPr>
          <w:rFonts w:asciiTheme="majorHAnsi" w:eastAsiaTheme="majorEastAsia" w:hAnsiTheme="majorHAnsi" w:cstheme="majorBidi"/>
          <w:color w:val="2E74B5" w:themeColor="accent1" w:themeShade="BF"/>
          <w:sz w:val="26"/>
          <w:szCs w:val="26"/>
        </w:rPr>
        <w:t>3 Educational Attainment</w:t>
      </w:r>
    </w:p>
    <w:tbl>
      <w:tblPr>
        <w:tblStyle w:val="TableGrid"/>
        <w:tblW w:w="0" w:type="auto"/>
        <w:tblInd w:w="445" w:type="dxa"/>
        <w:tblLook w:val="04A0" w:firstRow="1" w:lastRow="0" w:firstColumn="1" w:lastColumn="0" w:noHBand="0" w:noVBand="1"/>
      </w:tblPr>
      <w:tblGrid>
        <w:gridCol w:w="2070"/>
        <w:gridCol w:w="6835"/>
      </w:tblGrid>
      <w:tr w:rsidR="00C825A3" w:rsidRPr="002A609D" w14:paraId="2B378DC3" w14:textId="77777777" w:rsidTr="009F687B">
        <w:tc>
          <w:tcPr>
            <w:tcW w:w="2070" w:type="dxa"/>
          </w:tcPr>
          <w:p w14:paraId="76D63830" w14:textId="77777777" w:rsidR="00C825A3" w:rsidRPr="002A609D" w:rsidRDefault="00C825A3" w:rsidP="009F687B">
            <w:pPr>
              <w:jc w:val="right"/>
              <w:rPr>
                <w:b/>
              </w:rPr>
            </w:pPr>
            <w:r w:rsidRPr="002A609D">
              <w:rPr>
                <w:b/>
              </w:rPr>
              <w:t>Description</w:t>
            </w:r>
          </w:p>
        </w:tc>
        <w:tc>
          <w:tcPr>
            <w:tcW w:w="6835" w:type="dxa"/>
          </w:tcPr>
          <w:p w14:paraId="1336751D" w14:textId="77777777" w:rsidR="00C825A3" w:rsidRPr="002A609D" w:rsidRDefault="00C825A3" w:rsidP="009F687B">
            <w:r w:rsidRPr="002A609D">
              <w:t>Highest grade/standard or level of education completed</w:t>
            </w:r>
          </w:p>
        </w:tc>
      </w:tr>
      <w:tr w:rsidR="00C825A3" w:rsidRPr="002A609D" w14:paraId="12E176B1" w14:textId="77777777" w:rsidTr="009F687B">
        <w:tc>
          <w:tcPr>
            <w:tcW w:w="2070" w:type="dxa"/>
          </w:tcPr>
          <w:p w14:paraId="0D463C79" w14:textId="77777777" w:rsidR="00C825A3" w:rsidRPr="002A609D" w:rsidRDefault="00C825A3" w:rsidP="009F687B">
            <w:pPr>
              <w:jc w:val="right"/>
              <w:rPr>
                <w:b/>
              </w:rPr>
            </w:pPr>
            <w:r w:rsidRPr="002A609D">
              <w:rPr>
                <w:b/>
              </w:rPr>
              <w:t>Name</w:t>
            </w:r>
          </w:p>
        </w:tc>
        <w:tc>
          <w:tcPr>
            <w:tcW w:w="6835" w:type="dxa"/>
          </w:tcPr>
          <w:p w14:paraId="5A8A9E22" w14:textId="77777777" w:rsidR="00C825A3" w:rsidRPr="002A609D" w:rsidRDefault="00C825A3" w:rsidP="009F687B">
            <w:r w:rsidRPr="002A609D">
              <w:t>HIGHEST_GRADE_COMPLETED</w:t>
            </w:r>
          </w:p>
        </w:tc>
      </w:tr>
      <w:tr w:rsidR="00C825A3" w:rsidRPr="002A609D" w14:paraId="7C30BF14" w14:textId="77777777" w:rsidTr="009F687B">
        <w:tc>
          <w:tcPr>
            <w:tcW w:w="2070" w:type="dxa"/>
          </w:tcPr>
          <w:p w14:paraId="6E930CD6" w14:textId="77777777" w:rsidR="00C825A3" w:rsidRPr="002A609D" w:rsidRDefault="00C825A3" w:rsidP="009F687B">
            <w:pPr>
              <w:jc w:val="right"/>
              <w:rPr>
                <w:b/>
              </w:rPr>
            </w:pPr>
            <w:r w:rsidRPr="002A609D">
              <w:rPr>
                <w:b/>
              </w:rPr>
              <w:t>Type</w:t>
            </w:r>
          </w:p>
        </w:tc>
        <w:tc>
          <w:tcPr>
            <w:tcW w:w="6835" w:type="dxa"/>
          </w:tcPr>
          <w:p w14:paraId="1A6051D9" w14:textId="77777777" w:rsidR="00C825A3" w:rsidRPr="002A609D" w:rsidRDefault="00C825A3" w:rsidP="009F687B">
            <w:r w:rsidRPr="002A609D">
              <w:t>Numeric</w:t>
            </w:r>
          </w:p>
        </w:tc>
      </w:tr>
      <w:tr w:rsidR="00C825A3" w:rsidRPr="002A609D" w14:paraId="26F4B3B6" w14:textId="77777777" w:rsidTr="009F687B">
        <w:tc>
          <w:tcPr>
            <w:tcW w:w="2070" w:type="dxa"/>
          </w:tcPr>
          <w:p w14:paraId="751F6CE1" w14:textId="77777777" w:rsidR="00C825A3" w:rsidRPr="002A609D" w:rsidRDefault="00C825A3" w:rsidP="009F687B">
            <w:pPr>
              <w:jc w:val="right"/>
              <w:rPr>
                <w:b/>
              </w:rPr>
            </w:pPr>
            <w:r w:rsidRPr="002A609D">
              <w:rPr>
                <w:b/>
              </w:rPr>
              <w:t>Universe</w:t>
            </w:r>
          </w:p>
        </w:tc>
        <w:tc>
          <w:tcPr>
            <w:tcW w:w="6835" w:type="dxa"/>
          </w:tcPr>
          <w:p w14:paraId="51A0F570" w14:textId="77777777" w:rsidR="00C825A3" w:rsidRPr="002A609D" w:rsidRDefault="00C825A3" w:rsidP="009F687B">
            <w:r w:rsidRPr="002A609D">
              <w:t>For all persons aged 6 years and above</w:t>
            </w:r>
          </w:p>
        </w:tc>
      </w:tr>
      <w:tr w:rsidR="00C825A3" w:rsidRPr="002A609D" w14:paraId="1D5E9109" w14:textId="77777777" w:rsidTr="009F687B">
        <w:tc>
          <w:tcPr>
            <w:tcW w:w="2070" w:type="dxa"/>
          </w:tcPr>
          <w:p w14:paraId="149F27C9" w14:textId="77777777" w:rsidR="00C825A3" w:rsidRPr="002A609D" w:rsidRDefault="00C825A3" w:rsidP="009F687B">
            <w:pPr>
              <w:jc w:val="right"/>
              <w:rPr>
                <w:b/>
              </w:rPr>
            </w:pPr>
            <w:r w:rsidRPr="002A609D">
              <w:rPr>
                <w:b/>
              </w:rPr>
              <w:t>Question text</w:t>
            </w:r>
          </w:p>
        </w:tc>
        <w:tc>
          <w:tcPr>
            <w:tcW w:w="6835" w:type="dxa"/>
          </w:tcPr>
          <w:p w14:paraId="38C5F541" w14:textId="77777777" w:rsidR="00C825A3" w:rsidRPr="002A609D" w:rsidRDefault="00C825A3" w:rsidP="009F687B">
            <w:r w:rsidRPr="002A609D">
              <w:t>What is (NAME)'s highest grade/standard or level of education completed?</w:t>
            </w:r>
          </w:p>
        </w:tc>
      </w:tr>
      <w:tr w:rsidR="00C825A3" w:rsidRPr="002A609D" w14:paraId="2139D1CB" w14:textId="77777777" w:rsidTr="009F687B">
        <w:tc>
          <w:tcPr>
            <w:tcW w:w="2070" w:type="dxa"/>
          </w:tcPr>
          <w:p w14:paraId="4FEED89D" w14:textId="77777777" w:rsidR="00C825A3" w:rsidRPr="002A609D" w:rsidRDefault="00C825A3" w:rsidP="009F687B">
            <w:pPr>
              <w:jc w:val="right"/>
              <w:rPr>
                <w:b/>
              </w:rPr>
            </w:pPr>
            <w:r w:rsidRPr="002A609D">
              <w:rPr>
                <w:b/>
              </w:rPr>
              <w:t>Help text</w:t>
            </w:r>
          </w:p>
        </w:tc>
        <w:tc>
          <w:tcPr>
            <w:tcW w:w="6835" w:type="dxa"/>
          </w:tcPr>
          <w:p w14:paraId="18F8F0C7" w14:textId="77777777" w:rsidR="00C825A3" w:rsidRPr="002A609D" w:rsidRDefault="00C825A3" w:rsidP="009F687B">
            <w:r w:rsidRPr="002A609D">
              <w:t>A list of the codes for highest level of education completed is shown in Code list. Enter Code from Code list. For don’t know use code "99".</w:t>
            </w:r>
          </w:p>
        </w:tc>
      </w:tr>
      <w:tr w:rsidR="00C825A3" w:rsidRPr="002A609D" w14:paraId="712BDC48" w14:textId="77777777" w:rsidTr="009F687B">
        <w:tc>
          <w:tcPr>
            <w:tcW w:w="2070" w:type="dxa"/>
          </w:tcPr>
          <w:p w14:paraId="423227DF" w14:textId="77777777" w:rsidR="00C825A3" w:rsidRPr="002A609D" w:rsidRDefault="00C825A3" w:rsidP="009F687B">
            <w:pPr>
              <w:jc w:val="right"/>
              <w:rPr>
                <w:b/>
              </w:rPr>
            </w:pPr>
            <w:r w:rsidRPr="002A609D">
              <w:rPr>
                <w:b/>
              </w:rPr>
              <w:t>Valid range</w:t>
            </w:r>
          </w:p>
        </w:tc>
        <w:tc>
          <w:tcPr>
            <w:tcW w:w="6835" w:type="dxa"/>
          </w:tcPr>
          <w:p w14:paraId="193068A9" w14:textId="77777777" w:rsidR="00C825A3" w:rsidRPr="002A609D" w:rsidRDefault="00C825A3" w:rsidP="009F687B">
            <w:r w:rsidRPr="00D93D19">
              <w:t>00 – 31, 95, 96, 99</w:t>
            </w:r>
          </w:p>
        </w:tc>
      </w:tr>
      <w:tr w:rsidR="00C825A3" w:rsidRPr="002A609D" w14:paraId="09D27220" w14:textId="77777777" w:rsidTr="009F687B">
        <w:tc>
          <w:tcPr>
            <w:tcW w:w="2070" w:type="dxa"/>
          </w:tcPr>
          <w:p w14:paraId="3AAE9B89" w14:textId="77777777" w:rsidR="00C825A3" w:rsidRPr="002A609D" w:rsidRDefault="00C825A3" w:rsidP="009F687B">
            <w:pPr>
              <w:jc w:val="right"/>
              <w:rPr>
                <w:b/>
              </w:rPr>
            </w:pPr>
            <w:r w:rsidRPr="002A609D">
              <w:rPr>
                <w:b/>
              </w:rPr>
              <w:t>Responses</w:t>
            </w:r>
          </w:p>
        </w:tc>
        <w:tc>
          <w:tcPr>
            <w:tcW w:w="6835" w:type="dxa"/>
          </w:tcPr>
          <w:p w14:paraId="5791A777" w14:textId="77777777" w:rsidR="00C825A3" w:rsidRPr="002A609D" w:rsidRDefault="00C825A3" w:rsidP="009F687B">
            <w:r w:rsidRPr="00DA2E11">
              <w:t xml:space="preserve">See annexes: </w:t>
            </w:r>
            <w:r w:rsidRPr="00DA2E11">
              <w:rPr>
                <w:b/>
              </w:rPr>
              <w:t>ANN</w:t>
            </w:r>
            <w:r>
              <w:rPr>
                <w:b/>
              </w:rPr>
              <w:t xml:space="preserve">EXURE: </w:t>
            </w:r>
            <w:r w:rsidRPr="00345532">
              <w:t>code</w:t>
            </w:r>
            <w:r>
              <w:t xml:space="preserve"> </w:t>
            </w:r>
            <w:r w:rsidRPr="00345532">
              <w:t>list</w:t>
            </w:r>
            <w:r>
              <w:t xml:space="preserve"> for highest grade completed</w:t>
            </w:r>
          </w:p>
        </w:tc>
      </w:tr>
      <w:tr w:rsidR="00C825A3" w:rsidRPr="002A609D" w14:paraId="152D9F0B" w14:textId="77777777" w:rsidTr="009F687B">
        <w:tc>
          <w:tcPr>
            <w:tcW w:w="2070" w:type="dxa"/>
          </w:tcPr>
          <w:p w14:paraId="6970ECB2" w14:textId="77777777" w:rsidR="00C825A3" w:rsidRPr="002A609D" w:rsidRDefault="00C825A3" w:rsidP="009F687B">
            <w:pPr>
              <w:jc w:val="right"/>
              <w:rPr>
                <w:b/>
              </w:rPr>
            </w:pPr>
            <w:r w:rsidRPr="002A609D">
              <w:rPr>
                <w:b/>
              </w:rPr>
              <w:t>Prefill</w:t>
            </w:r>
          </w:p>
        </w:tc>
        <w:tc>
          <w:tcPr>
            <w:tcW w:w="6835" w:type="dxa"/>
          </w:tcPr>
          <w:p w14:paraId="2C3555E9" w14:textId="77777777" w:rsidR="00C825A3" w:rsidRPr="002A609D" w:rsidRDefault="005E194E" w:rsidP="009F687B">
            <w:r w:rsidRPr="005E194E">
              <w:t>NAME</w:t>
            </w:r>
          </w:p>
        </w:tc>
      </w:tr>
      <w:tr w:rsidR="00C825A3" w:rsidRPr="002A609D" w14:paraId="02EB6597" w14:textId="77777777" w:rsidTr="009F687B">
        <w:tc>
          <w:tcPr>
            <w:tcW w:w="2070" w:type="dxa"/>
          </w:tcPr>
          <w:p w14:paraId="123B22D8" w14:textId="77777777" w:rsidR="00C825A3" w:rsidRPr="002A609D" w:rsidRDefault="00C825A3" w:rsidP="009F687B">
            <w:pPr>
              <w:jc w:val="right"/>
              <w:rPr>
                <w:b/>
              </w:rPr>
            </w:pPr>
            <w:r w:rsidRPr="002A609D">
              <w:rPr>
                <w:b/>
              </w:rPr>
              <w:t>Consistency checks</w:t>
            </w:r>
          </w:p>
        </w:tc>
        <w:tc>
          <w:tcPr>
            <w:tcW w:w="6835" w:type="dxa"/>
          </w:tcPr>
          <w:p w14:paraId="01B474A4" w14:textId="77777777" w:rsidR="00C825A3" w:rsidRPr="002A609D" w:rsidRDefault="00530A69" w:rsidP="009F687B">
            <w:pPr>
              <w:contextualSpacing/>
            </w:pPr>
            <w:r w:rsidRPr="00DA2E11">
              <w:t xml:space="preserve">See annexes: </w:t>
            </w:r>
            <w:r w:rsidRPr="00DA2E11">
              <w:rPr>
                <w:b/>
              </w:rPr>
              <w:t>ANN</w:t>
            </w:r>
            <w:r>
              <w:rPr>
                <w:b/>
              </w:rPr>
              <w:t>EXURE:</w:t>
            </w:r>
            <w:r>
              <w:t xml:space="preserve"> for </w:t>
            </w:r>
            <w:proofErr w:type="spellStart"/>
            <w:r w:rsidR="00C825A3" w:rsidRPr="00505F4C">
              <w:rPr>
                <w:b/>
              </w:rPr>
              <w:t>Min&amp;Max</w:t>
            </w:r>
            <w:proofErr w:type="spellEnd"/>
            <w:r w:rsidR="00C825A3" w:rsidRPr="00505F4C">
              <w:rPr>
                <w:b/>
              </w:rPr>
              <w:t xml:space="preserve"> Attendance</w:t>
            </w:r>
            <w:r w:rsidR="00C825A3">
              <w:t xml:space="preserve"> for the minimum age required to complete the level of Education.</w:t>
            </w:r>
          </w:p>
        </w:tc>
      </w:tr>
      <w:tr w:rsidR="00C825A3" w:rsidRPr="002A609D" w14:paraId="47A2AE5D" w14:textId="77777777" w:rsidTr="009F687B">
        <w:tc>
          <w:tcPr>
            <w:tcW w:w="2070" w:type="dxa"/>
          </w:tcPr>
          <w:p w14:paraId="1BA4F334" w14:textId="77777777" w:rsidR="00C825A3" w:rsidRPr="002A609D" w:rsidRDefault="00C825A3" w:rsidP="009F687B">
            <w:pPr>
              <w:jc w:val="right"/>
              <w:rPr>
                <w:b/>
              </w:rPr>
            </w:pPr>
            <w:r>
              <w:rPr>
                <w:b/>
              </w:rPr>
              <w:t>Error  Message</w:t>
            </w:r>
          </w:p>
        </w:tc>
        <w:tc>
          <w:tcPr>
            <w:tcW w:w="6835" w:type="dxa"/>
          </w:tcPr>
          <w:p w14:paraId="2212D5D9" w14:textId="77777777" w:rsidR="00C825A3" w:rsidRPr="002A609D" w:rsidRDefault="00C825A3" w:rsidP="00C825A3">
            <w:pPr>
              <w:pStyle w:val="ListParagraph"/>
              <w:numPr>
                <w:ilvl w:val="0"/>
                <w:numId w:val="40"/>
              </w:numPr>
            </w:pPr>
            <w:r>
              <w:t>Soft check: too young to acquire the level of education</w:t>
            </w:r>
          </w:p>
        </w:tc>
      </w:tr>
      <w:tr w:rsidR="00C825A3" w:rsidRPr="002A609D" w14:paraId="7300FB1E" w14:textId="77777777" w:rsidTr="009F687B">
        <w:tc>
          <w:tcPr>
            <w:tcW w:w="2070" w:type="dxa"/>
          </w:tcPr>
          <w:p w14:paraId="4707F908" w14:textId="77777777" w:rsidR="00C825A3" w:rsidRDefault="00C825A3" w:rsidP="009F687B">
            <w:pPr>
              <w:jc w:val="right"/>
              <w:rPr>
                <w:b/>
              </w:rPr>
            </w:pPr>
            <w:r>
              <w:rPr>
                <w:b/>
              </w:rPr>
              <w:t>Routing</w:t>
            </w:r>
          </w:p>
        </w:tc>
        <w:tc>
          <w:tcPr>
            <w:tcW w:w="6835" w:type="dxa"/>
          </w:tcPr>
          <w:p w14:paraId="17E97A2E" w14:textId="77777777" w:rsidR="00C825A3" w:rsidRPr="002A609D" w:rsidRDefault="00C825A3" w:rsidP="009F687B">
            <w:pPr>
              <w:ind w:left="720"/>
              <w:contextualSpacing/>
            </w:pPr>
            <w:r>
              <w:t>If consistency check is violated fix age or level of Education else go to the Next section.</w:t>
            </w:r>
          </w:p>
        </w:tc>
      </w:tr>
      <w:tr w:rsidR="00C825A3" w:rsidRPr="002A609D" w14:paraId="7B161C5C" w14:textId="77777777" w:rsidTr="009F687B">
        <w:tc>
          <w:tcPr>
            <w:tcW w:w="2070" w:type="dxa"/>
          </w:tcPr>
          <w:p w14:paraId="07AEA7E3" w14:textId="77777777" w:rsidR="00C825A3" w:rsidRDefault="00C825A3" w:rsidP="009F687B">
            <w:pPr>
              <w:jc w:val="right"/>
              <w:rPr>
                <w:b/>
              </w:rPr>
            </w:pPr>
            <w:r>
              <w:rPr>
                <w:b/>
              </w:rPr>
              <w:t>Programmer instruction</w:t>
            </w:r>
          </w:p>
        </w:tc>
        <w:tc>
          <w:tcPr>
            <w:tcW w:w="6835" w:type="dxa"/>
          </w:tcPr>
          <w:p w14:paraId="526B57DA" w14:textId="77777777" w:rsidR="00C825A3" w:rsidRPr="002A609D" w:rsidRDefault="00C825A3" w:rsidP="009F687B">
            <w:pPr>
              <w:ind w:left="720"/>
              <w:contextualSpacing/>
            </w:pPr>
          </w:p>
        </w:tc>
      </w:tr>
      <w:tr w:rsidR="00C825A3" w:rsidRPr="002A609D" w14:paraId="387569B6" w14:textId="77777777" w:rsidTr="009F687B">
        <w:tc>
          <w:tcPr>
            <w:tcW w:w="2070" w:type="dxa"/>
          </w:tcPr>
          <w:p w14:paraId="1A4AF148" w14:textId="77777777" w:rsidR="00C825A3" w:rsidRDefault="00C825A3" w:rsidP="009F687B">
            <w:pPr>
              <w:jc w:val="right"/>
              <w:rPr>
                <w:b/>
              </w:rPr>
            </w:pPr>
            <w:r>
              <w:rPr>
                <w:b/>
              </w:rPr>
              <w:t>Change log</w:t>
            </w:r>
          </w:p>
        </w:tc>
        <w:tc>
          <w:tcPr>
            <w:tcW w:w="6835" w:type="dxa"/>
          </w:tcPr>
          <w:p w14:paraId="4817145F" w14:textId="77777777" w:rsidR="00C825A3" w:rsidRPr="002A609D" w:rsidRDefault="00C825A3" w:rsidP="009F687B">
            <w:pPr>
              <w:ind w:left="720"/>
              <w:contextualSpacing/>
            </w:pPr>
          </w:p>
        </w:tc>
      </w:tr>
      <w:tr w:rsidR="00C825A3" w:rsidRPr="002A609D" w14:paraId="735888EC" w14:textId="77777777" w:rsidTr="009F687B">
        <w:tc>
          <w:tcPr>
            <w:tcW w:w="2070" w:type="dxa"/>
          </w:tcPr>
          <w:p w14:paraId="0B6545DC" w14:textId="77777777" w:rsidR="00C825A3" w:rsidRPr="002A609D" w:rsidRDefault="00C825A3" w:rsidP="009F687B">
            <w:pPr>
              <w:jc w:val="right"/>
              <w:rPr>
                <w:b/>
              </w:rPr>
            </w:pPr>
          </w:p>
        </w:tc>
        <w:tc>
          <w:tcPr>
            <w:tcW w:w="6835" w:type="dxa"/>
          </w:tcPr>
          <w:p w14:paraId="4735BB20" w14:textId="77777777" w:rsidR="00C825A3" w:rsidRPr="002A609D" w:rsidRDefault="00C825A3" w:rsidP="009F687B">
            <w:pPr>
              <w:ind w:left="720"/>
              <w:contextualSpacing/>
            </w:pPr>
          </w:p>
        </w:tc>
      </w:tr>
    </w:tbl>
    <w:p w14:paraId="2689BED2" w14:textId="77777777" w:rsidR="00C825A3" w:rsidRDefault="00C825A3" w:rsidP="00C825A3"/>
    <w:p w14:paraId="0D6A4626" w14:textId="77777777" w:rsidR="00C825A3" w:rsidRPr="002A609D" w:rsidRDefault="00C825A3" w:rsidP="00C825A3"/>
    <w:p w14:paraId="4111DAB3" w14:textId="77777777" w:rsidR="00C825A3" w:rsidRDefault="00C825A3" w:rsidP="00C825A3">
      <w:pPr>
        <w:keepNext/>
        <w:keepLines/>
        <w:spacing w:before="240" w:after="0"/>
        <w:outlineLvl w:val="0"/>
        <w:rPr>
          <w:rFonts w:asciiTheme="majorHAnsi" w:eastAsiaTheme="majorEastAsia" w:hAnsiTheme="majorHAnsi" w:cstheme="majorBidi"/>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lastRenderedPageBreak/>
        <w:t xml:space="preserve">Section E: </w:t>
      </w:r>
      <w:proofErr w:type="spellStart"/>
      <w:r w:rsidRPr="002A609D">
        <w:rPr>
          <w:rFonts w:asciiTheme="majorHAnsi" w:eastAsiaTheme="majorEastAsia" w:hAnsiTheme="majorHAnsi" w:cstheme="majorBidi"/>
          <w:b/>
          <w:color w:val="2E74B5" w:themeColor="accent1" w:themeShade="BF"/>
          <w:sz w:val="32"/>
          <w:szCs w:val="32"/>
        </w:rPr>
        <w:t>Labour</w:t>
      </w:r>
      <w:proofErr w:type="spellEnd"/>
      <w:r w:rsidRPr="002A609D">
        <w:rPr>
          <w:rFonts w:asciiTheme="majorHAnsi" w:eastAsiaTheme="majorEastAsia" w:hAnsiTheme="majorHAnsi" w:cstheme="majorBidi"/>
          <w:b/>
          <w:color w:val="2E74B5" w:themeColor="accent1" w:themeShade="BF"/>
          <w:sz w:val="32"/>
          <w:szCs w:val="32"/>
        </w:rPr>
        <w:t xml:space="preserve"> </w:t>
      </w:r>
      <w:r w:rsidRPr="00E93CC7">
        <w:rPr>
          <w:rFonts w:asciiTheme="majorHAnsi" w:eastAsiaTheme="majorEastAsia" w:hAnsiTheme="majorHAnsi" w:cstheme="majorBidi"/>
          <w:b/>
          <w:color w:val="2E74B5" w:themeColor="accent1" w:themeShade="BF"/>
          <w:sz w:val="32"/>
          <w:szCs w:val="32"/>
        </w:rPr>
        <w:t>Force and Land Ownership</w:t>
      </w:r>
    </w:p>
    <w:p w14:paraId="64FFD606" w14:textId="77777777" w:rsidR="00C825A3" w:rsidRPr="00E93CC7" w:rsidRDefault="00C825A3" w:rsidP="00C825A3">
      <w:pPr>
        <w:keepNext/>
        <w:keepLines/>
        <w:spacing w:before="240" w:after="0"/>
        <w:outlineLvl w:val="0"/>
        <w:rPr>
          <w:rFonts w:asciiTheme="majorHAnsi" w:eastAsiaTheme="majorEastAsia" w:hAnsiTheme="majorHAnsi" w:cstheme="majorBidi"/>
          <w:color w:val="2E74B5" w:themeColor="accent1" w:themeShade="BF"/>
          <w:sz w:val="32"/>
          <w:szCs w:val="32"/>
        </w:rPr>
      </w:pPr>
    </w:p>
    <w:p w14:paraId="45C28B95"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1 Work for pay/profit or helped in a family business</w:t>
      </w:r>
    </w:p>
    <w:tbl>
      <w:tblPr>
        <w:tblStyle w:val="TableGrid"/>
        <w:tblW w:w="0" w:type="auto"/>
        <w:tblInd w:w="445" w:type="dxa"/>
        <w:tblLook w:val="04A0" w:firstRow="1" w:lastRow="0" w:firstColumn="1" w:lastColumn="0" w:noHBand="0" w:noVBand="1"/>
      </w:tblPr>
      <w:tblGrid>
        <w:gridCol w:w="2070"/>
        <w:gridCol w:w="6835"/>
      </w:tblGrid>
      <w:tr w:rsidR="00C825A3" w:rsidRPr="002A609D" w14:paraId="14814E67" w14:textId="77777777" w:rsidTr="009F687B">
        <w:tc>
          <w:tcPr>
            <w:tcW w:w="2070" w:type="dxa"/>
          </w:tcPr>
          <w:p w14:paraId="5371A014" w14:textId="77777777" w:rsidR="00C825A3" w:rsidRPr="002A609D" w:rsidRDefault="00C825A3" w:rsidP="009F687B">
            <w:pPr>
              <w:jc w:val="right"/>
              <w:rPr>
                <w:b/>
              </w:rPr>
            </w:pPr>
            <w:r w:rsidRPr="002A609D">
              <w:rPr>
                <w:b/>
              </w:rPr>
              <w:t>Description</w:t>
            </w:r>
          </w:p>
        </w:tc>
        <w:tc>
          <w:tcPr>
            <w:tcW w:w="6835" w:type="dxa"/>
          </w:tcPr>
          <w:p w14:paraId="49170E02" w14:textId="77777777" w:rsidR="00C825A3" w:rsidRPr="002A609D" w:rsidRDefault="00C825A3" w:rsidP="009F687B">
            <w:r w:rsidRPr="002A609D">
              <w:t>Work for pay/profit or helped in a family business</w:t>
            </w:r>
          </w:p>
        </w:tc>
      </w:tr>
      <w:tr w:rsidR="00C825A3" w:rsidRPr="002A609D" w14:paraId="7C7A42B0" w14:textId="77777777" w:rsidTr="009F687B">
        <w:tc>
          <w:tcPr>
            <w:tcW w:w="2070" w:type="dxa"/>
          </w:tcPr>
          <w:p w14:paraId="3FA97992" w14:textId="77777777" w:rsidR="00C825A3" w:rsidRPr="002A609D" w:rsidRDefault="00C825A3" w:rsidP="009F687B">
            <w:pPr>
              <w:jc w:val="right"/>
              <w:rPr>
                <w:b/>
              </w:rPr>
            </w:pPr>
            <w:r w:rsidRPr="002A609D">
              <w:rPr>
                <w:b/>
              </w:rPr>
              <w:t>Name</w:t>
            </w:r>
          </w:p>
        </w:tc>
        <w:tc>
          <w:tcPr>
            <w:tcW w:w="6835" w:type="dxa"/>
          </w:tcPr>
          <w:p w14:paraId="63A999B3" w14:textId="77777777" w:rsidR="00C825A3" w:rsidRPr="002A609D" w:rsidRDefault="00C825A3" w:rsidP="009F687B">
            <w:r w:rsidRPr="002A609D">
              <w:t>WORK_FOR_PAY/PROFIT_FAMILY BUSINESS</w:t>
            </w:r>
          </w:p>
        </w:tc>
      </w:tr>
      <w:tr w:rsidR="00C825A3" w:rsidRPr="002A609D" w14:paraId="1E4A471D" w14:textId="77777777" w:rsidTr="009F687B">
        <w:tc>
          <w:tcPr>
            <w:tcW w:w="2070" w:type="dxa"/>
          </w:tcPr>
          <w:p w14:paraId="795D51E5" w14:textId="77777777" w:rsidR="00C825A3" w:rsidRPr="002A609D" w:rsidRDefault="00C825A3" w:rsidP="009F687B">
            <w:pPr>
              <w:jc w:val="right"/>
              <w:rPr>
                <w:b/>
              </w:rPr>
            </w:pPr>
            <w:r w:rsidRPr="002A609D">
              <w:rPr>
                <w:b/>
              </w:rPr>
              <w:t>Type</w:t>
            </w:r>
          </w:p>
        </w:tc>
        <w:tc>
          <w:tcPr>
            <w:tcW w:w="6835" w:type="dxa"/>
          </w:tcPr>
          <w:p w14:paraId="0C1BB70E" w14:textId="77777777" w:rsidR="00C825A3" w:rsidRPr="002A609D" w:rsidRDefault="00C825A3" w:rsidP="009F687B">
            <w:r w:rsidRPr="002A609D">
              <w:t>Numeric</w:t>
            </w:r>
          </w:p>
        </w:tc>
      </w:tr>
      <w:tr w:rsidR="00C825A3" w:rsidRPr="002A609D" w14:paraId="1D6F4033" w14:textId="77777777" w:rsidTr="009F687B">
        <w:tc>
          <w:tcPr>
            <w:tcW w:w="2070" w:type="dxa"/>
          </w:tcPr>
          <w:p w14:paraId="2296F1C3" w14:textId="77777777" w:rsidR="00C825A3" w:rsidRPr="002A609D" w:rsidRDefault="00C825A3" w:rsidP="009F687B">
            <w:pPr>
              <w:jc w:val="right"/>
              <w:rPr>
                <w:b/>
              </w:rPr>
            </w:pPr>
            <w:r w:rsidRPr="002A609D">
              <w:rPr>
                <w:b/>
              </w:rPr>
              <w:t>Universe</w:t>
            </w:r>
          </w:p>
        </w:tc>
        <w:tc>
          <w:tcPr>
            <w:tcW w:w="6835" w:type="dxa"/>
          </w:tcPr>
          <w:p w14:paraId="13C59198" w14:textId="77777777" w:rsidR="00C825A3" w:rsidRPr="002A609D" w:rsidRDefault="00C825A3" w:rsidP="009F687B">
            <w:r w:rsidRPr="002A609D">
              <w:t>For all persons aged 8 years and above</w:t>
            </w:r>
            <w:r>
              <w:t xml:space="preserve"> </w:t>
            </w:r>
          </w:p>
        </w:tc>
      </w:tr>
      <w:tr w:rsidR="00C825A3" w:rsidRPr="002A609D" w14:paraId="068C8463" w14:textId="77777777" w:rsidTr="009F687B">
        <w:tc>
          <w:tcPr>
            <w:tcW w:w="2070" w:type="dxa"/>
          </w:tcPr>
          <w:p w14:paraId="4FFE9F0C" w14:textId="77777777" w:rsidR="00C825A3" w:rsidRPr="002A609D" w:rsidRDefault="00C825A3" w:rsidP="009F687B">
            <w:pPr>
              <w:jc w:val="right"/>
              <w:rPr>
                <w:b/>
              </w:rPr>
            </w:pPr>
            <w:r w:rsidRPr="002A609D">
              <w:rPr>
                <w:b/>
              </w:rPr>
              <w:t>Question text</w:t>
            </w:r>
          </w:p>
        </w:tc>
        <w:tc>
          <w:tcPr>
            <w:tcW w:w="6835" w:type="dxa"/>
          </w:tcPr>
          <w:p w14:paraId="762863E0" w14:textId="77777777" w:rsidR="00C825A3" w:rsidRPr="002A609D" w:rsidRDefault="00C825A3" w:rsidP="009F687B">
            <w:r w:rsidRPr="002A609D">
              <w:t>In the past 7 days, did (NAME) do any work for pay/profit (In cash or in kind including paid domestic work) or helped in a family business for at least one hour?</w:t>
            </w:r>
          </w:p>
        </w:tc>
      </w:tr>
      <w:tr w:rsidR="00C825A3" w:rsidRPr="002A609D" w14:paraId="79306506" w14:textId="77777777" w:rsidTr="009F687B">
        <w:tc>
          <w:tcPr>
            <w:tcW w:w="2070" w:type="dxa"/>
          </w:tcPr>
          <w:p w14:paraId="57BF6EC1" w14:textId="77777777" w:rsidR="00C825A3" w:rsidRPr="002A609D" w:rsidRDefault="00C825A3" w:rsidP="009F687B">
            <w:pPr>
              <w:jc w:val="right"/>
              <w:rPr>
                <w:b/>
              </w:rPr>
            </w:pPr>
            <w:r w:rsidRPr="002A609D">
              <w:rPr>
                <w:b/>
              </w:rPr>
              <w:t>Help text</w:t>
            </w:r>
          </w:p>
        </w:tc>
        <w:tc>
          <w:tcPr>
            <w:tcW w:w="6835" w:type="dxa"/>
          </w:tcPr>
          <w:p w14:paraId="6608C312" w14:textId="77777777" w:rsidR="00C825A3" w:rsidRPr="002A609D" w:rsidRDefault="00C825A3" w:rsidP="009F687B"/>
        </w:tc>
      </w:tr>
      <w:tr w:rsidR="00C825A3" w:rsidRPr="002A609D" w14:paraId="3F44D8F5" w14:textId="77777777" w:rsidTr="009F687B">
        <w:tc>
          <w:tcPr>
            <w:tcW w:w="2070" w:type="dxa"/>
          </w:tcPr>
          <w:p w14:paraId="50A08F10" w14:textId="77777777" w:rsidR="00C825A3" w:rsidRPr="002A609D" w:rsidRDefault="00C825A3" w:rsidP="009F687B">
            <w:pPr>
              <w:jc w:val="right"/>
              <w:rPr>
                <w:b/>
              </w:rPr>
            </w:pPr>
          </w:p>
        </w:tc>
        <w:tc>
          <w:tcPr>
            <w:tcW w:w="6835" w:type="dxa"/>
          </w:tcPr>
          <w:p w14:paraId="3A9D4AA1" w14:textId="77777777" w:rsidR="00C825A3" w:rsidRPr="002A609D" w:rsidRDefault="00C825A3" w:rsidP="00C825A3">
            <w:pPr>
              <w:pStyle w:val="ListParagraph"/>
              <w:numPr>
                <w:ilvl w:val="0"/>
                <w:numId w:val="38"/>
              </w:numPr>
            </w:pPr>
          </w:p>
        </w:tc>
      </w:tr>
      <w:tr w:rsidR="00C825A3" w:rsidRPr="002A609D" w14:paraId="5379101E" w14:textId="77777777" w:rsidTr="009F687B">
        <w:tc>
          <w:tcPr>
            <w:tcW w:w="2070" w:type="dxa"/>
          </w:tcPr>
          <w:p w14:paraId="4F43FA02" w14:textId="77777777" w:rsidR="00C825A3" w:rsidRPr="002A609D" w:rsidRDefault="00C825A3" w:rsidP="009F687B">
            <w:pPr>
              <w:jc w:val="right"/>
              <w:rPr>
                <w:b/>
              </w:rPr>
            </w:pPr>
            <w:r w:rsidRPr="002A609D">
              <w:rPr>
                <w:b/>
              </w:rPr>
              <w:t>Valid range</w:t>
            </w:r>
          </w:p>
        </w:tc>
        <w:tc>
          <w:tcPr>
            <w:tcW w:w="6835" w:type="dxa"/>
          </w:tcPr>
          <w:p w14:paraId="7DDAF1BE" w14:textId="77777777" w:rsidR="00C825A3" w:rsidRPr="002A609D" w:rsidRDefault="00C825A3" w:rsidP="009F687B">
            <w:r w:rsidRPr="002A609D">
              <w:t xml:space="preserve">1 </w:t>
            </w:r>
            <w:r>
              <w:t>–</w:t>
            </w:r>
            <w:r w:rsidRPr="002A609D">
              <w:t xml:space="preserve"> 2</w:t>
            </w:r>
            <w:r>
              <w:t>, 9</w:t>
            </w:r>
          </w:p>
        </w:tc>
      </w:tr>
      <w:tr w:rsidR="00C825A3" w:rsidRPr="002A609D" w14:paraId="2B24CFAC" w14:textId="77777777" w:rsidTr="009F687B">
        <w:tc>
          <w:tcPr>
            <w:tcW w:w="2070" w:type="dxa"/>
          </w:tcPr>
          <w:p w14:paraId="666C1FBE"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15"/>
              <w:tblOverlap w:val="never"/>
              <w:tblW w:w="3090" w:type="dxa"/>
              <w:tblLook w:val="04A0" w:firstRow="1" w:lastRow="0" w:firstColumn="1" w:lastColumn="0" w:noHBand="0" w:noVBand="1"/>
            </w:tblPr>
            <w:tblGrid>
              <w:gridCol w:w="1956"/>
              <w:gridCol w:w="1134"/>
            </w:tblGrid>
            <w:tr w:rsidR="00C825A3" w:rsidRPr="002A609D" w14:paraId="3A1F16F6" w14:textId="77777777" w:rsidTr="00D34FA7">
              <w:trPr>
                <w:trHeight w:val="260"/>
              </w:trPr>
              <w:tc>
                <w:tcPr>
                  <w:tcW w:w="1956" w:type="dxa"/>
                  <w:tcBorders>
                    <w:top w:val="single" w:sz="4" w:space="0" w:color="auto"/>
                    <w:left w:val="single" w:sz="8" w:space="0" w:color="auto"/>
                    <w:bottom w:val="single" w:sz="4" w:space="0" w:color="auto"/>
                    <w:right w:val="nil"/>
                  </w:tcBorders>
                  <w:shd w:val="clear" w:color="auto" w:fill="auto"/>
                  <w:vAlign w:val="center"/>
                  <w:hideMark/>
                </w:tcPr>
                <w:p w14:paraId="5D0ABBD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56F6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21F3802B" w14:textId="77777777" w:rsidTr="00D34FA7">
              <w:trPr>
                <w:trHeight w:val="274"/>
              </w:trPr>
              <w:tc>
                <w:tcPr>
                  <w:tcW w:w="195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5C0A7B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F1B3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7CF597E9" w14:textId="77777777" w:rsidTr="00D34FA7">
              <w:trPr>
                <w:trHeight w:val="274"/>
              </w:trPr>
              <w:tc>
                <w:tcPr>
                  <w:tcW w:w="1956"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588C92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9238C"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74D1AE9E" w14:textId="77777777" w:rsidR="00C825A3" w:rsidRPr="002A609D" w:rsidRDefault="00D34FA7" w:rsidP="009F687B">
            <w:r w:rsidRPr="00D34FA7">
              <w:t>Radio button</w:t>
            </w:r>
          </w:p>
        </w:tc>
      </w:tr>
      <w:tr w:rsidR="00C825A3" w:rsidRPr="002A609D" w14:paraId="509F1190" w14:textId="77777777" w:rsidTr="009F687B">
        <w:tc>
          <w:tcPr>
            <w:tcW w:w="2070" w:type="dxa"/>
          </w:tcPr>
          <w:p w14:paraId="3E3FBF18" w14:textId="77777777" w:rsidR="00C825A3" w:rsidRPr="002A609D" w:rsidRDefault="00C825A3" w:rsidP="009F687B">
            <w:pPr>
              <w:jc w:val="right"/>
              <w:rPr>
                <w:b/>
              </w:rPr>
            </w:pPr>
            <w:r w:rsidRPr="002A609D">
              <w:rPr>
                <w:b/>
              </w:rPr>
              <w:t>Prefill</w:t>
            </w:r>
          </w:p>
        </w:tc>
        <w:tc>
          <w:tcPr>
            <w:tcW w:w="6835" w:type="dxa"/>
          </w:tcPr>
          <w:p w14:paraId="2E92CBBE" w14:textId="77777777" w:rsidR="00C825A3" w:rsidRPr="002A609D" w:rsidRDefault="005E194E" w:rsidP="009F687B">
            <w:r w:rsidRPr="005E194E">
              <w:t>NAME</w:t>
            </w:r>
          </w:p>
        </w:tc>
      </w:tr>
      <w:tr w:rsidR="003C09CC" w:rsidRPr="002A609D" w14:paraId="39FE7D30" w14:textId="77777777" w:rsidTr="009F687B">
        <w:tc>
          <w:tcPr>
            <w:tcW w:w="2070" w:type="dxa"/>
          </w:tcPr>
          <w:p w14:paraId="01719D7A" w14:textId="77777777" w:rsidR="003C09CC" w:rsidRPr="002A609D" w:rsidRDefault="003C09CC" w:rsidP="003C09CC">
            <w:pPr>
              <w:jc w:val="right"/>
              <w:rPr>
                <w:b/>
              </w:rPr>
            </w:pPr>
            <w:r>
              <w:rPr>
                <w:b/>
              </w:rPr>
              <w:t>Routing</w:t>
            </w:r>
          </w:p>
        </w:tc>
        <w:tc>
          <w:tcPr>
            <w:tcW w:w="6835" w:type="dxa"/>
          </w:tcPr>
          <w:p w14:paraId="7EB314D4" w14:textId="77777777" w:rsidR="003C09CC" w:rsidRDefault="003C09CC" w:rsidP="003C09CC">
            <w:pPr>
              <w:pStyle w:val="ListParagraph"/>
              <w:numPr>
                <w:ilvl w:val="0"/>
                <w:numId w:val="38"/>
              </w:numPr>
            </w:pPr>
            <w:r w:rsidRPr="002A609D">
              <w:t xml:space="preserve">If </w:t>
            </w:r>
            <w:r>
              <w:t xml:space="preserve">coded 1 go to E4 </w:t>
            </w:r>
          </w:p>
          <w:p w14:paraId="3732FC1C" w14:textId="77777777" w:rsidR="003C09CC" w:rsidRPr="002A609D" w:rsidRDefault="003C09CC" w:rsidP="005E194E">
            <w:pPr>
              <w:pStyle w:val="ListParagraph"/>
              <w:numPr>
                <w:ilvl w:val="0"/>
                <w:numId w:val="38"/>
              </w:numPr>
            </w:pPr>
            <w:r>
              <w:t>If coded 2 &amp; 9 go to E2</w:t>
            </w:r>
          </w:p>
        </w:tc>
      </w:tr>
      <w:tr w:rsidR="00C825A3" w:rsidRPr="002A609D" w14:paraId="30A96325" w14:textId="77777777" w:rsidTr="009F687B">
        <w:tc>
          <w:tcPr>
            <w:tcW w:w="2070" w:type="dxa"/>
          </w:tcPr>
          <w:p w14:paraId="73156B0F" w14:textId="77777777" w:rsidR="00C825A3" w:rsidRPr="002A609D" w:rsidRDefault="00C825A3" w:rsidP="009F687B">
            <w:pPr>
              <w:jc w:val="right"/>
              <w:rPr>
                <w:b/>
              </w:rPr>
            </w:pPr>
            <w:r w:rsidRPr="002A609D">
              <w:rPr>
                <w:b/>
              </w:rPr>
              <w:t>Consistency checks</w:t>
            </w:r>
          </w:p>
        </w:tc>
        <w:tc>
          <w:tcPr>
            <w:tcW w:w="6835" w:type="dxa"/>
          </w:tcPr>
          <w:p w14:paraId="17B90960" w14:textId="77777777" w:rsidR="00C825A3" w:rsidRPr="002A609D" w:rsidRDefault="00C825A3" w:rsidP="009F687B"/>
        </w:tc>
      </w:tr>
      <w:tr w:rsidR="00C825A3" w:rsidRPr="002A609D" w14:paraId="7308E985" w14:textId="77777777" w:rsidTr="009F687B">
        <w:tc>
          <w:tcPr>
            <w:tcW w:w="2070" w:type="dxa"/>
          </w:tcPr>
          <w:p w14:paraId="6D4D4FEA" w14:textId="77777777" w:rsidR="00C825A3" w:rsidRPr="002A609D" w:rsidRDefault="00C825A3" w:rsidP="009F687B">
            <w:pPr>
              <w:jc w:val="right"/>
              <w:rPr>
                <w:b/>
              </w:rPr>
            </w:pPr>
            <w:r>
              <w:rPr>
                <w:b/>
              </w:rPr>
              <w:t>Error  Message</w:t>
            </w:r>
          </w:p>
        </w:tc>
        <w:tc>
          <w:tcPr>
            <w:tcW w:w="6835" w:type="dxa"/>
          </w:tcPr>
          <w:p w14:paraId="49FFBD2B" w14:textId="77777777" w:rsidR="00C825A3" w:rsidRPr="002A609D" w:rsidRDefault="00C825A3" w:rsidP="009F687B"/>
        </w:tc>
      </w:tr>
      <w:tr w:rsidR="00C825A3" w:rsidRPr="002A609D" w14:paraId="3812744D" w14:textId="77777777" w:rsidTr="009F687B">
        <w:tc>
          <w:tcPr>
            <w:tcW w:w="2070" w:type="dxa"/>
          </w:tcPr>
          <w:p w14:paraId="37F3776C" w14:textId="77777777" w:rsidR="00C825A3" w:rsidRDefault="00C825A3" w:rsidP="009F687B">
            <w:pPr>
              <w:jc w:val="right"/>
              <w:rPr>
                <w:b/>
              </w:rPr>
            </w:pPr>
            <w:r>
              <w:rPr>
                <w:b/>
              </w:rPr>
              <w:t>Programmer instruction</w:t>
            </w:r>
          </w:p>
        </w:tc>
        <w:tc>
          <w:tcPr>
            <w:tcW w:w="6835" w:type="dxa"/>
          </w:tcPr>
          <w:p w14:paraId="1239377D" w14:textId="77777777" w:rsidR="00C825A3" w:rsidRPr="002A609D" w:rsidRDefault="00C825A3" w:rsidP="009F687B">
            <w:pPr>
              <w:ind w:left="720"/>
              <w:contextualSpacing/>
            </w:pPr>
          </w:p>
        </w:tc>
      </w:tr>
      <w:tr w:rsidR="00C825A3" w:rsidRPr="002A609D" w14:paraId="05CB3139" w14:textId="77777777" w:rsidTr="009F687B">
        <w:tc>
          <w:tcPr>
            <w:tcW w:w="2070" w:type="dxa"/>
          </w:tcPr>
          <w:p w14:paraId="37048929" w14:textId="77777777" w:rsidR="00C825A3" w:rsidRDefault="00C825A3" w:rsidP="009F687B">
            <w:pPr>
              <w:jc w:val="right"/>
              <w:rPr>
                <w:b/>
              </w:rPr>
            </w:pPr>
            <w:r>
              <w:rPr>
                <w:b/>
              </w:rPr>
              <w:t>Change log</w:t>
            </w:r>
          </w:p>
        </w:tc>
        <w:tc>
          <w:tcPr>
            <w:tcW w:w="6835" w:type="dxa"/>
          </w:tcPr>
          <w:p w14:paraId="440EC5E8" w14:textId="77777777" w:rsidR="00C825A3" w:rsidRPr="002A609D" w:rsidRDefault="00C825A3" w:rsidP="009F687B">
            <w:pPr>
              <w:ind w:left="720"/>
              <w:contextualSpacing/>
            </w:pPr>
          </w:p>
        </w:tc>
      </w:tr>
    </w:tbl>
    <w:p w14:paraId="5F2C0650" w14:textId="77777777" w:rsidR="00C825A3" w:rsidRPr="002A609D" w:rsidRDefault="00C825A3" w:rsidP="00C825A3"/>
    <w:p w14:paraId="36FB0427" w14:textId="77777777" w:rsidR="00C825A3" w:rsidRPr="002A609D" w:rsidRDefault="00C825A3" w:rsidP="00C825A3"/>
    <w:p w14:paraId="56DB24E2"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Field: E2 Work to return to</w:t>
      </w:r>
    </w:p>
    <w:tbl>
      <w:tblPr>
        <w:tblStyle w:val="TableGrid"/>
        <w:tblW w:w="0" w:type="auto"/>
        <w:tblInd w:w="445" w:type="dxa"/>
        <w:tblLook w:val="04A0" w:firstRow="1" w:lastRow="0" w:firstColumn="1" w:lastColumn="0" w:noHBand="0" w:noVBand="1"/>
      </w:tblPr>
      <w:tblGrid>
        <w:gridCol w:w="2070"/>
        <w:gridCol w:w="6835"/>
      </w:tblGrid>
      <w:tr w:rsidR="00C825A3" w:rsidRPr="002A609D" w14:paraId="7853D698" w14:textId="77777777" w:rsidTr="009F687B">
        <w:tc>
          <w:tcPr>
            <w:tcW w:w="2070" w:type="dxa"/>
          </w:tcPr>
          <w:p w14:paraId="3022CE57" w14:textId="77777777" w:rsidR="00C825A3" w:rsidRPr="002A609D" w:rsidRDefault="00C825A3" w:rsidP="009F687B">
            <w:pPr>
              <w:jc w:val="right"/>
              <w:rPr>
                <w:b/>
              </w:rPr>
            </w:pPr>
            <w:r w:rsidRPr="002A609D">
              <w:rPr>
                <w:b/>
              </w:rPr>
              <w:t>Description</w:t>
            </w:r>
          </w:p>
        </w:tc>
        <w:tc>
          <w:tcPr>
            <w:tcW w:w="6835" w:type="dxa"/>
          </w:tcPr>
          <w:p w14:paraId="4252AA16" w14:textId="77777777" w:rsidR="00C825A3" w:rsidRPr="002A609D" w:rsidRDefault="00C825A3" w:rsidP="009F687B">
            <w:r w:rsidRPr="002A609D">
              <w:t>Work to return to even if absent due to vacation, illness, layoff</w:t>
            </w:r>
          </w:p>
        </w:tc>
      </w:tr>
      <w:tr w:rsidR="00C825A3" w:rsidRPr="002A609D" w14:paraId="56EE1C1F" w14:textId="77777777" w:rsidTr="009F687B">
        <w:tc>
          <w:tcPr>
            <w:tcW w:w="2070" w:type="dxa"/>
          </w:tcPr>
          <w:p w14:paraId="435C85CC" w14:textId="77777777" w:rsidR="00C825A3" w:rsidRPr="002A609D" w:rsidRDefault="00C825A3" w:rsidP="009F687B">
            <w:pPr>
              <w:jc w:val="right"/>
              <w:rPr>
                <w:b/>
              </w:rPr>
            </w:pPr>
            <w:r w:rsidRPr="002A609D">
              <w:rPr>
                <w:b/>
              </w:rPr>
              <w:t>Name</w:t>
            </w:r>
          </w:p>
        </w:tc>
        <w:tc>
          <w:tcPr>
            <w:tcW w:w="6835" w:type="dxa"/>
          </w:tcPr>
          <w:p w14:paraId="4F85B142" w14:textId="77777777" w:rsidR="00C825A3" w:rsidRPr="002A609D" w:rsidRDefault="00C825A3" w:rsidP="009F687B">
            <w:r w:rsidRPr="002A609D">
              <w:t>WORK_TO_RETURN_TO</w:t>
            </w:r>
          </w:p>
        </w:tc>
      </w:tr>
      <w:tr w:rsidR="00C825A3" w:rsidRPr="002A609D" w14:paraId="31661886" w14:textId="77777777" w:rsidTr="009F687B">
        <w:tc>
          <w:tcPr>
            <w:tcW w:w="2070" w:type="dxa"/>
          </w:tcPr>
          <w:p w14:paraId="07B9C7BA" w14:textId="77777777" w:rsidR="00C825A3" w:rsidRPr="002A609D" w:rsidRDefault="00C825A3" w:rsidP="009F687B">
            <w:pPr>
              <w:jc w:val="right"/>
              <w:rPr>
                <w:b/>
              </w:rPr>
            </w:pPr>
            <w:r w:rsidRPr="002A609D">
              <w:rPr>
                <w:b/>
              </w:rPr>
              <w:t>Type</w:t>
            </w:r>
          </w:p>
        </w:tc>
        <w:tc>
          <w:tcPr>
            <w:tcW w:w="6835" w:type="dxa"/>
          </w:tcPr>
          <w:p w14:paraId="7D2FE4B6" w14:textId="77777777" w:rsidR="00C825A3" w:rsidRPr="002A609D" w:rsidRDefault="00C825A3" w:rsidP="009F687B">
            <w:r w:rsidRPr="002A609D">
              <w:t>Numeric</w:t>
            </w:r>
          </w:p>
        </w:tc>
      </w:tr>
      <w:tr w:rsidR="00C825A3" w:rsidRPr="002A609D" w14:paraId="3A70B43A" w14:textId="77777777" w:rsidTr="009F687B">
        <w:tc>
          <w:tcPr>
            <w:tcW w:w="2070" w:type="dxa"/>
          </w:tcPr>
          <w:p w14:paraId="34C790A4" w14:textId="77777777" w:rsidR="00C825A3" w:rsidRPr="002A609D" w:rsidRDefault="00C825A3" w:rsidP="009F687B">
            <w:pPr>
              <w:jc w:val="right"/>
              <w:rPr>
                <w:b/>
              </w:rPr>
            </w:pPr>
            <w:r w:rsidRPr="002A609D">
              <w:rPr>
                <w:b/>
              </w:rPr>
              <w:t>Universe</w:t>
            </w:r>
          </w:p>
        </w:tc>
        <w:tc>
          <w:tcPr>
            <w:tcW w:w="6835" w:type="dxa"/>
          </w:tcPr>
          <w:p w14:paraId="6704B3C0" w14:textId="77777777" w:rsidR="00C825A3" w:rsidRPr="002A609D" w:rsidRDefault="00C825A3" w:rsidP="009F687B">
            <w:r w:rsidRPr="002A609D">
              <w:t>For all persons aged 8 years and above</w:t>
            </w:r>
            <w:r>
              <w:t xml:space="preserve"> and E01=2 or 9</w:t>
            </w:r>
          </w:p>
        </w:tc>
      </w:tr>
      <w:tr w:rsidR="00C825A3" w:rsidRPr="002A609D" w14:paraId="373C7974" w14:textId="77777777" w:rsidTr="009F687B">
        <w:tc>
          <w:tcPr>
            <w:tcW w:w="2070" w:type="dxa"/>
          </w:tcPr>
          <w:p w14:paraId="10BEE8FE" w14:textId="77777777" w:rsidR="00C825A3" w:rsidRPr="002A609D" w:rsidRDefault="00C825A3" w:rsidP="009F687B">
            <w:pPr>
              <w:jc w:val="right"/>
              <w:rPr>
                <w:b/>
              </w:rPr>
            </w:pPr>
            <w:r w:rsidRPr="002A609D">
              <w:rPr>
                <w:b/>
              </w:rPr>
              <w:t>Question text</w:t>
            </w:r>
          </w:p>
        </w:tc>
        <w:tc>
          <w:tcPr>
            <w:tcW w:w="6835" w:type="dxa"/>
          </w:tcPr>
          <w:p w14:paraId="06FD1C89" w14:textId="77777777" w:rsidR="00C825A3" w:rsidRPr="002A609D" w:rsidRDefault="00C825A3" w:rsidP="009F687B">
            <w:r w:rsidRPr="002A609D">
              <w:t>Even though (NAME) did not do any kind of work in the past 7 days, did (NAME) have work or business (not including Subsistence farming), from which (NAME) was temporarily absent because of vacation, illness, layoff, etc., and to which (NAME) will definitely return?</w:t>
            </w:r>
          </w:p>
        </w:tc>
      </w:tr>
      <w:tr w:rsidR="00C825A3" w:rsidRPr="002A609D" w14:paraId="4961991A" w14:textId="77777777" w:rsidTr="009F687B">
        <w:tc>
          <w:tcPr>
            <w:tcW w:w="2070" w:type="dxa"/>
          </w:tcPr>
          <w:p w14:paraId="260C2E22" w14:textId="77777777" w:rsidR="00C825A3" w:rsidRPr="002A609D" w:rsidRDefault="00C825A3" w:rsidP="009F687B">
            <w:pPr>
              <w:jc w:val="right"/>
              <w:rPr>
                <w:b/>
              </w:rPr>
            </w:pPr>
            <w:r w:rsidRPr="002A609D">
              <w:rPr>
                <w:b/>
              </w:rPr>
              <w:t>Help text</w:t>
            </w:r>
          </w:p>
        </w:tc>
        <w:tc>
          <w:tcPr>
            <w:tcW w:w="6835" w:type="dxa"/>
          </w:tcPr>
          <w:p w14:paraId="3C52A3C5" w14:textId="77777777" w:rsidR="00C825A3" w:rsidRPr="002A609D" w:rsidRDefault="00C825A3" w:rsidP="009F687B">
            <w:pPr>
              <w:ind w:left="720"/>
              <w:contextualSpacing/>
            </w:pPr>
          </w:p>
        </w:tc>
      </w:tr>
      <w:tr w:rsidR="00C825A3" w:rsidRPr="002A609D" w14:paraId="5109B2EE" w14:textId="77777777" w:rsidTr="009F687B">
        <w:tc>
          <w:tcPr>
            <w:tcW w:w="2070" w:type="dxa"/>
          </w:tcPr>
          <w:p w14:paraId="403B60CC" w14:textId="77777777" w:rsidR="00C825A3" w:rsidRPr="002A609D" w:rsidRDefault="00C825A3" w:rsidP="009F687B">
            <w:pPr>
              <w:jc w:val="right"/>
              <w:rPr>
                <w:b/>
              </w:rPr>
            </w:pPr>
          </w:p>
        </w:tc>
        <w:tc>
          <w:tcPr>
            <w:tcW w:w="6835" w:type="dxa"/>
          </w:tcPr>
          <w:p w14:paraId="40FD5098" w14:textId="77777777" w:rsidR="00C825A3" w:rsidRPr="002A609D" w:rsidRDefault="00C825A3" w:rsidP="009F687B">
            <w:pPr>
              <w:pStyle w:val="ListParagraph"/>
              <w:numPr>
                <w:ilvl w:val="0"/>
                <w:numId w:val="5"/>
              </w:numPr>
            </w:pPr>
          </w:p>
        </w:tc>
      </w:tr>
      <w:tr w:rsidR="00C825A3" w:rsidRPr="002A609D" w14:paraId="73823E1C" w14:textId="77777777" w:rsidTr="009F687B">
        <w:tc>
          <w:tcPr>
            <w:tcW w:w="2070" w:type="dxa"/>
          </w:tcPr>
          <w:p w14:paraId="7C223AE2" w14:textId="77777777" w:rsidR="00C825A3" w:rsidRPr="002A609D" w:rsidRDefault="00C825A3" w:rsidP="009F687B">
            <w:pPr>
              <w:jc w:val="right"/>
              <w:rPr>
                <w:b/>
              </w:rPr>
            </w:pPr>
            <w:r w:rsidRPr="002A609D">
              <w:rPr>
                <w:b/>
              </w:rPr>
              <w:t>Valid range</w:t>
            </w:r>
          </w:p>
        </w:tc>
        <w:tc>
          <w:tcPr>
            <w:tcW w:w="6835" w:type="dxa"/>
          </w:tcPr>
          <w:p w14:paraId="4839FBEB" w14:textId="77777777" w:rsidR="00C825A3" w:rsidRPr="002A609D" w:rsidRDefault="00C825A3" w:rsidP="009F687B">
            <w:r w:rsidRPr="002A609D">
              <w:t xml:space="preserve">1 </w:t>
            </w:r>
            <w:r>
              <w:t>–</w:t>
            </w:r>
            <w:r w:rsidRPr="002A609D">
              <w:t xml:space="preserve"> 2</w:t>
            </w:r>
            <w:r>
              <w:t>, 9</w:t>
            </w:r>
          </w:p>
        </w:tc>
      </w:tr>
      <w:tr w:rsidR="00C825A3" w:rsidRPr="002A609D" w14:paraId="20121E9F" w14:textId="77777777" w:rsidTr="009F687B">
        <w:tc>
          <w:tcPr>
            <w:tcW w:w="2070" w:type="dxa"/>
          </w:tcPr>
          <w:p w14:paraId="6695ACE8" w14:textId="77777777" w:rsidR="00C825A3" w:rsidRPr="002A609D" w:rsidRDefault="00C825A3" w:rsidP="009F687B">
            <w:pPr>
              <w:jc w:val="right"/>
              <w:rPr>
                <w:b/>
              </w:rPr>
            </w:pPr>
            <w:r w:rsidRPr="002A609D">
              <w:rPr>
                <w:b/>
              </w:rPr>
              <w:t>Responses</w:t>
            </w:r>
          </w:p>
        </w:tc>
        <w:tc>
          <w:tcPr>
            <w:tcW w:w="6835" w:type="dxa"/>
          </w:tcPr>
          <w:tbl>
            <w:tblPr>
              <w:tblpPr w:leftFromText="180" w:rightFromText="180" w:tblpY="285"/>
              <w:tblOverlap w:val="never"/>
              <w:tblW w:w="2153" w:type="dxa"/>
              <w:tblLook w:val="04A0" w:firstRow="1" w:lastRow="0" w:firstColumn="1" w:lastColumn="0" w:noHBand="0" w:noVBand="1"/>
            </w:tblPr>
            <w:tblGrid>
              <w:gridCol w:w="1471"/>
              <w:gridCol w:w="682"/>
            </w:tblGrid>
            <w:tr w:rsidR="00C825A3" w:rsidRPr="002A609D" w14:paraId="2A35BA3C" w14:textId="77777777" w:rsidTr="00D34FA7">
              <w:trPr>
                <w:trHeight w:val="260"/>
              </w:trPr>
              <w:tc>
                <w:tcPr>
                  <w:tcW w:w="1471" w:type="dxa"/>
                  <w:tcBorders>
                    <w:top w:val="single" w:sz="4" w:space="0" w:color="auto"/>
                    <w:left w:val="single" w:sz="8" w:space="0" w:color="auto"/>
                    <w:bottom w:val="single" w:sz="4" w:space="0" w:color="auto"/>
                    <w:right w:val="nil"/>
                  </w:tcBorders>
                  <w:shd w:val="clear" w:color="auto" w:fill="auto"/>
                  <w:vAlign w:val="center"/>
                  <w:hideMark/>
                </w:tcPr>
                <w:p w14:paraId="1717407D"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1A6B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0FCC21B2" w14:textId="77777777" w:rsidTr="00D34FA7">
              <w:trPr>
                <w:trHeight w:val="274"/>
              </w:trPr>
              <w:tc>
                <w:tcPr>
                  <w:tcW w:w="147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A365E1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4B7C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49953551" w14:textId="77777777" w:rsidTr="00D34FA7">
              <w:trPr>
                <w:trHeight w:val="274"/>
              </w:trPr>
              <w:tc>
                <w:tcPr>
                  <w:tcW w:w="1471"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535648F"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lastRenderedPageBreak/>
                    <w:t>Don’t know</w:t>
                  </w:r>
                </w:p>
              </w:tc>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F92F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7C2B3160" w14:textId="77777777" w:rsidR="00C825A3" w:rsidRPr="002A609D" w:rsidRDefault="00D34FA7" w:rsidP="009F687B">
            <w:r w:rsidRPr="00D34FA7">
              <w:t>Radio button</w:t>
            </w:r>
          </w:p>
        </w:tc>
      </w:tr>
      <w:tr w:rsidR="00C825A3" w:rsidRPr="002A609D" w14:paraId="18ABA0AE" w14:textId="77777777" w:rsidTr="009F687B">
        <w:tc>
          <w:tcPr>
            <w:tcW w:w="2070" w:type="dxa"/>
          </w:tcPr>
          <w:p w14:paraId="722D7F38" w14:textId="77777777" w:rsidR="00C825A3" w:rsidRPr="002A609D" w:rsidRDefault="00C825A3" w:rsidP="009F687B">
            <w:pPr>
              <w:jc w:val="right"/>
              <w:rPr>
                <w:b/>
              </w:rPr>
            </w:pPr>
            <w:r w:rsidRPr="002A609D">
              <w:rPr>
                <w:b/>
              </w:rPr>
              <w:lastRenderedPageBreak/>
              <w:t>Prefill</w:t>
            </w:r>
          </w:p>
        </w:tc>
        <w:tc>
          <w:tcPr>
            <w:tcW w:w="6835" w:type="dxa"/>
          </w:tcPr>
          <w:p w14:paraId="56766FCB" w14:textId="77777777" w:rsidR="00C825A3" w:rsidRPr="002A609D" w:rsidRDefault="005E194E" w:rsidP="009F687B">
            <w:r w:rsidRPr="005E194E">
              <w:t>NAME</w:t>
            </w:r>
          </w:p>
        </w:tc>
      </w:tr>
      <w:tr w:rsidR="005E194E" w:rsidRPr="002A609D" w14:paraId="0F5E99C5" w14:textId="77777777" w:rsidTr="009F687B">
        <w:tc>
          <w:tcPr>
            <w:tcW w:w="2070" w:type="dxa"/>
          </w:tcPr>
          <w:p w14:paraId="0B3FF633" w14:textId="77777777" w:rsidR="005E194E" w:rsidRPr="002A609D" w:rsidRDefault="005E194E" w:rsidP="005E194E">
            <w:pPr>
              <w:jc w:val="right"/>
              <w:rPr>
                <w:b/>
              </w:rPr>
            </w:pPr>
            <w:r>
              <w:rPr>
                <w:b/>
              </w:rPr>
              <w:t>Routing</w:t>
            </w:r>
          </w:p>
        </w:tc>
        <w:tc>
          <w:tcPr>
            <w:tcW w:w="6835" w:type="dxa"/>
          </w:tcPr>
          <w:p w14:paraId="2FD4C4D7" w14:textId="77777777" w:rsidR="005E194E" w:rsidRDefault="005E194E" w:rsidP="005E194E">
            <w:pPr>
              <w:numPr>
                <w:ilvl w:val="0"/>
                <w:numId w:val="5"/>
              </w:numPr>
              <w:contextualSpacing/>
            </w:pPr>
            <w:r>
              <w:t xml:space="preserve">If coded 1 go to E4 </w:t>
            </w:r>
          </w:p>
          <w:p w14:paraId="10903C6F" w14:textId="77777777" w:rsidR="005E194E" w:rsidRDefault="005E194E" w:rsidP="005E194E">
            <w:pPr>
              <w:numPr>
                <w:ilvl w:val="0"/>
                <w:numId w:val="5"/>
              </w:numPr>
              <w:contextualSpacing/>
            </w:pPr>
            <w:r w:rsidRPr="0035417D">
              <w:t>If coded 2 or 9 and B3 ≠ 1 or 2 go to E7</w:t>
            </w:r>
          </w:p>
          <w:p w14:paraId="086B1704" w14:textId="77777777" w:rsidR="005E194E" w:rsidRPr="002A609D" w:rsidRDefault="005E194E" w:rsidP="005E194E">
            <w:pPr>
              <w:ind w:left="720"/>
              <w:contextualSpacing/>
            </w:pPr>
            <w:r>
              <w:t>If coded 2 or 9 and B3  = 1 or 2 go to E03</w:t>
            </w:r>
          </w:p>
        </w:tc>
      </w:tr>
      <w:tr w:rsidR="00C825A3" w:rsidRPr="002A609D" w14:paraId="380B3CED" w14:textId="77777777" w:rsidTr="009F687B">
        <w:tc>
          <w:tcPr>
            <w:tcW w:w="2070" w:type="dxa"/>
          </w:tcPr>
          <w:p w14:paraId="3B3DDF93" w14:textId="77777777" w:rsidR="00C825A3" w:rsidRPr="002A609D" w:rsidRDefault="00C825A3" w:rsidP="009F687B">
            <w:pPr>
              <w:jc w:val="right"/>
              <w:rPr>
                <w:b/>
              </w:rPr>
            </w:pPr>
            <w:r w:rsidRPr="002A609D">
              <w:rPr>
                <w:b/>
              </w:rPr>
              <w:t>Consistency checks</w:t>
            </w:r>
          </w:p>
        </w:tc>
        <w:tc>
          <w:tcPr>
            <w:tcW w:w="6835" w:type="dxa"/>
          </w:tcPr>
          <w:p w14:paraId="4FB6EF68" w14:textId="77777777" w:rsidR="00C825A3" w:rsidRPr="002A609D" w:rsidRDefault="00C825A3" w:rsidP="009F687B">
            <w:pPr>
              <w:ind w:left="720"/>
              <w:contextualSpacing/>
            </w:pPr>
          </w:p>
        </w:tc>
      </w:tr>
      <w:tr w:rsidR="00C825A3" w:rsidRPr="002A609D" w14:paraId="1CD6F14C" w14:textId="77777777" w:rsidTr="009F687B">
        <w:tc>
          <w:tcPr>
            <w:tcW w:w="2070" w:type="dxa"/>
          </w:tcPr>
          <w:p w14:paraId="222D2944" w14:textId="77777777" w:rsidR="00C825A3" w:rsidRPr="002A609D" w:rsidRDefault="00C825A3" w:rsidP="009F687B">
            <w:pPr>
              <w:jc w:val="right"/>
              <w:rPr>
                <w:b/>
              </w:rPr>
            </w:pPr>
            <w:r>
              <w:rPr>
                <w:b/>
              </w:rPr>
              <w:t>Error  Message</w:t>
            </w:r>
          </w:p>
        </w:tc>
        <w:tc>
          <w:tcPr>
            <w:tcW w:w="6835" w:type="dxa"/>
          </w:tcPr>
          <w:p w14:paraId="3994CF06" w14:textId="77777777" w:rsidR="00C825A3" w:rsidRPr="002A609D" w:rsidRDefault="00C825A3" w:rsidP="009F687B">
            <w:pPr>
              <w:ind w:left="720"/>
              <w:contextualSpacing/>
            </w:pPr>
          </w:p>
        </w:tc>
      </w:tr>
      <w:tr w:rsidR="00C825A3" w:rsidRPr="002A609D" w14:paraId="117FAE30" w14:textId="77777777" w:rsidTr="009F687B">
        <w:tc>
          <w:tcPr>
            <w:tcW w:w="2070" w:type="dxa"/>
          </w:tcPr>
          <w:p w14:paraId="7CF3BB76" w14:textId="77777777" w:rsidR="00C825A3" w:rsidRDefault="00C825A3" w:rsidP="009F687B">
            <w:pPr>
              <w:jc w:val="right"/>
              <w:rPr>
                <w:b/>
              </w:rPr>
            </w:pPr>
            <w:r>
              <w:rPr>
                <w:b/>
              </w:rPr>
              <w:t>Programmer instruction</w:t>
            </w:r>
          </w:p>
        </w:tc>
        <w:tc>
          <w:tcPr>
            <w:tcW w:w="6835" w:type="dxa"/>
          </w:tcPr>
          <w:p w14:paraId="2D6B8951" w14:textId="77777777" w:rsidR="00C825A3" w:rsidRPr="002A609D" w:rsidRDefault="00C825A3" w:rsidP="009F687B">
            <w:pPr>
              <w:ind w:left="720"/>
              <w:contextualSpacing/>
            </w:pPr>
          </w:p>
        </w:tc>
      </w:tr>
      <w:tr w:rsidR="00C825A3" w:rsidRPr="002A609D" w14:paraId="57993096" w14:textId="77777777" w:rsidTr="009F687B">
        <w:tc>
          <w:tcPr>
            <w:tcW w:w="2070" w:type="dxa"/>
          </w:tcPr>
          <w:p w14:paraId="6A4A1F08" w14:textId="77777777" w:rsidR="00C825A3" w:rsidRDefault="00C825A3" w:rsidP="009F687B">
            <w:pPr>
              <w:jc w:val="right"/>
              <w:rPr>
                <w:b/>
              </w:rPr>
            </w:pPr>
            <w:r>
              <w:rPr>
                <w:b/>
              </w:rPr>
              <w:t>Change log</w:t>
            </w:r>
          </w:p>
        </w:tc>
        <w:tc>
          <w:tcPr>
            <w:tcW w:w="6835" w:type="dxa"/>
          </w:tcPr>
          <w:p w14:paraId="38956D91" w14:textId="77777777" w:rsidR="00C825A3" w:rsidRPr="002A609D" w:rsidRDefault="00C825A3" w:rsidP="009F687B">
            <w:pPr>
              <w:ind w:left="720"/>
              <w:contextualSpacing/>
            </w:pPr>
          </w:p>
        </w:tc>
      </w:tr>
    </w:tbl>
    <w:p w14:paraId="2AE9CD53" w14:textId="77777777" w:rsidR="00C825A3" w:rsidRPr="002A609D" w:rsidRDefault="00C825A3" w:rsidP="00C825A3"/>
    <w:p w14:paraId="6676B308" w14:textId="77777777" w:rsidR="00C825A3" w:rsidRPr="002A609D" w:rsidRDefault="00C825A3" w:rsidP="00C825A3"/>
    <w:p w14:paraId="72BF177D"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3 Subsistence Agricultural work</w:t>
      </w:r>
    </w:p>
    <w:tbl>
      <w:tblPr>
        <w:tblStyle w:val="TableGrid"/>
        <w:tblW w:w="0" w:type="auto"/>
        <w:tblInd w:w="445" w:type="dxa"/>
        <w:tblLook w:val="04A0" w:firstRow="1" w:lastRow="0" w:firstColumn="1" w:lastColumn="0" w:noHBand="0" w:noVBand="1"/>
      </w:tblPr>
      <w:tblGrid>
        <w:gridCol w:w="2070"/>
        <w:gridCol w:w="6835"/>
      </w:tblGrid>
      <w:tr w:rsidR="00C825A3" w:rsidRPr="002A609D" w14:paraId="3AAA8078" w14:textId="77777777" w:rsidTr="009F687B">
        <w:tc>
          <w:tcPr>
            <w:tcW w:w="2070" w:type="dxa"/>
          </w:tcPr>
          <w:p w14:paraId="27F51198" w14:textId="77777777" w:rsidR="00C825A3" w:rsidRPr="002A609D" w:rsidRDefault="00C825A3" w:rsidP="009F687B">
            <w:pPr>
              <w:jc w:val="right"/>
              <w:rPr>
                <w:b/>
              </w:rPr>
            </w:pPr>
            <w:r w:rsidRPr="002A609D">
              <w:rPr>
                <w:b/>
              </w:rPr>
              <w:t>Description</w:t>
            </w:r>
          </w:p>
        </w:tc>
        <w:tc>
          <w:tcPr>
            <w:tcW w:w="6835" w:type="dxa"/>
          </w:tcPr>
          <w:p w14:paraId="7FB0BF5E" w14:textId="77777777" w:rsidR="00C825A3" w:rsidRPr="002A609D" w:rsidRDefault="00C825A3" w:rsidP="009F687B">
            <w:r w:rsidRPr="002A609D">
              <w:t>Subsistence agricultural work on household farm/ plot/ garden/ cattle post or kraal, or grow farm produce or take care of household livestock</w:t>
            </w:r>
          </w:p>
        </w:tc>
      </w:tr>
      <w:tr w:rsidR="00C825A3" w:rsidRPr="002A609D" w14:paraId="7D5C8166" w14:textId="77777777" w:rsidTr="009F687B">
        <w:tc>
          <w:tcPr>
            <w:tcW w:w="2070" w:type="dxa"/>
          </w:tcPr>
          <w:p w14:paraId="3A0F573B" w14:textId="77777777" w:rsidR="00C825A3" w:rsidRPr="002A609D" w:rsidRDefault="00C825A3" w:rsidP="009F687B">
            <w:pPr>
              <w:jc w:val="right"/>
              <w:rPr>
                <w:b/>
              </w:rPr>
            </w:pPr>
            <w:r w:rsidRPr="002A609D">
              <w:rPr>
                <w:b/>
              </w:rPr>
              <w:t>Name</w:t>
            </w:r>
          </w:p>
        </w:tc>
        <w:tc>
          <w:tcPr>
            <w:tcW w:w="6835" w:type="dxa"/>
          </w:tcPr>
          <w:p w14:paraId="799251E4" w14:textId="77777777" w:rsidR="00C825A3" w:rsidRPr="002A609D" w:rsidRDefault="00C825A3" w:rsidP="009F687B">
            <w:r w:rsidRPr="002A609D">
              <w:t>SUBSISTENCE_AGRICULTURAL_WORK</w:t>
            </w:r>
          </w:p>
        </w:tc>
      </w:tr>
      <w:tr w:rsidR="00C825A3" w:rsidRPr="002A609D" w14:paraId="589D2048" w14:textId="77777777" w:rsidTr="009F687B">
        <w:tc>
          <w:tcPr>
            <w:tcW w:w="2070" w:type="dxa"/>
          </w:tcPr>
          <w:p w14:paraId="60DD23B5" w14:textId="77777777" w:rsidR="00C825A3" w:rsidRPr="002A609D" w:rsidRDefault="00C825A3" w:rsidP="009F687B">
            <w:pPr>
              <w:jc w:val="right"/>
              <w:rPr>
                <w:b/>
              </w:rPr>
            </w:pPr>
            <w:r w:rsidRPr="002A609D">
              <w:rPr>
                <w:b/>
              </w:rPr>
              <w:t>Type</w:t>
            </w:r>
          </w:p>
        </w:tc>
        <w:tc>
          <w:tcPr>
            <w:tcW w:w="6835" w:type="dxa"/>
          </w:tcPr>
          <w:p w14:paraId="1EAFC81F" w14:textId="77777777" w:rsidR="00C825A3" w:rsidRPr="002A609D" w:rsidRDefault="00C825A3" w:rsidP="009F687B">
            <w:r w:rsidRPr="002A609D">
              <w:t>Numeric</w:t>
            </w:r>
          </w:p>
        </w:tc>
      </w:tr>
      <w:tr w:rsidR="00C825A3" w:rsidRPr="002A609D" w14:paraId="1E18CCA9" w14:textId="77777777" w:rsidTr="009F687B">
        <w:tc>
          <w:tcPr>
            <w:tcW w:w="2070" w:type="dxa"/>
          </w:tcPr>
          <w:p w14:paraId="1EEC4DE3" w14:textId="77777777" w:rsidR="00C825A3" w:rsidRPr="002A609D" w:rsidRDefault="00C825A3" w:rsidP="009F687B">
            <w:pPr>
              <w:jc w:val="right"/>
              <w:rPr>
                <w:b/>
              </w:rPr>
            </w:pPr>
            <w:r w:rsidRPr="002A609D">
              <w:rPr>
                <w:b/>
              </w:rPr>
              <w:t>Universe</w:t>
            </w:r>
          </w:p>
        </w:tc>
        <w:tc>
          <w:tcPr>
            <w:tcW w:w="6835" w:type="dxa"/>
          </w:tcPr>
          <w:p w14:paraId="6A74CE3C" w14:textId="77777777" w:rsidR="00C825A3" w:rsidRPr="002A609D" w:rsidRDefault="00C825A3" w:rsidP="009F687B">
            <w:r w:rsidRPr="002A609D">
              <w:t>For all persons aged 8 years and above</w:t>
            </w:r>
            <w:r>
              <w:t xml:space="preserve">, coded </w:t>
            </w:r>
            <w:r w:rsidRPr="00062EF8">
              <w:t>2 or 9</w:t>
            </w:r>
            <w:r>
              <w:t xml:space="preserve"> in E02</w:t>
            </w:r>
            <w:r w:rsidRPr="00062EF8">
              <w:t xml:space="preserve"> and B3  = 1 or 2 go to E03</w:t>
            </w:r>
          </w:p>
        </w:tc>
      </w:tr>
      <w:tr w:rsidR="00C825A3" w:rsidRPr="002A609D" w14:paraId="4B12ABBB" w14:textId="77777777" w:rsidTr="009F687B">
        <w:tc>
          <w:tcPr>
            <w:tcW w:w="2070" w:type="dxa"/>
          </w:tcPr>
          <w:p w14:paraId="38702259" w14:textId="77777777" w:rsidR="00C825A3" w:rsidRPr="002A609D" w:rsidRDefault="00C825A3" w:rsidP="009F687B">
            <w:pPr>
              <w:jc w:val="right"/>
              <w:rPr>
                <w:b/>
              </w:rPr>
            </w:pPr>
            <w:r w:rsidRPr="002A609D">
              <w:rPr>
                <w:b/>
              </w:rPr>
              <w:t>Question text</w:t>
            </w:r>
          </w:p>
        </w:tc>
        <w:tc>
          <w:tcPr>
            <w:tcW w:w="6835" w:type="dxa"/>
          </w:tcPr>
          <w:p w14:paraId="40E27797" w14:textId="77777777" w:rsidR="00C825A3" w:rsidRPr="002A609D" w:rsidRDefault="00C825A3" w:rsidP="009F687B">
            <w:r w:rsidRPr="002A609D">
              <w:t>In the past 7 days,  did (NAME) do any subsistence agricultural work on his/her household farm/ plot/ garden/ cattle post or kraal, or grow farm produce or take care of his/her own or household livestock that (NAME) will definitely return to?</w:t>
            </w:r>
          </w:p>
        </w:tc>
      </w:tr>
      <w:tr w:rsidR="00C825A3" w:rsidRPr="002A609D" w14:paraId="4E8E2D1C" w14:textId="77777777" w:rsidTr="009F687B">
        <w:tc>
          <w:tcPr>
            <w:tcW w:w="2070" w:type="dxa"/>
          </w:tcPr>
          <w:p w14:paraId="2652F08A" w14:textId="77777777" w:rsidR="00C825A3" w:rsidRPr="002A609D" w:rsidRDefault="00C825A3" w:rsidP="009F687B">
            <w:pPr>
              <w:jc w:val="right"/>
              <w:rPr>
                <w:b/>
              </w:rPr>
            </w:pPr>
            <w:r w:rsidRPr="002A609D">
              <w:rPr>
                <w:b/>
              </w:rPr>
              <w:t>Help text</w:t>
            </w:r>
          </w:p>
        </w:tc>
        <w:tc>
          <w:tcPr>
            <w:tcW w:w="6835" w:type="dxa"/>
          </w:tcPr>
          <w:p w14:paraId="56E29C2C" w14:textId="77777777" w:rsidR="00C825A3" w:rsidRPr="002A609D" w:rsidRDefault="00C825A3" w:rsidP="009F687B">
            <w:pPr>
              <w:ind w:left="720"/>
              <w:contextualSpacing/>
            </w:pPr>
          </w:p>
        </w:tc>
      </w:tr>
      <w:tr w:rsidR="00C825A3" w:rsidRPr="002A609D" w14:paraId="7FF99215" w14:textId="77777777" w:rsidTr="009F687B">
        <w:tc>
          <w:tcPr>
            <w:tcW w:w="2070" w:type="dxa"/>
          </w:tcPr>
          <w:p w14:paraId="3F655EF1" w14:textId="77777777" w:rsidR="00C825A3" w:rsidRPr="002A609D" w:rsidRDefault="00C825A3" w:rsidP="009F687B">
            <w:pPr>
              <w:jc w:val="right"/>
              <w:rPr>
                <w:b/>
              </w:rPr>
            </w:pPr>
          </w:p>
        </w:tc>
        <w:tc>
          <w:tcPr>
            <w:tcW w:w="6835" w:type="dxa"/>
          </w:tcPr>
          <w:p w14:paraId="2EF8203D" w14:textId="77777777" w:rsidR="00C825A3" w:rsidRPr="002A609D" w:rsidRDefault="00C825A3" w:rsidP="009F687B">
            <w:pPr>
              <w:ind w:left="720"/>
              <w:contextualSpacing/>
            </w:pPr>
          </w:p>
        </w:tc>
      </w:tr>
      <w:tr w:rsidR="00C825A3" w:rsidRPr="002A609D" w14:paraId="071A613C" w14:textId="77777777" w:rsidTr="009F687B">
        <w:tc>
          <w:tcPr>
            <w:tcW w:w="2070" w:type="dxa"/>
          </w:tcPr>
          <w:p w14:paraId="24662C3D" w14:textId="77777777" w:rsidR="00C825A3" w:rsidRPr="002A609D" w:rsidRDefault="00C825A3" w:rsidP="009F687B">
            <w:pPr>
              <w:jc w:val="right"/>
              <w:rPr>
                <w:b/>
              </w:rPr>
            </w:pPr>
            <w:r w:rsidRPr="002A609D">
              <w:rPr>
                <w:b/>
              </w:rPr>
              <w:t>Valid range</w:t>
            </w:r>
          </w:p>
        </w:tc>
        <w:tc>
          <w:tcPr>
            <w:tcW w:w="6835" w:type="dxa"/>
          </w:tcPr>
          <w:p w14:paraId="7EBBD654" w14:textId="77777777" w:rsidR="00C825A3" w:rsidRPr="002A609D" w:rsidRDefault="00C825A3" w:rsidP="009F687B">
            <w:r w:rsidRPr="004C37B7">
              <w:t>1 – 2, 9</w:t>
            </w:r>
          </w:p>
        </w:tc>
      </w:tr>
      <w:tr w:rsidR="00C825A3" w:rsidRPr="002A609D" w14:paraId="58ADB910" w14:textId="77777777" w:rsidTr="009F687B">
        <w:tc>
          <w:tcPr>
            <w:tcW w:w="2070" w:type="dxa"/>
          </w:tcPr>
          <w:p w14:paraId="1A10F312"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15"/>
              <w:tblOverlap w:val="never"/>
              <w:tblW w:w="2153" w:type="dxa"/>
              <w:tblLook w:val="04A0" w:firstRow="1" w:lastRow="0" w:firstColumn="1" w:lastColumn="0" w:noHBand="0" w:noVBand="1"/>
            </w:tblPr>
            <w:tblGrid>
              <w:gridCol w:w="1613"/>
              <w:gridCol w:w="540"/>
            </w:tblGrid>
            <w:tr w:rsidR="00C825A3" w:rsidRPr="002A609D" w14:paraId="116E9FF3" w14:textId="77777777" w:rsidTr="00AD720E">
              <w:trPr>
                <w:trHeight w:val="260"/>
              </w:trPr>
              <w:tc>
                <w:tcPr>
                  <w:tcW w:w="1613" w:type="dxa"/>
                  <w:tcBorders>
                    <w:top w:val="single" w:sz="4" w:space="0" w:color="auto"/>
                    <w:left w:val="single" w:sz="8" w:space="0" w:color="auto"/>
                    <w:bottom w:val="single" w:sz="4" w:space="0" w:color="auto"/>
                    <w:right w:val="nil"/>
                  </w:tcBorders>
                  <w:shd w:val="clear" w:color="auto" w:fill="auto"/>
                  <w:vAlign w:val="center"/>
                  <w:hideMark/>
                </w:tcPr>
                <w:p w14:paraId="1749BCD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DC8D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5413AF43" w14:textId="77777777" w:rsidTr="00AD720E">
              <w:trPr>
                <w:trHeight w:val="274"/>
              </w:trPr>
              <w:tc>
                <w:tcPr>
                  <w:tcW w:w="161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FAD77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8C4D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6733A190" w14:textId="77777777" w:rsidTr="00AD720E">
              <w:trPr>
                <w:trHeight w:val="274"/>
              </w:trPr>
              <w:tc>
                <w:tcPr>
                  <w:tcW w:w="161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2378AA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F4FC1"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42C9F44B" w14:textId="77777777" w:rsidR="00C825A3" w:rsidRPr="002A609D" w:rsidRDefault="00AD720E" w:rsidP="009F687B">
            <w:r w:rsidRPr="00AD720E">
              <w:t>Radio button</w:t>
            </w:r>
          </w:p>
        </w:tc>
      </w:tr>
      <w:tr w:rsidR="00C825A3" w:rsidRPr="002A609D" w14:paraId="2DD09D8E" w14:textId="77777777" w:rsidTr="009F687B">
        <w:tc>
          <w:tcPr>
            <w:tcW w:w="2070" w:type="dxa"/>
          </w:tcPr>
          <w:p w14:paraId="1BA17029" w14:textId="77777777" w:rsidR="00C825A3" w:rsidRPr="002A609D" w:rsidRDefault="00C825A3" w:rsidP="009F687B">
            <w:pPr>
              <w:jc w:val="right"/>
              <w:rPr>
                <w:b/>
              </w:rPr>
            </w:pPr>
            <w:r w:rsidRPr="002A609D">
              <w:rPr>
                <w:b/>
              </w:rPr>
              <w:t>Prefill</w:t>
            </w:r>
          </w:p>
        </w:tc>
        <w:tc>
          <w:tcPr>
            <w:tcW w:w="6835" w:type="dxa"/>
          </w:tcPr>
          <w:p w14:paraId="1B58841A" w14:textId="77777777" w:rsidR="00C825A3" w:rsidRPr="002A609D" w:rsidRDefault="00C825A3" w:rsidP="009F687B">
            <w:r>
              <w:t>[NAME]</w:t>
            </w:r>
          </w:p>
        </w:tc>
      </w:tr>
      <w:tr w:rsidR="005E194E" w:rsidRPr="002A609D" w14:paraId="1A4B2D96" w14:textId="77777777" w:rsidTr="009F687B">
        <w:tc>
          <w:tcPr>
            <w:tcW w:w="2070" w:type="dxa"/>
          </w:tcPr>
          <w:p w14:paraId="37392EB2" w14:textId="77777777" w:rsidR="005E194E" w:rsidRPr="002A609D" w:rsidRDefault="005E194E" w:rsidP="005E194E">
            <w:pPr>
              <w:jc w:val="right"/>
              <w:rPr>
                <w:b/>
              </w:rPr>
            </w:pPr>
            <w:r>
              <w:rPr>
                <w:b/>
              </w:rPr>
              <w:t>Routing</w:t>
            </w:r>
          </w:p>
        </w:tc>
        <w:tc>
          <w:tcPr>
            <w:tcW w:w="6835" w:type="dxa"/>
          </w:tcPr>
          <w:p w14:paraId="27C141E6" w14:textId="77777777" w:rsidR="005E194E" w:rsidRDefault="005E194E" w:rsidP="005E194E">
            <w:pPr>
              <w:numPr>
                <w:ilvl w:val="0"/>
                <w:numId w:val="5"/>
              </w:numPr>
              <w:contextualSpacing/>
            </w:pPr>
            <w:r>
              <w:t xml:space="preserve">If coded 1 go to E4 </w:t>
            </w:r>
          </w:p>
          <w:p w14:paraId="3C09E939" w14:textId="77777777" w:rsidR="005E194E" w:rsidRDefault="005E194E" w:rsidP="005E194E">
            <w:pPr>
              <w:numPr>
                <w:ilvl w:val="0"/>
                <w:numId w:val="5"/>
              </w:numPr>
              <w:contextualSpacing/>
            </w:pPr>
            <w:r>
              <w:t>If coded 2 go to E7</w:t>
            </w:r>
          </w:p>
          <w:p w14:paraId="63451349" w14:textId="77777777" w:rsidR="005E194E" w:rsidRDefault="005E194E" w:rsidP="005E194E">
            <w:pPr>
              <w:numPr>
                <w:ilvl w:val="0"/>
                <w:numId w:val="5"/>
              </w:numPr>
              <w:contextualSpacing/>
            </w:pPr>
            <w:r>
              <w:t>If coded 9 go to next person</w:t>
            </w:r>
          </w:p>
          <w:p w14:paraId="6C01C0B7" w14:textId="77777777" w:rsidR="005E194E" w:rsidRPr="002A609D" w:rsidRDefault="005E194E" w:rsidP="005E194E">
            <w:pPr>
              <w:ind w:left="720"/>
              <w:contextualSpacing/>
            </w:pPr>
          </w:p>
        </w:tc>
      </w:tr>
      <w:tr w:rsidR="00C825A3" w:rsidRPr="002A609D" w14:paraId="32A4FF58" w14:textId="77777777" w:rsidTr="009F687B">
        <w:tc>
          <w:tcPr>
            <w:tcW w:w="2070" w:type="dxa"/>
          </w:tcPr>
          <w:p w14:paraId="512085C5" w14:textId="77777777" w:rsidR="00C825A3" w:rsidRPr="002A609D" w:rsidRDefault="00C825A3" w:rsidP="009F687B">
            <w:pPr>
              <w:jc w:val="right"/>
              <w:rPr>
                <w:b/>
              </w:rPr>
            </w:pPr>
            <w:r w:rsidRPr="002A609D">
              <w:rPr>
                <w:b/>
              </w:rPr>
              <w:t>Consistency checks</w:t>
            </w:r>
          </w:p>
        </w:tc>
        <w:tc>
          <w:tcPr>
            <w:tcW w:w="6835" w:type="dxa"/>
          </w:tcPr>
          <w:p w14:paraId="67B8ABD5" w14:textId="77777777" w:rsidR="00C825A3" w:rsidRPr="002A609D" w:rsidRDefault="00C825A3" w:rsidP="009F687B">
            <w:pPr>
              <w:ind w:left="720"/>
              <w:contextualSpacing/>
            </w:pPr>
          </w:p>
        </w:tc>
      </w:tr>
      <w:tr w:rsidR="00C825A3" w:rsidRPr="002A609D" w14:paraId="09C2DA2D" w14:textId="77777777" w:rsidTr="009F687B">
        <w:tc>
          <w:tcPr>
            <w:tcW w:w="2070" w:type="dxa"/>
          </w:tcPr>
          <w:p w14:paraId="7EE49B32" w14:textId="77777777" w:rsidR="00C825A3" w:rsidRPr="002A609D" w:rsidRDefault="00C825A3" w:rsidP="009F687B">
            <w:pPr>
              <w:jc w:val="right"/>
              <w:rPr>
                <w:b/>
              </w:rPr>
            </w:pPr>
            <w:r>
              <w:rPr>
                <w:b/>
              </w:rPr>
              <w:t>Error  Message</w:t>
            </w:r>
          </w:p>
        </w:tc>
        <w:tc>
          <w:tcPr>
            <w:tcW w:w="6835" w:type="dxa"/>
          </w:tcPr>
          <w:p w14:paraId="2322D144" w14:textId="77777777" w:rsidR="00C825A3" w:rsidRPr="002A609D" w:rsidRDefault="00C825A3" w:rsidP="009F687B">
            <w:pPr>
              <w:ind w:left="720"/>
              <w:contextualSpacing/>
            </w:pPr>
          </w:p>
        </w:tc>
      </w:tr>
      <w:tr w:rsidR="00C825A3" w:rsidRPr="002A609D" w14:paraId="5716D9D4" w14:textId="77777777" w:rsidTr="009F687B">
        <w:tc>
          <w:tcPr>
            <w:tcW w:w="2070" w:type="dxa"/>
          </w:tcPr>
          <w:p w14:paraId="133893DE" w14:textId="77777777" w:rsidR="00C825A3" w:rsidRDefault="00C825A3" w:rsidP="009F687B">
            <w:pPr>
              <w:jc w:val="right"/>
              <w:rPr>
                <w:b/>
              </w:rPr>
            </w:pPr>
            <w:r>
              <w:rPr>
                <w:b/>
              </w:rPr>
              <w:t>Programmer instruction</w:t>
            </w:r>
          </w:p>
        </w:tc>
        <w:tc>
          <w:tcPr>
            <w:tcW w:w="6835" w:type="dxa"/>
          </w:tcPr>
          <w:p w14:paraId="7C8D62DE" w14:textId="77777777" w:rsidR="00C825A3" w:rsidRPr="002A609D" w:rsidRDefault="00C825A3" w:rsidP="009F687B">
            <w:pPr>
              <w:ind w:left="720"/>
              <w:contextualSpacing/>
            </w:pPr>
          </w:p>
        </w:tc>
      </w:tr>
      <w:tr w:rsidR="00C825A3" w:rsidRPr="002A609D" w14:paraId="706EE845" w14:textId="77777777" w:rsidTr="009F687B">
        <w:tc>
          <w:tcPr>
            <w:tcW w:w="2070" w:type="dxa"/>
          </w:tcPr>
          <w:p w14:paraId="22AF8B89" w14:textId="77777777" w:rsidR="00C825A3" w:rsidRDefault="00C825A3" w:rsidP="009F687B">
            <w:pPr>
              <w:jc w:val="right"/>
              <w:rPr>
                <w:b/>
              </w:rPr>
            </w:pPr>
            <w:r>
              <w:rPr>
                <w:b/>
              </w:rPr>
              <w:t>Change log</w:t>
            </w:r>
          </w:p>
        </w:tc>
        <w:tc>
          <w:tcPr>
            <w:tcW w:w="6835" w:type="dxa"/>
          </w:tcPr>
          <w:p w14:paraId="4388C15D" w14:textId="77777777" w:rsidR="00C825A3" w:rsidRPr="002A609D" w:rsidRDefault="00C825A3" w:rsidP="009F687B">
            <w:pPr>
              <w:ind w:left="720"/>
              <w:contextualSpacing/>
            </w:pPr>
          </w:p>
        </w:tc>
      </w:tr>
    </w:tbl>
    <w:p w14:paraId="69D196F3" w14:textId="77777777" w:rsidR="00C825A3" w:rsidRPr="002A609D" w:rsidRDefault="00C825A3" w:rsidP="00C825A3"/>
    <w:p w14:paraId="2898DA18" w14:textId="77777777" w:rsidR="00C825A3" w:rsidRPr="002A609D" w:rsidRDefault="00C825A3" w:rsidP="00C825A3"/>
    <w:p w14:paraId="0AF3A131" w14:textId="77777777" w:rsidR="00C825A3" w:rsidRPr="002A609D"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lastRenderedPageBreak/>
        <w:t>Employment Characteristics</w:t>
      </w:r>
    </w:p>
    <w:p w14:paraId="3F7B7971"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4</w:t>
      </w:r>
      <w:r>
        <w:rPr>
          <w:rFonts w:asciiTheme="majorHAnsi" w:eastAsiaTheme="majorEastAsia" w:hAnsiTheme="majorHAnsi" w:cstheme="majorBidi"/>
          <w:color w:val="2E74B5" w:themeColor="accent1" w:themeShade="BF"/>
          <w:sz w:val="26"/>
          <w:szCs w:val="26"/>
        </w:rPr>
        <w:t>A</w:t>
      </w:r>
      <w:r w:rsidRPr="002A609D">
        <w:rPr>
          <w:rFonts w:asciiTheme="majorHAnsi" w:eastAsiaTheme="majorEastAsia" w:hAnsiTheme="majorHAnsi" w:cstheme="majorBidi"/>
          <w:color w:val="2E74B5" w:themeColor="accent1" w:themeShade="BF"/>
          <w:sz w:val="26"/>
          <w:szCs w:val="26"/>
        </w:rPr>
        <w:t xml:space="preserve"> Occupation</w:t>
      </w:r>
    </w:p>
    <w:tbl>
      <w:tblPr>
        <w:tblStyle w:val="TableGrid"/>
        <w:tblW w:w="0" w:type="auto"/>
        <w:tblInd w:w="445" w:type="dxa"/>
        <w:tblLook w:val="04A0" w:firstRow="1" w:lastRow="0" w:firstColumn="1" w:lastColumn="0" w:noHBand="0" w:noVBand="1"/>
      </w:tblPr>
      <w:tblGrid>
        <w:gridCol w:w="2070"/>
        <w:gridCol w:w="6835"/>
      </w:tblGrid>
      <w:tr w:rsidR="00C825A3" w:rsidRPr="002A609D" w14:paraId="2F8D54EA" w14:textId="77777777" w:rsidTr="009F687B">
        <w:tc>
          <w:tcPr>
            <w:tcW w:w="2070" w:type="dxa"/>
          </w:tcPr>
          <w:p w14:paraId="7EEEB711" w14:textId="77777777" w:rsidR="00C825A3" w:rsidRPr="002A609D" w:rsidRDefault="00C825A3" w:rsidP="009F687B">
            <w:pPr>
              <w:jc w:val="right"/>
              <w:rPr>
                <w:b/>
              </w:rPr>
            </w:pPr>
            <w:r w:rsidRPr="002A609D">
              <w:rPr>
                <w:b/>
              </w:rPr>
              <w:t>Description</w:t>
            </w:r>
          </w:p>
        </w:tc>
        <w:tc>
          <w:tcPr>
            <w:tcW w:w="6835" w:type="dxa"/>
          </w:tcPr>
          <w:p w14:paraId="26F21145" w14:textId="77777777" w:rsidR="00C825A3" w:rsidRPr="002A609D" w:rsidRDefault="00C825A3" w:rsidP="009F687B">
            <w:r w:rsidRPr="002A609D">
              <w:t>Type of occupation</w:t>
            </w:r>
          </w:p>
        </w:tc>
      </w:tr>
      <w:tr w:rsidR="00C825A3" w:rsidRPr="002A609D" w14:paraId="6FBFB8CC" w14:textId="77777777" w:rsidTr="009F687B">
        <w:tc>
          <w:tcPr>
            <w:tcW w:w="2070" w:type="dxa"/>
          </w:tcPr>
          <w:p w14:paraId="5BFF6E79" w14:textId="77777777" w:rsidR="00C825A3" w:rsidRPr="002A609D" w:rsidRDefault="00C825A3" w:rsidP="009F687B">
            <w:pPr>
              <w:jc w:val="right"/>
              <w:rPr>
                <w:b/>
              </w:rPr>
            </w:pPr>
            <w:r w:rsidRPr="002A609D">
              <w:rPr>
                <w:b/>
              </w:rPr>
              <w:t>Name</w:t>
            </w:r>
          </w:p>
        </w:tc>
        <w:tc>
          <w:tcPr>
            <w:tcW w:w="6835" w:type="dxa"/>
          </w:tcPr>
          <w:p w14:paraId="713DED26" w14:textId="77777777" w:rsidR="00C825A3" w:rsidRPr="002A609D" w:rsidRDefault="00C825A3" w:rsidP="009F687B">
            <w:r w:rsidRPr="002A609D">
              <w:t>OCCUPATION</w:t>
            </w:r>
          </w:p>
        </w:tc>
      </w:tr>
      <w:tr w:rsidR="00C825A3" w:rsidRPr="002A609D" w14:paraId="24BE813D" w14:textId="77777777" w:rsidTr="009F687B">
        <w:tc>
          <w:tcPr>
            <w:tcW w:w="2070" w:type="dxa"/>
          </w:tcPr>
          <w:p w14:paraId="29215CD4" w14:textId="77777777" w:rsidR="00C825A3" w:rsidRPr="002A609D" w:rsidRDefault="00C825A3" w:rsidP="009F687B">
            <w:pPr>
              <w:jc w:val="right"/>
              <w:rPr>
                <w:b/>
              </w:rPr>
            </w:pPr>
            <w:r w:rsidRPr="002A609D">
              <w:rPr>
                <w:b/>
              </w:rPr>
              <w:t>Type</w:t>
            </w:r>
          </w:p>
        </w:tc>
        <w:tc>
          <w:tcPr>
            <w:tcW w:w="6835" w:type="dxa"/>
          </w:tcPr>
          <w:p w14:paraId="7FF2E816" w14:textId="77777777" w:rsidR="00C825A3" w:rsidRPr="002A609D" w:rsidRDefault="00C825A3" w:rsidP="009F687B">
            <w:r>
              <w:t>String</w:t>
            </w:r>
          </w:p>
        </w:tc>
      </w:tr>
      <w:tr w:rsidR="00C825A3" w:rsidRPr="002A609D" w14:paraId="0904C110" w14:textId="77777777" w:rsidTr="009F687B">
        <w:tc>
          <w:tcPr>
            <w:tcW w:w="2070" w:type="dxa"/>
          </w:tcPr>
          <w:p w14:paraId="3B70D4B5" w14:textId="77777777" w:rsidR="00C825A3" w:rsidRPr="002A609D" w:rsidRDefault="00C825A3" w:rsidP="009F687B">
            <w:pPr>
              <w:jc w:val="right"/>
              <w:rPr>
                <w:b/>
              </w:rPr>
            </w:pPr>
            <w:r w:rsidRPr="002A609D">
              <w:rPr>
                <w:b/>
              </w:rPr>
              <w:t>Universe</w:t>
            </w:r>
          </w:p>
        </w:tc>
        <w:tc>
          <w:tcPr>
            <w:tcW w:w="6835" w:type="dxa"/>
          </w:tcPr>
          <w:p w14:paraId="729CEB88" w14:textId="77777777" w:rsidR="00C825A3" w:rsidRPr="002A609D" w:rsidRDefault="00C825A3" w:rsidP="009F687B">
            <w:r w:rsidRPr="002A609D">
              <w:t>For all persons aged 8 years and above</w:t>
            </w:r>
            <w:r>
              <w:t xml:space="preserve"> and </w:t>
            </w:r>
            <w:r w:rsidRPr="00636CAE">
              <w:t>coded 1 in E1 or E2 or E3</w:t>
            </w:r>
          </w:p>
        </w:tc>
      </w:tr>
      <w:tr w:rsidR="00C825A3" w:rsidRPr="002A609D" w14:paraId="4C6329C1" w14:textId="77777777" w:rsidTr="009F687B">
        <w:tc>
          <w:tcPr>
            <w:tcW w:w="2070" w:type="dxa"/>
          </w:tcPr>
          <w:p w14:paraId="166F31A5" w14:textId="77777777" w:rsidR="00C825A3" w:rsidRPr="002A609D" w:rsidRDefault="00C825A3" w:rsidP="009F687B">
            <w:pPr>
              <w:jc w:val="right"/>
              <w:rPr>
                <w:b/>
              </w:rPr>
            </w:pPr>
            <w:r w:rsidRPr="002A609D">
              <w:rPr>
                <w:b/>
              </w:rPr>
              <w:t>Question text</w:t>
            </w:r>
          </w:p>
        </w:tc>
        <w:tc>
          <w:tcPr>
            <w:tcW w:w="6835" w:type="dxa"/>
          </w:tcPr>
          <w:p w14:paraId="42D04E93" w14:textId="77777777" w:rsidR="00C825A3" w:rsidRPr="002A609D" w:rsidRDefault="00C825A3" w:rsidP="009F687B">
            <w:r w:rsidRPr="002A609D">
              <w:t>What kind of work did (NAME) do on his/her main job? Please describe the work or give the job title?</w:t>
            </w:r>
          </w:p>
        </w:tc>
      </w:tr>
      <w:tr w:rsidR="00C825A3" w:rsidRPr="002A609D" w14:paraId="75B75B4F" w14:textId="77777777" w:rsidTr="009F687B">
        <w:tc>
          <w:tcPr>
            <w:tcW w:w="2070" w:type="dxa"/>
          </w:tcPr>
          <w:p w14:paraId="1345AE7A" w14:textId="77777777" w:rsidR="00C825A3" w:rsidRPr="002A609D" w:rsidRDefault="00C825A3" w:rsidP="009F687B">
            <w:pPr>
              <w:jc w:val="right"/>
              <w:rPr>
                <w:b/>
              </w:rPr>
            </w:pPr>
            <w:r w:rsidRPr="002A609D">
              <w:rPr>
                <w:b/>
              </w:rPr>
              <w:t>Help text</w:t>
            </w:r>
          </w:p>
        </w:tc>
        <w:tc>
          <w:tcPr>
            <w:tcW w:w="6835" w:type="dxa"/>
          </w:tcPr>
          <w:p w14:paraId="73433E3B" w14:textId="77777777" w:rsidR="00C825A3" w:rsidRPr="002A609D" w:rsidRDefault="00C825A3" w:rsidP="009F687B">
            <w:pPr>
              <w:contextualSpacing/>
            </w:pPr>
            <w:r w:rsidRPr="0069172F">
              <w:t>Write at least two words; i.e</w:t>
            </w:r>
            <w:ins w:id="51" w:author="Nobuko Mizoguchi (CENSUS/POP FED)" w:date="2020-03-09T17:19:00Z">
              <w:r w:rsidR="0093238B">
                <w:t>.</w:t>
              </w:r>
            </w:ins>
            <w:r w:rsidRPr="0069172F">
              <w:t>, car sales person, office cleaner, vegetable seller, primary school teacher, bank teller/cashier etc.</w:t>
            </w:r>
          </w:p>
        </w:tc>
      </w:tr>
      <w:tr w:rsidR="00C825A3" w:rsidRPr="002A609D" w14:paraId="4F07915E" w14:textId="77777777" w:rsidTr="009F687B">
        <w:tc>
          <w:tcPr>
            <w:tcW w:w="2070" w:type="dxa"/>
          </w:tcPr>
          <w:p w14:paraId="1636EBE6" w14:textId="77777777" w:rsidR="00C825A3" w:rsidRPr="002A609D" w:rsidRDefault="00C825A3" w:rsidP="009F687B">
            <w:pPr>
              <w:jc w:val="right"/>
              <w:rPr>
                <w:b/>
              </w:rPr>
            </w:pPr>
            <w:r>
              <w:rPr>
                <w:b/>
              </w:rPr>
              <w:t>Routing</w:t>
            </w:r>
          </w:p>
        </w:tc>
        <w:tc>
          <w:tcPr>
            <w:tcW w:w="6835" w:type="dxa"/>
          </w:tcPr>
          <w:p w14:paraId="54049651" w14:textId="77777777" w:rsidR="00C825A3" w:rsidRPr="002A609D" w:rsidRDefault="00C825A3" w:rsidP="009F687B">
            <w:pPr>
              <w:contextualSpacing/>
            </w:pPr>
            <w:r>
              <w:t>Go to E04B</w:t>
            </w:r>
          </w:p>
        </w:tc>
      </w:tr>
      <w:tr w:rsidR="00C825A3" w:rsidRPr="002A609D" w14:paraId="4F9C2FBE" w14:textId="77777777" w:rsidTr="009F687B">
        <w:tc>
          <w:tcPr>
            <w:tcW w:w="2070" w:type="dxa"/>
          </w:tcPr>
          <w:p w14:paraId="7060AB39" w14:textId="77777777" w:rsidR="00C825A3" w:rsidRPr="002A609D" w:rsidRDefault="00C825A3" w:rsidP="009F687B">
            <w:pPr>
              <w:jc w:val="right"/>
              <w:rPr>
                <w:b/>
              </w:rPr>
            </w:pPr>
            <w:r w:rsidRPr="002A609D">
              <w:rPr>
                <w:b/>
              </w:rPr>
              <w:t>Valid range</w:t>
            </w:r>
          </w:p>
        </w:tc>
        <w:tc>
          <w:tcPr>
            <w:tcW w:w="6835" w:type="dxa"/>
          </w:tcPr>
          <w:p w14:paraId="47958F03" w14:textId="77777777" w:rsidR="00C825A3" w:rsidRPr="002A609D" w:rsidRDefault="00C825A3" w:rsidP="009F687B"/>
        </w:tc>
      </w:tr>
      <w:tr w:rsidR="00C825A3" w:rsidRPr="002A609D" w14:paraId="06F2BF74" w14:textId="77777777" w:rsidTr="009F687B">
        <w:tc>
          <w:tcPr>
            <w:tcW w:w="2070" w:type="dxa"/>
          </w:tcPr>
          <w:p w14:paraId="35E07B11" w14:textId="77777777" w:rsidR="00C825A3" w:rsidRPr="002A609D" w:rsidRDefault="00C825A3" w:rsidP="009F687B">
            <w:pPr>
              <w:jc w:val="right"/>
              <w:rPr>
                <w:b/>
              </w:rPr>
            </w:pPr>
            <w:r w:rsidRPr="002A609D">
              <w:rPr>
                <w:b/>
              </w:rPr>
              <w:t>Responses</w:t>
            </w:r>
          </w:p>
        </w:tc>
        <w:tc>
          <w:tcPr>
            <w:tcW w:w="6835" w:type="dxa"/>
          </w:tcPr>
          <w:p w14:paraId="7FDE1C5B" w14:textId="77777777" w:rsidR="00C825A3" w:rsidRPr="002A609D" w:rsidRDefault="00C825A3" w:rsidP="009F687B">
            <w:r>
              <w:t>Text box (100 characters)</w:t>
            </w:r>
          </w:p>
        </w:tc>
      </w:tr>
      <w:tr w:rsidR="00C825A3" w:rsidRPr="002A609D" w14:paraId="6B2A851F" w14:textId="77777777" w:rsidTr="009F687B">
        <w:tc>
          <w:tcPr>
            <w:tcW w:w="2070" w:type="dxa"/>
          </w:tcPr>
          <w:p w14:paraId="29A78A4D" w14:textId="77777777" w:rsidR="00C825A3" w:rsidRPr="002A609D" w:rsidRDefault="00C825A3" w:rsidP="009F687B">
            <w:pPr>
              <w:jc w:val="right"/>
              <w:rPr>
                <w:b/>
              </w:rPr>
            </w:pPr>
            <w:r w:rsidRPr="002A609D">
              <w:rPr>
                <w:b/>
              </w:rPr>
              <w:t>Prefill</w:t>
            </w:r>
          </w:p>
        </w:tc>
        <w:tc>
          <w:tcPr>
            <w:tcW w:w="6835" w:type="dxa"/>
          </w:tcPr>
          <w:p w14:paraId="1B71788D" w14:textId="77777777" w:rsidR="00C825A3" w:rsidRPr="002A609D" w:rsidRDefault="00C825A3" w:rsidP="009F687B">
            <w:r>
              <w:t>[NAME]</w:t>
            </w:r>
          </w:p>
        </w:tc>
      </w:tr>
      <w:tr w:rsidR="00C825A3" w:rsidRPr="002A609D" w14:paraId="41A45533" w14:textId="77777777" w:rsidTr="009F687B">
        <w:tc>
          <w:tcPr>
            <w:tcW w:w="2070" w:type="dxa"/>
          </w:tcPr>
          <w:p w14:paraId="5941F68A" w14:textId="77777777" w:rsidR="00C825A3" w:rsidRPr="002A609D" w:rsidRDefault="00C825A3" w:rsidP="009F687B">
            <w:pPr>
              <w:jc w:val="right"/>
              <w:rPr>
                <w:b/>
              </w:rPr>
            </w:pPr>
            <w:r w:rsidRPr="002A609D">
              <w:rPr>
                <w:b/>
              </w:rPr>
              <w:t>Consistency checks</w:t>
            </w:r>
          </w:p>
        </w:tc>
        <w:tc>
          <w:tcPr>
            <w:tcW w:w="6835" w:type="dxa"/>
          </w:tcPr>
          <w:p w14:paraId="529BE4C6" w14:textId="77777777" w:rsidR="00C825A3" w:rsidRPr="002A609D" w:rsidRDefault="00C825A3" w:rsidP="009F687B"/>
        </w:tc>
      </w:tr>
      <w:tr w:rsidR="00C825A3" w:rsidRPr="002A609D" w14:paraId="74B4C813" w14:textId="77777777" w:rsidTr="009F687B">
        <w:tc>
          <w:tcPr>
            <w:tcW w:w="2070" w:type="dxa"/>
          </w:tcPr>
          <w:p w14:paraId="58655420" w14:textId="77777777" w:rsidR="00C825A3" w:rsidRPr="002A609D" w:rsidRDefault="00C825A3" w:rsidP="009F687B">
            <w:pPr>
              <w:jc w:val="right"/>
              <w:rPr>
                <w:b/>
              </w:rPr>
            </w:pPr>
            <w:r>
              <w:rPr>
                <w:b/>
              </w:rPr>
              <w:t>Error  Message</w:t>
            </w:r>
          </w:p>
        </w:tc>
        <w:tc>
          <w:tcPr>
            <w:tcW w:w="6835" w:type="dxa"/>
          </w:tcPr>
          <w:p w14:paraId="42593E38" w14:textId="77777777" w:rsidR="00C825A3" w:rsidRPr="002A609D" w:rsidRDefault="00C825A3" w:rsidP="009F687B"/>
        </w:tc>
      </w:tr>
      <w:tr w:rsidR="00C825A3" w:rsidRPr="002A609D" w14:paraId="693CD2CD" w14:textId="77777777" w:rsidTr="009F687B">
        <w:tc>
          <w:tcPr>
            <w:tcW w:w="2070" w:type="dxa"/>
          </w:tcPr>
          <w:p w14:paraId="566C8A05" w14:textId="77777777" w:rsidR="00C825A3" w:rsidRDefault="00C825A3" w:rsidP="009F687B">
            <w:pPr>
              <w:jc w:val="right"/>
              <w:rPr>
                <w:b/>
              </w:rPr>
            </w:pPr>
            <w:r>
              <w:rPr>
                <w:b/>
              </w:rPr>
              <w:t>Programmer instruction</w:t>
            </w:r>
          </w:p>
        </w:tc>
        <w:tc>
          <w:tcPr>
            <w:tcW w:w="6835" w:type="dxa"/>
          </w:tcPr>
          <w:p w14:paraId="1CF7CB3E" w14:textId="77777777" w:rsidR="00C825A3" w:rsidRPr="002A609D" w:rsidRDefault="00C825A3" w:rsidP="009F687B">
            <w:pPr>
              <w:contextualSpacing/>
            </w:pPr>
          </w:p>
        </w:tc>
      </w:tr>
      <w:tr w:rsidR="00C825A3" w:rsidRPr="002A609D" w14:paraId="5EC4179B" w14:textId="77777777" w:rsidTr="009F687B">
        <w:tc>
          <w:tcPr>
            <w:tcW w:w="2070" w:type="dxa"/>
          </w:tcPr>
          <w:p w14:paraId="5D6FF509" w14:textId="77777777" w:rsidR="00C825A3" w:rsidRDefault="00C825A3" w:rsidP="009F687B">
            <w:pPr>
              <w:jc w:val="right"/>
              <w:rPr>
                <w:b/>
              </w:rPr>
            </w:pPr>
            <w:r>
              <w:rPr>
                <w:b/>
              </w:rPr>
              <w:t>Change log</w:t>
            </w:r>
          </w:p>
        </w:tc>
        <w:tc>
          <w:tcPr>
            <w:tcW w:w="6835" w:type="dxa"/>
          </w:tcPr>
          <w:p w14:paraId="2B18500F" w14:textId="77777777" w:rsidR="00C825A3" w:rsidRPr="002A609D" w:rsidRDefault="00C825A3" w:rsidP="009F687B">
            <w:pPr>
              <w:ind w:left="720"/>
              <w:contextualSpacing/>
            </w:pPr>
          </w:p>
        </w:tc>
      </w:tr>
    </w:tbl>
    <w:p w14:paraId="23CA6C14"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27A0FBC8"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p>
    <w:p w14:paraId="65E7EA31" w14:textId="77777777" w:rsidR="00C825A3"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4</w:t>
      </w:r>
      <w:r>
        <w:rPr>
          <w:rFonts w:asciiTheme="majorHAnsi" w:eastAsiaTheme="majorEastAsia" w:hAnsiTheme="majorHAnsi" w:cstheme="majorBidi"/>
          <w:color w:val="2E74B5" w:themeColor="accent1" w:themeShade="BF"/>
          <w:sz w:val="26"/>
          <w:szCs w:val="26"/>
        </w:rPr>
        <w:t>B</w:t>
      </w:r>
      <w:r w:rsidRPr="002A609D">
        <w:rPr>
          <w:rFonts w:asciiTheme="majorHAnsi" w:eastAsiaTheme="majorEastAsia" w:hAnsiTheme="majorHAnsi" w:cstheme="majorBidi"/>
          <w:color w:val="2E74B5" w:themeColor="accent1" w:themeShade="BF"/>
          <w:sz w:val="26"/>
          <w:szCs w:val="26"/>
        </w:rPr>
        <w:t xml:space="preserve"> Occupation</w:t>
      </w:r>
    </w:p>
    <w:tbl>
      <w:tblPr>
        <w:tblStyle w:val="TableGrid"/>
        <w:tblW w:w="0" w:type="auto"/>
        <w:tblInd w:w="445" w:type="dxa"/>
        <w:tblLook w:val="04A0" w:firstRow="1" w:lastRow="0" w:firstColumn="1" w:lastColumn="0" w:noHBand="0" w:noVBand="1"/>
      </w:tblPr>
      <w:tblGrid>
        <w:gridCol w:w="2070"/>
        <w:gridCol w:w="6835"/>
      </w:tblGrid>
      <w:tr w:rsidR="00C825A3" w:rsidRPr="002A609D" w14:paraId="42D80C05" w14:textId="77777777" w:rsidTr="009F687B">
        <w:tc>
          <w:tcPr>
            <w:tcW w:w="2070" w:type="dxa"/>
          </w:tcPr>
          <w:p w14:paraId="0D103F08" w14:textId="77777777" w:rsidR="00C825A3" w:rsidRPr="002A609D" w:rsidRDefault="00C825A3" w:rsidP="009F687B">
            <w:pPr>
              <w:jc w:val="right"/>
              <w:rPr>
                <w:b/>
              </w:rPr>
            </w:pPr>
            <w:r w:rsidRPr="002A609D">
              <w:rPr>
                <w:b/>
              </w:rPr>
              <w:t>Description</w:t>
            </w:r>
          </w:p>
        </w:tc>
        <w:tc>
          <w:tcPr>
            <w:tcW w:w="6835" w:type="dxa"/>
          </w:tcPr>
          <w:p w14:paraId="434ED898" w14:textId="77777777" w:rsidR="00C825A3" w:rsidRPr="002A609D" w:rsidRDefault="00C825A3" w:rsidP="009F687B">
            <w:r w:rsidRPr="002A609D">
              <w:t>Type of occupation</w:t>
            </w:r>
          </w:p>
        </w:tc>
      </w:tr>
      <w:tr w:rsidR="00C825A3" w:rsidRPr="002A609D" w14:paraId="1577EDB1" w14:textId="77777777" w:rsidTr="009F687B">
        <w:tc>
          <w:tcPr>
            <w:tcW w:w="2070" w:type="dxa"/>
          </w:tcPr>
          <w:p w14:paraId="7551FC9F" w14:textId="77777777" w:rsidR="00C825A3" w:rsidRPr="002A609D" w:rsidRDefault="00C825A3" w:rsidP="009F687B">
            <w:pPr>
              <w:jc w:val="right"/>
              <w:rPr>
                <w:b/>
              </w:rPr>
            </w:pPr>
            <w:r w:rsidRPr="002A609D">
              <w:rPr>
                <w:b/>
              </w:rPr>
              <w:t>Name</w:t>
            </w:r>
          </w:p>
        </w:tc>
        <w:tc>
          <w:tcPr>
            <w:tcW w:w="6835" w:type="dxa"/>
          </w:tcPr>
          <w:p w14:paraId="655553AD" w14:textId="77777777" w:rsidR="00C825A3" w:rsidRPr="002A609D" w:rsidRDefault="00C825A3" w:rsidP="009F687B">
            <w:r w:rsidRPr="002A609D">
              <w:t>OCCUPATION</w:t>
            </w:r>
          </w:p>
        </w:tc>
      </w:tr>
      <w:tr w:rsidR="00C825A3" w:rsidRPr="002A609D" w14:paraId="1B46600A" w14:textId="77777777" w:rsidTr="009F687B">
        <w:tc>
          <w:tcPr>
            <w:tcW w:w="2070" w:type="dxa"/>
          </w:tcPr>
          <w:p w14:paraId="34E64A9C" w14:textId="77777777" w:rsidR="00C825A3" w:rsidRPr="002A609D" w:rsidRDefault="00C825A3" w:rsidP="009F687B">
            <w:pPr>
              <w:jc w:val="right"/>
              <w:rPr>
                <w:b/>
              </w:rPr>
            </w:pPr>
            <w:r w:rsidRPr="002A609D">
              <w:rPr>
                <w:b/>
              </w:rPr>
              <w:t>Type</w:t>
            </w:r>
          </w:p>
        </w:tc>
        <w:tc>
          <w:tcPr>
            <w:tcW w:w="6835" w:type="dxa"/>
          </w:tcPr>
          <w:p w14:paraId="01C91C11" w14:textId="77777777" w:rsidR="00C825A3" w:rsidRPr="002A609D" w:rsidRDefault="00C825A3" w:rsidP="009F687B">
            <w:r w:rsidRPr="002A609D">
              <w:t>Numeric</w:t>
            </w:r>
          </w:p>
        </w:tc>
      </w:tr>
      <w:tr w:rsidR="00C825A3" w:rsidRPr="002A609D" w14:paraId="758AB6CD" w14:textId="77777777" w:rsidTr="009F687B">
        <w:tc>
          <w:tcPr>
            <w:tcW w:w="2070" w:type="dxa"/>
          </w:tcPr>
          <w:p w14:paraId="75DF2B62" w14:textId="77777777" w:rsidR="00C825A3" w:rsidRPr="002A609D" w:rsidRDefault="00C825A3" w:rsidP="009F687B">
            <w:pPr>
              <w:jc w:val="right"/>
              <w:rPr>
                <w:b/>
              </w:rPr>
            </w:pPr>
            <w:r w:rsidRPr="002A609D">
              <w:rPr>
                <w:b/>
              </w:rPr>
              <w:t>Universe</w:t>
            </w:r>
          </w:p>
        </w:tc>
        <w:tc>
          <w:tcPr>
            <w:tcW w:w="6835" w:type="dxa"/>
          </w:tcPr>
          <w:p w14:paraId="0D9057F3" w14:textId="77777777" w:rsidR="00C825A3" w:rsidRPr="002A609D" w:rsidRDefault="00C825A3" w:rsidP="009F687B">
            <w:r w:rsidRPr="002A609D">
              <w:t>For all persons aged 8 years and above</w:t>
            </w:r>
            <w:r>
              <w:t xml:space="preserve"> </w:t>
            </w:r>
            <w:r w:rsidRPr="00636CAE">
              <w:t>and coded 1 in E1 or E2 or E3</w:t>
            </w:r>
          </w:p>
        </w:tc>
      </w:tr>
      <w:tr w:rsidR="00C825A3" w:rsidRPr="002A609D" w14:paraId="7F8C7A18" w14:textId="77777777" w:rsidTr="009F687B">
        <w:tc>
          <w:tcPr>
            <w:tcW w:w="2070" w:type="dxa"/>
          </w:tcPr>
          <w:p w14:paraId="6593D925" w14:textId="77777777" w:rsidR="00C825A3" w:rsidRPr="002A609D" w:rsidRDefault="00C825A3" w:rsidP="009F687B">
            <w:pPr>
              <w:jc w:val="right"/>
              <w:rPr>
                <w:b/>
              </w:rPr>
            </w:pPr>
            <w:r w:rsidRPr="002A609D">
              <w:rPr>
                <w:b/>
              </w:rPr>
              <w:t>Question text</w:t>
            </w:r>
          </w:p>
        </w:tc>
        <w:tc>
          <w:tcPr>
            <w:tcW w:w="6835" w:type="dxa"/>
          </w:tcPr>
          <w:p w14:paraId="73FE5840" w14:textId="77777777" w:rsidR="00C825A3" w:rsidRPr="002A609D" w:rsidRDefault="00C825A3" w:rsidP="009F687B">
            <w:r w:rsidRPr="002A609D">
              <w:t>What kind of work did (NAME) do on his/her main job? Please describe the work or give the job title?</w:t>
            </w:r>
          </w:p>
        </w:tc>
      </w:tr>
      <w:tr w:rsidR="00C825A3" w:rsidRPr="002A609D" w14:paraId="013512BC" w14:textId="77777777" w:rsidTr="009F687B">
        <w:tc>
          <w:tcPr>
            <w:tcW w:w="2070" w:type="dxa"/>
          </w:tcPr>
          <w:p w14:paraId="4B34EBD2" w14:textId="77777777" w:rsidR="00C825A3" w:rsidRPr="002A609D" w:rsidRDefault="00C825A3" w:rsidP="009F687B">
            <w:pPr>
              <w:jc w:val="right"/>
              <w:rPr>
                <w:b/>
              </w:rPr>
            </w:pPr>
            <w:r w:rsidRPr="002A609D">
              <w:rPr>
                <w:b/>
              </w:rPr>
              <w:t>Help text</w:t>
            </w:r>
          </w:p>
        </w:tc>
        <w:tc>
          <w:tcPr>
            <w:tcW w:w="6835" w:type="dxa"/>
          </w:tcPr>
          <w:p w14:paraId="4847AFEE" w14:textId="77777777" w:rsidR="00C825A3" w:rsidRPr="002A609D" w:rsidRDefault="00C825A3" w:rsidP="009F687B">
            <w:pPr>
              <w:contextualSpacing/>
            </w:pPr>
            <w:r w:rsidRPr="002A609D">
              <w:t>S</w:t>
            </w:r>
            <w:r>
              <w:t>elect</w:t>
            </w:r>
            <w:r w:rsidRPr="002A609D">
              <w:t xml:space="preserve"> OCCUPATION CODES</w:t>
            </w:r>
          </w:p>
        </w:tc>
      </w:tr>
      <w:tr w:rsidR="00C825A3" w:rsidRPr="002A609D" w14:paraId="5DB2C746" w14:textId="77777777" w:rsidTr="009F687B">
        <w:tc>
          <w:tcPr>
            <w:tcW w:w="2070" w:type="dxa"/>
          </w:tcPr>
          <w:p w14:paraId="6C1C5E88" w14:textId="77777777" w:rsidR="00C825A3" w:rsidRPr="002A609D" w:rsidRDefault="00C825A3" w:rsidP="009F687B">
            <w:pPr>
              <w:jc w:val="right"/>
              <w:rPr>
                <w:b/>
              </w:rPr>
            </w:pPr>
            <w:r>
              <w:rPr>
                <w:b/>
              </w:rPr>
              <w:t>Routing</w:t>
            </w:r>
          </w:p>
        </w:tc>
        <w:tc>
          <w:tcPr>
            <w:tcW w:w="6835" w:type="dxa"/>
          </w:tcPr>
          <w:p w14:paraId="17637601" w14:textId="77777777" w:rsidR="00C825A3" w:rsidRPr="002A609D" w:rsidRDefault="00C825A3" w:rsidP="009F687B">
            <w:pPr>
              <w:contextualSpacing/>
            </w:pPr>
            <w:r>
              <w:t>Go to E05A</w:t>
            </w:r>
          </w:p>
        </w:tc>
      </w:tr>
      <w:tr w:rsidR="00C825A3" w:rsidRPr="002A609D" w14:paraId="0BE85493" w14:textId="77777777" w:rsidTr="009F687B">
        <w:tc>
          <w:tcPr>
            <w:tcW w:w="2070" w:type="dxa"/>
          </w:tcPr>
          <w:p w14:paraId="2E93AA23" w14:textId="77777777" w:rsidR="00C825A3" w:rsidRPr="002A609D" w:rsidRDefault="00C825A3" w:rsidP="009F687B">
            <w:pPr>
              <w:jc w:val="right"/>
              <w:rPr>
                <w:b/>
              </w:rPr>
            </w:pPr>
            <w:r w:rsidRPr="002A609D">
              <w:rPr>
                <w:b/>
              </w:rPr>
              <w:t>Valid range</w:t>
            </w:r>
          </w:p>
        </w:tc>
        <w:tc>
          <w:tcPr>
            <w:tcW w:w="6835" w:type="dxa"/>
          </w:tcPr>
          <w:p w14:paraId="71F2D528" w14:textId="77777777" w:rsidR="00C825A3" w:rsidRPr="002A609D" w:rsidRDefault="00C825A3" w:rsidP="009F687B">
            <w:r>
              <w:t>011</w:t>
            </w:r>
            <w:r w:rsidRPr="002A609D">
              <w:t>1 - 9999</w:t>
            </w:r>
          </w:p>
        </w:tc>
      </w:tr>
      <w:tr w:rsidR="00C825A3" w:rsidRPr="002A609D" w14:paraId="45981FFE" w14:textId="77777777" w:rsidTr="009F687B">
        <w:tc>
          <w:tcPr>
            <w:tcW w:w="2070" w:type="dxa"/>
          </w:tcPr>
          <w:p w14:paraId="6B013463" w14:textId="77777777" w:rsidR="00C825A3" w:rsidRPr="002A609D" w:rsidRDefault="00C825A3" w:rsidP="009F687B">
            <w:pPr>
              <w:jc w:val="right"/>
              <w:rPr>
                <w:b/>
              </w:rPr>
            </w:pPr>
            <w:r w:rsidRPr="002A609D">
              <w:rPr>
                <w:b/>
              </w:rPr>
              <w:t>Responses</w:t>
            </w:r>
          </w:p>
        </w:tc>
        <w:tc>
          <w:tcPr>
            <w:tcW w:w="6835" w:type="dxa"/>
          </w:tcPr>
          <w:p w14:paraId="2843A184" w14:textId="77777777" w:rsidR="00C825A3" w:rsidRPr="002A609D" w:rsidRDefault="00C825A3" w:rsidP="009F687B">
            <w:r w:rsidRPr="002A609D">
              <w:t>See annexes: ANN 6 - Occupation</w:t>
            </w:r>
          </w:p>
        </w:tc>
      </w:tr>
      <w:tr w:rsidR="00C825A3" w:rsidRPr="002A609D" w14:paraId="244A70E3" w14:textId="77777777" w:rsidTr="009F687B">
        <w:tc>
          <w:tcPr>
            <w:tcW w:w="2070" w:type="dxa"/>
          </w:tcPr>
          <w:p w14:paraId="78102158" w14:textId="77777777" w:rsidR="00C825A3" w:rsidRPr="002A609D" w:rsidRDefault="00C825A3" w:rsidP="009F687B">
            <w:pPr>
              <w:jc w:val="right"/>
              <w:rPr>
                <w:b/>
              </w:rPr>
            </w:pPr>
            <w:r w:rsidRPr="002A609D">
              <w:rPr>
                <w:b/>
              </w:rPr>
              <w:t>Prefill</w:t>
            </w:r>
          </w:p>
        </w:tc>
        <w:tc>
          <w:tcPr>
            <w:tcW w:w="6835" w:type="dxa"/>
          </w:tcPr>
          <w:p w14:paraId="1DDC3783" w14:textId="77777777" w:rsidR="00C825A3" w:rsidRPr="002A609D" w:rsidRDefault="005E194E" w:rsidP="009F687B">
            <w:r w:rsidRPr="002A609D">
              <w:t>NAME</w:t>
            </w:r>
          </w:p>
        </w:tc>
      </w:tr>
      <w:tr w:rsidR="00C825A3" w:rsidRPr="002A609D" w14:paraId="08C24CBF" w14:textId="77777777" w:rsidTr="009F687B">
        <w:tc>
          <w:tcPr>
            <w:tcW w:w="2070" w:type="dxa"/>
          </w:tcPr>
          <w:p w14:paraId="56D97534" w14:textId="77777777" w:rsidR="00C825A3" w:rsidRPr="002A609D" w:rsidRDefault="00C825A3" w:rsidP="009F687B">
            <w:pPr>
              <w:jc w:val="right"/>
              <w:rPr>
                <w:b/>
              </w:rPr>
            </w:pPr>
            <w:r w:rsidRPr="002A609D">
              <w:rPr>
                <w:b/>
              </w:rPr>
              <w:t>Consistency checks</w:t>
            </w:r>
          </w:p>
        </w:tc>
        <w:tc>
          <w:tcPr>
            <w:tcW w:w="6835" w:type="dxa"/>
          </w:tcPr>
          <w:p w14:paraId="6F722354" w14:textId="77777777" w:rsidR="00C825A3" w:rsidRPr="002A609D" w:rsidRDefault="00C825A3" w:rsidP="009F687B"/>
        </w:tc>
      </w:tr>
      <w:tr w:rsidR="00C825A3" w:rsidRPr="002A609D" w14:paraId="2F054157" w14:textId="77777777" w:rsidTr="009F687B">
        <w:tc>
          <w:tcPr>
            <w:tcW w:w="2070" w:type="dxa"/>
          </w:tcPr>
          <w:p w14:paraId="2106FF59" w14:textId="77777777" w:rsidR="00C825A3" w:rsidRPr="002A609D" w:rsidRDefault="00C825A3" w:rsidP="009F687B">
            <w:pPr>
              <w:jc w:val="right"/>
              <w:rPr>
                <w:b/>
              </w:rPr>
            </w:pPr>
            <w:r>
              <w:rPr>
                <w:b/>
              </w:rPr>
              <w:t>Error  Message</w:t>
            </w:r>
          </w:p>
        </w:tc>
        <w:tc>
          <w:tcPr>
            <w:tcW w:w="6835" w:type="dxa"/>
          </w:tcPr>
          <w:p w14:paraId="247EC982" w14:textId="77777777" w:rsidR="00C825A3" w:rsidRPr="002A609D" w:rsidRDefault="00C825A3" w:rsidP="009F687B"/>
        </w:tc>
      </w:tr>
      <w:tr w:rsidR="00C825A3" w:rsidRPr="002A609D" w14:paraId="3748E318" w14:textId="77777777" w:rsidTr="009F687B">
        <w:tc>
          <w:tcPr>
            <w:tcW w:w="2070" w:type="dxa"/>
          </w:tcPr>
          <w:p w14:paraId="77A87A86" w14:textId="77777777" w:rsidR="00C825A3" w:rsidRDefault="00C825A3" w:rsidP="009F687B">
            <w:pPr>
              <w:jc w:val="right"/>
              <w:rPr>
                <w:b/>
              </w:rPr>
            </w:pPr>
            <w:r>
              <w:rPr>
                <w:b/>
              </w:rPr>
              <w:t>Programmer instruction</w:t>
            </w:r>
          </w:p>
        </w:tc>
        <w:tc>
          <w:tcPr>
            <w:tcW w:w="6835" w:type="dxa"/>
          </w:tcPr>
          <w:p w14:paraId="1571514E" w14:textId="77777777" w:rsidR="00C825A3" w:rsidRPr="002A609D" w:rsidRDefault="00C825A3" w:rsidP="009F687B">
            <w:pPr>
              <w:contextualSpacing/>
            </w:pPr>
            <w:r>
              <w:t>Use 4 digit occupation codes only (major1 and major 2 digits not needed), use search box and filter lists of occupations and have enumerator select from the list</w:t>
            </w:r>
          </w:p>
        </w:tc>
      </w:tr>
      <w:tr w:rsidR="00C825A3" w:rsidRPr="002A609D" w14:paraId="4DE84124" w14:textId="77777777" w:rsidTr="009F687B">
        <w:tc>
          <w:tcPr>
            <w:tcW w:w="2070" w:type="dxa"/>
          </w:tcPr>
          <w:p w14:paraId="023CEDAF" w14:textId="77777777" w:rsidR="00C825A3" w:rsidRDefault="00C825A3" w:rsidP="009F687B">
            <w:pPr>
              <w:jc w:val="right"/>
              <w:rPr>
                <w:b/>
              </w:rPr>
            </w:pPr>
            <w:r>
              <w:rPr>
                <w:b/>
              </w:rPr>
              <w:t>Change log</w:t>
            </w:r>
          </w:p>
        </w:tc>
        <w:tc>
          <w:tcPr>
            <w:tcW w:w="6835" w:type="dxa"/>
          </w:tcPr>
          <w:p w14:paraId="7676FD81" w14:textId="77777777" w:rsidR="00C825A3" w:rsidRPr="002A609D" w:rsidRDefault="00C825A3" w:rsidP="009F687B">
            <w:pPr>
              <w:ind w:left="720"/>
              <w:contextualSpacing/>
            </w:pPr>
          </w:p>
        </w:tc>
      </w:tr>
    </w:tbl>
    <w:p w14:paraId="6217D59F" w14:textId="77777777" w:rsidR="00C825A3" w:rsidRPr="002A609D" w:rsidRDefault="00C825A3" w:rsidP="00C825A3"/>
    <w:p w14:paraId="476B22E8" w14:textId="77777777" w:rsidR="00C825A3" w:rsidRPr="002A609D" w:rsidRDefault="00C825A3" w:rsidP="00C825A3"/>
    <w:p w14:paraId="7426F891"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5</w:t>
      </w:r>
      <w:r>
        <w:rPr>
          <w:rFonts w:asciiTheme="majorHAnsi" w:eastAsiaTheme="majorEastAsia" w:hAnsiTheme="majorHAnsi" w:cstheme="majorBidi"/>
          <w:color w:val="2E74B5" w:themeColor="accent1" w:themeShade="BF"/>
          <w:sz w:val="26"/>
          <w:szCs w:val="26"/>
        </w:rPr>
        <w:t>A</w:t>
      </w:r>
      <w:r w:rsidRPr="002A609D">
        <w:rPr>
          <w:rFonts w:asciiTheme="majorHAnsi" w:eastAsiaTheme="majorEastAsia" w:hAnsiTheme="majorHAnsi" w:cstheme="majorBidi"/>
          <w:color w:val="2E74B5" w:themeColor="accent1" w:themeShade="BF"/>
          <w:sz w:val="26"/>
          <w:szCs w:val="26"/>
        </w:rPr>
        <w:t xml:space="preserve"> Industry</w:t>
      </w:r>
    </w:p>
    <w:tbl>
      <w:tblPr>
        <w:tblStyle w:val="TableGrid"/>
        <w:tblW w:w="0" w:type="auto"/>
        <w:tblInd w:w="445" w:type="dxa"/>
        <w:tblLook w:val="04A0" w:firstRow="1" w:lastRow="0" w:firstColumn="1" w:lastColumn="0" w:noHBand="0" w:noVBand="1"/>
      </w:tblPr>
      <w:tblGrid>
        <w:gridCol w:w="2070"/>
        <w:gridCol w:w="6835"/>
      </w:tblGrid>
      <w:tr w:rsidR="00C825A3" w:rsidRPr="002A609D" w14:paraId="161F2D6D" w14:textId="77777777" w:rsidTr="009F687B">
        <w:tc>
          <w:tcPr>
            <w:tcW w:w="2070" w:type="dxa"/>
          </w:tcPr>
          <w:p w14:paraId="161ACE29" w14:textId="77777777" w:rsidR="00C825A3" w:rsidRPr="002A609D" w:rsidRDefault="00C825A3" w:rsidP="009F687B">
            <w:pPr>
              <w:jc w:val="right"/>
              <w:rPr>
                <w:b/>
              </w:rPr>
            </w:pPr>
            <w:r w:rsidRPr="002A609D">
              <w:rPr>
                <w:b/>
              </w:rPr>
              <w:t>Description</w:t>
            </w:r>
          </w:p>
        </w:tc>
        <w:tc>
          <w:tcPr>
            <w:tcW w:w="6835" w:type="dxa"/>
          </w:tcPr>
          <w:p w14:paraId="1D63BB8F" w14:textId="77777777" w:rsidR="00C825A3" w:rsidRPr="002A609D" w:rsidRDefault="00C825A3" w:rsidP="009F687B">
            <w:r w:rsidRPr="002A609D">
              <w:t>Type of Industry</w:t>
            </w:r>
          </w:p>
        </w:tc>
      </w:tr>
      <w:tr w:rsidR="00C825A3" w:rsidRPr="002A609D" w14:paraId="2BD1F434" w14:textId="77777777" w:rsidTr="009F687B">
        <w:tc>
          <w:tcPr>
            <w:tcW w:w="2070" w:type="dxa"/>
          </w:tcPr>
          <w:p w14:paraId="451E6538" w14:textId="77777777" w:rsidR="00C825A3" w:rsidRPr="002A609D" w:rsidRDefault="00C825A3" w:rsidP="009F687B">
            <w:pPr>
              <w:jc w:val="right"/>
              <w:rPr>
                <w:b/>
              </w:rPr>
            </w:pPr>
            <w:r w:rsidRPr="002A609D">
              <w:rPr>
                <w:b/>
              </w:rPr>
              <w:lastRenderedPageBreak/>
              <w:t>Name</w:t>
            </w:r>
          </w:p>
        </w:tc>
        <w:tc>
          <w:tcPr>
            <w:tcW w:w="6835" w:type="dxa"/>
          </w:tcPr>
          <w:p w14:paraId="3A1DFF25" w14:textId="77777777" w:rsidR="00C825A3" w:rsidRPr="002A609D" w:rsidRDefault="00C825A3" w:rsidP="009F687B">
            <w:r w:rsidRPr="002A609D">
              <w:t>INDUSTRY</w:t>
            </w:r>
          </w:p>
        </w:tc>
      </w:tr>
      <w:tr w:rsidR="00C825A3" w:rsidRPr="002A609D" w14:paraId="0733AEAB" w14:textId="77777777" w:rsidTr="009F687B">
        <w:tc>
          <w:tcPr>
            <w:tcW w:w="2070" w:type="dxa"/>
          </w:tcPr>
          <w:p w14:paraId="3092267D" w14:textId="77777777" w:rsidR="00C825A3" w:rsidRPr="002A609D" w:rsidRDefault="00C825A3" w:rsidP="009F687B">
            <w:pPr>
              <w:jc w:val="right"/>
              <w:rPr>
                <w:b/>
              </w:rPr>
            </w:pPr>
            <w:r w:rsidRPr="002A609D">
              <w:rPr>
                <w:b/>
              </w:rPr>
              <w:t>Type</w:t>
            </w:r>
          </w:p>
        </w:tc>
        <w:tc>
          <w:tcPr>
            <w:tcW w:w="6835" w:type="dxa"/>
          </w:tcPr>
          <w:p w14:paraId="71DB5AB4" w14:textId="77777777" w:rsidR="00C825A3" w:rsidRPr="002A609D" w:rsidRDefault="00C825A3" w:rsidP="009F687B">
            <w:r>
              <w:t xml:space="preserve">String </w:t>
            </w:r>
          </w:p>
        </w:tc>
      </w:tr>
      <w:tr w:rsidR="00C825A3" w:rsidRPr="002A609D" w14:paraId="6DBF2DE1" w14:textId="77777777" w:rsidTr="009F687B">
        <w:tc>
          <w:tcPr>
            <w:tcW w:w="2070" w:type="dxa"/>
          </w:tcPr>
          <w:p w14:paraId="64C09296" w14:textId="77777777" w:rsidR="00C825A3" w:rsidRPr="002A609D" w:rsidRDefault="00C825A3" w:rsidP="009F687B">
            <w:pPr>
              <w:jc w:val="right"/>
              <w:rPr>
                <w:b/>
              </w:rPr>
            </w:pPr>
            <w:r w:rsidRPr="002A609D">
              <w:rPr>
                <w:b/>
              </w:rPr>
              <w:t>Universe</w:t>
            </w:r>
          </w:p>
        </w:tc>
        <w:tc>
          <w:tcPr>
            <w:tcW w:w="6835" w:type="dxa"/>
          </w:tcPr>
          <w:p w14:paraId="4AC474BC" w14:textId="77777777" w:rsidR="00C825A3" w:rsidRPr="002A609D" w:rsidRDefault="00C825A3" w:rsidP="009F687B">
            <w:r w:rsidRPr="00012AA4">
              <w:t>For all persons aged 8 years and above and coded 1 in E1 or E2 or E3</w:t>
            </w:r>
          </w:p>
        </w:tc>
      </w:tr>
      <w:tr w:rsidR="00C825A3" w:rsidRPr="002A609D" w14:paraId="5795106C" w14:textId="77777777" w:rsidTr="009F687B">
        <w:tc>
          <w:tcPr>
            <w:tcW w:w="2070" w:type="dxa"/>
          </w:tcPr>
          <w:p w14:paraId="5A500BEB" w14:textId="77777777" w:rsidR="00C825A3" w:rsidRPr="002A609D" w:rsidRDefault="00C825A3" w:rsidP="009F687B">
            <w:pPr>
              <w:jc w:val="right"/>
              <w:rPr>
                <w:b/>
              </w:rPr>
            </w:pPr>
            <w:r w:rsidRPr="002A609D">
              <w:rPr>
                <w:b/>
              </w:rPr>
              <w:t>Question text</w:t>
            </w:r>
          </w:p>
        </w:tc>
        <w:tc>
          <w:tcPr>
            <w:tcW w:w="6835" w:type="dxa"/>
          </w:tcPr>
          <w:p w14:paraId="4BE627E3" w14:textId="77777777" w:rsidR="00C825A3" w:rsidRPr="002A609D" w:rsidRDefault="00C825A3" w:rsidP="009F687B">
            <w:r w:rsidRPr="002A609D">
              <w:t>What kind of activities are carried out at (NAME)'s work place? What are its main functions?</w:t>
            </w:r>
          </w:p>
        </w:tc>
      </w:tr>
      <w:tr w:rsidR="00C825A3" w:rsidRPr="002A609D" w14:paraId="07F71D64" w14:textId="77777777" w:rsidTr="009F687B">
        <w:tc>
          <w:tcPr>
            <w:tcW w:w="2070" w:type="dxa"/>
          </w:tcPr>
          <w:p w14:paraId="0CA3DABA" w14:textId="77777777" w:rsidR="00C825A3" w:rsidRPr="002A609D" w:rsidRDefault="00C825A3" w:rsidP="009F687B">
            <w:pPr>
              <w:jc w:val="right"/>
              <w:rPr>
                <w:b/>
              </w:rPr>
            </w:pPr>
            <w:r w:rsidRPr="002A609D">
              <w:rPr>
                <w:b/>
              </w:rPr>
              <w:t>Help text</w:t>
            </w:r>
          </w:p>
        </w:tc>
        <w:tc>
          <w:tcPr>
            <w:tcW w:w="6835" w:type="dxa"/>
          </w:tcPr>
          <w:p w14:paraId="050ABCBC" w14:textId="77777777" w:rsidR="00C825A3" w:rsidRPr="002A609D" w:rsidRDefault="00C825A3" w:rsidP="009F687B">
            <w:pPr>
              <w:contextualSpacing/>
            </w:pPr>
            <w:r w:rsidRPr="0069172F">
              <w:t>Examples: Repairing cars, selling commercial real estate, sell food wholesale to restaurants, retail-clothing shop, manufacture electrical appliances, bar/restaurant, and primary school.</w:t>
            </w:r>
          </w:p>
        </w:tc>
      </w:tr>
      <w:tr w:rsidR="00C825A3" w:rsidRPr="002A609D" w14:paraId="7B299F88" w14:textId="77777777" w:rsidTr="009F687B">
        <w:tc>
          <w:tcPr>
            <w:tcW w:w="2070" w:type="dxa"/>
          </w:tcPr>
          <w:p w14:paraId="2E2F356F" w14:textId="77777777" w:rsidR="00C825A3" w:rsidRPr="002A609D" w:rsidRDefault="00C825A3" w:rsidP="009F687B">
            <w:pPr>
              <w:jc w:val="right"/>
              <w:rPr>
                <w:b/>
              </w:rPr>
            </w:pPr>
            <w:r w:rsidRPr="002A609D">
              <w:rPr>
                <w:b/>
              </w:rPr>
              <w:t>Valid range</w:t>
            </w:r>
          </w:p>
        </w:tc>
        <w:tc>
          <w:tcPr>
            <w:tcW w:w="6835" w:type="dxa"/>
          </w:tcPr>
          <w:p w14:paraId="6421AE53" w14:textId="77777777" w:rsidR="00C825A3" w:rsidRPr="002A609D" w:rsidRDefault="00C825A3" w:rsidP="009F687B"/>
        </w:tc>
      </w:tr>
      <w:tr w:rsidR="00C825A3" w:rsidRPr="002A609D" w14:paraId="7CD7F0CB" w14:textId="77777777" w:rsidTr="009F687B">
        <w:tc>
          <w:tcPr>
            <w:tcW w:w="2070" w:type="dxa"/>
          </w:tcPr>
          <w:p w14:paraId="06DA2E81" w14:textId="77777777" w:rsidR="00C825A3" w:rsidRPr="002A609D" w:rsidRDefault="00C825A3" w:rsidP="009F687B">
            <w:pPr>
              <w:jc w:val="right"/>
              <w:rPr>
                <w:b/>
              </w:rPr>
            </w:pPr>
            <w:r w:rsidRPr="002A609D">
              <w:rPr>
                <w:b/>
              </w:rPr>
              <w:t>Responses</w:t>
            </w:r>
          </w:p>
        </w:tc>
        <w:tc>
          <w:tcPr>
            <w:tcW w:w="6835" w:type="dxa"/>
          </w:tcPr>
          <w:p w14:paraId="7B36B558" w14:textId="77777777" w:rsidR="00C825A3" w:rsidRPr="002A609D" w:rsidRDefault="00C825A3" w:rsidP="009F687B">
            <w:r w:rsidRPr="002A609D">
              <w:t>See annexes: ANN 7 - Industry</w:t>
            </w:r>
          </w:p>
        </w:tc>
      </w:tr>
      <w:tr w:rsidR="00C825A3" w:rsidRPr="002A609D" w14:paraId="1E25741A" w14:textId="77777777" w:rsidTr="009F687B">
        <w:tc>
          <w:tcPr>
            <w:tcW w:w="2070" w:type="dxa"/>
          </w:tcPr>
          <w:p w14:paraId="033D9775" w14:textId="77777777" w:rsidR="00C825A3" w:rsidRPr="002A609D" w:rsidRDefault="00C825A3" w:rsidP="009F687B">
            <w:pPr>
              <w:jc w:val="right"/>
              <w:rPr>
                <w:b/>
              </w:rPr>
            </w:pPr>
            <w:r>
              <w:rPr>
                <w:b/>
              </w:rPr>
              <w:t>Routing</w:t>
            </w:r>
          </w:p>
        </w:tc>
        <w:tc>
          <w:tcPr>
            <w:tcW w:w="6835" w:type="dxa"/>
          </w:tcPr>
          <w:p w14:paraId="6CE812C8" w14:textId="77777777" w:rsidR="00C825A3" w:rsidRPr="002A609D" w:rsidRDefault="00C825A3" w:rsidP="009F687B">
            <w:r>
              <w:t>Go to E05B</w:t>
            </w:r>
          </w:p>
        </w:tc>
      </w:tr>
      <w:tr w:rsidR="00C825A3" w:rsidRPr="002A609D" w14:paraId="09765848" w14:textId="77777777" w:rsidTr="009F687B">
        <w:tc>
          <w:tcPr>
            <w:tcW w:w="2070" w:type="dxa"/>
          </w:tcPr>
          <w:p w14:paraId="1DE3D427" w14:textId="77777777" w:rsidR="00C825A3" w:rsidRPr="002A609D" w:rsidRDefault="00C825A3" w:rsidP="009F687B">
            <w:pPr>
              <w:jc w:val="right"/>
              <w:rPr>
                <w:b/>
              </w:rPr>
            </w:pPr>
            <w:r w:rsidRPr="002A609D">
              <w:rPr>
                <w:b/>
              </w:rPr>
              <w:t>Prefill</w:t>
            </w:r>
          </w:p>
        </w:tc>
        <w:tc>
          <w:tcPr>
            <w:tcW w:w="6835" w:type="dxa"/>
          </w:tcPr>
          <w:p w14:paraId="484E9351" w14:textId="77777777" w:rsidR="00C825A3" w:rsidRPr="002A609D" w:rsidRDefault="00C825A3" w:rsidP="009F687B">
            <w:r>
              <w:t xml:space="preserve">[NAME] </w:t>
            </w:r>
          </w:p>
        </w:tc>
      </w:tr>
      <w:tr w:rsidR="00C825A3" w:rsidRPr="002A609D" w14:paraId="482C307C" w14:textId="77777777" w:rsidTr="009F687B">
        <w:tc>
          <w:tcPr>
            <w:tcW w:w="2070" w:type="dxa"/>
          </w:tcPr>
          <w:p w14:paraId="1C256B12" w14:textId="77777777" w:rsidR="00C825A3" w:rsidRPr="002A609D" w:rsidRDefault="00C825A3" w:rsidP="009F687B">
            <w:pPr>
              <w:jc w:val="right"/>
              <w:rPr>
                <w:b/>
              </w:rPr>
            </w:pPr>
            <w:r w:rsidRPr="002A609D">
              <w:rPr>
                <w:b/>
              </w:rPr>
              <w:t>Consistency checks</w:t>
            </w:r>
          </w:p>
        </w:tc>
        <w:tc>
          <w:tcPr>
            <w:tcW w:w="6835" w:type="dxa"/>
          </w:tcPr>
          <w:p w14:paraId="62894BC2" w14:textId="77777777" w:rsidR="00C825A3" w:rsidRPr="002A609D" w:rsidRDefault="00C825A3" w:rsidP="009F687B"/>
        </w:tc>
      </w:tr>
      <w:tr w:rsidR="00C825A3" w:rsidRPr="002A609D" w14:paraId="2435FA2D" w14:textId="77777777" w:rsidTr="009F687B">
        <w:tc>
          <w:tcPr>
            <w:tcW w:w="2070" w:type="dxa"/>
          </w:tcPr>
          <w:p w14:paraId="624CEB2C" w14:textId="77777777" w:rsidR="00C825A3" w:rsidRPr="002A609D" w:rsidRDefault="00C825A3" w:rsidP="009F687B">
            <w:pPr>
              <w:jc w:val="right"/>
              <w:rPr>
                <w:b/>
              </w:rPr>
            </w:pPr>
            <w:r>
              <w:rPr>
                <w:b/>
              </w:rPr>
              <w:t>Error  Message</w:t>
            </w:r>
          </w:p>
        </w:tc>
        <w:tc>
          <w:tcPr>
            <w:tcW w:w="6835" w:type="dxa"/>
          </w:tcPr>
          <w:p w14:paraId="3BE6E6EE" w14:textId="77777777" w:rsidR="00C825A3" w:rsidRPr="002A609D" w:rsidRDefault="00C825A3" w:rsidP="009F687B"/>
        </w:tc>
      </w:tr>
      <w:tr w:rsidR="00C825A3" w:rsidRPr="002A609D" w14:paraId="5501DDD0" w14:textId="77777777" w:rsidTr="009F687B">
        <w:tc>
          <w:tcPr>
            <w:tcW w:w="2070" w:type="dxa"/>
          </w:tcPr>
          <w:p w14:paraId="45CB4F4A" w14:textId="77777777" w:rsidR="00C825A3" w:rsidRDefault="00C825A3" w:rsidP="009F687B">
            <w:pPr>
              <w:jc w:val="right"/>
              <w:rPr>
                <w:b/>
              </w:rPr>
            </w:pPr>
            <w:r>
              <w:rPr>
                <w:b/>
              </w:rPr>
              <w:t>Programmer instruction</w:t>
            </w:r>
          </w:p>
        </w:tc>
        <w:tc>
          <w:tcPr>
            <w:tcW w:w="6835" w:type="dxa"/>
          </w:tcPr>
          <w:p w14:paraId="23AD938A" w14:textId="77777777" w:rsidR="00C825A3" w:rsidRPr="002A609D" w:rsidRDefault="00C825A3" w:rsidP="009F687B">
            <w:pPr>
              <w:contextualSpacing/>
            </w:pPr>
          </w:p>
        </w:tc>
      </w:tr>
      <w:tr w:rsidR="00C825A3" w:rsidRPr="002A609D" w14:paraId="31E0B008" w14:textId="77777777" w:rsidTr="009F687B">
        <w:tc>
          <w:tcPr>
            <w:tcW w:w="2070" w:type="dxa"/>
          </w:tcPr>
          <w:p w14:paraId="43A755BF" w14:textId="77777777" w:rsidR="00C825A3" w:rsidRDefault="00C825A3" w:rsidP="009F687B">
            <w:pPr>
              <w:jc w:val="right"/>
              <w:rPr>
                <w:b/>
              </w:rPr>
            </w:pPr>
            <w:r>
              <w:rPr>
                <w:b/>
              </w:rPr>
              <w:t>Change log</w:t>
            </w:r>
          </w:p>
        </w:tc>
        <w:tc>
          <w:tcPr>
            <w:tcW w:w="6835" w:type="dxa"/>
          </w:tcPr>
          <w:p w14:paraId="05914A6B" w14:textId="77777777" w:rsidR="00C825A3" w:rsidRPr="002A609D" w:rsidRDefault="00C825A3" w:rsidP="009F687B">
            <w:pPr>
              <w:ind w:left="720"/>
              <w:contextualSpacing/>
            </w:pPr>
          </w:p>
        </w:tc>
      </w:tr>
    </w:tbl>
    <w:p w14:paraId="13CDEF7C" w14:textId="77777777" w:rsidR="00C825A3" w:rsidRDefault="00C825A3" w:rsidP="00C825A3"/>
    <w:p w14:paraId="5E6933F3"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5</w:t>
      </w:r>
      <w:r>
        <w:rPr>
          <w:rFonts w:asciiTheme="majorHAnsi" w:eastAsiaTheme="majorEastAsia" w:hAnsiTheme="majorHAnsi" w:cstheme="majorBidi"/>
          <w:color w:val="2E74B5" w:themeColor="accent1" w:themeShade="BF"/>
          <w:sz w:val="26"/>
          <w:szCs w:val="26"/>
        </w:rPr>
        <w:t>B</w:t>
      </w:r>
      <w:r w:rsidRPr="002A609D">
        <w:rPr>
          <w:rFonts w:asciiTheme="majorHAnsi" w:eastAsiaTheme="majorEastAsia" w:hAnsiTheme="majorHAnsi" w:cstheme="majorBidi"/>
          <w:color w:val="2E74B5" w:themeColor="accent1" w:themeShade="BF"/>
          <w:sz w:val="26"/>
          <w:szCs w:val="26"/>
        </w:rPr>
        <w:t xml:space="preserve"> Industry</w:t>
      </w:r>
    </w:p>
    <w:tbl>
      <w:tblPr>
        <w:tblStyle w:val="TableGrid"/>
        <w:tblW w:w="0" w:type="auto"/>
        <w:tblInd w:w="445" w:type="dxa"/>
        <w:tblLook w:val="04A0" w:firstRow="1" w:lastRow="0" w:firstColumn="1" w:lastColumn="0" w:noHBand="0" w:noVBand="1"/>
      </w:tblPr>
      <w:tblGrid>
        <w:gridCol w:w="2070"/>
        <w:gridCol w:w="6835"/>
      </w:tblGrid>
      <w:tr w:rsidR="00C825A3" w:rsidRPr="002A609D" w14:paraId="765B9751" w14:textId="77777777" w:rsidTr="009F687B">
        <w:tc>
          <w:tcPr>
            <w:tcW w:w="2070" w:type="dxa"/>
          </w:tcPr>
          <w:p w14:paraId="04FACB32" w14:textId="77777777" w:rsidR="00C825A3" w:rsidRPr="002A609D" w:rsidRDefault="00C825A3" w:rsidP="009F687B">
            <w:pPr>
              <w:jc w:val="right"/>
              <w:rPr>
                <w:b/>
              </w:rPr>
            </w:pPr>
            <w:r w:rsidRPr="002A609D">
              <w:rPr>
                <w:b/>
              </w:rPr>
              <w:t>Description</w:t>
            </w:r>
          </w:p>
        </w:tc>
        <w:tc>
          <w:tcPr>
            <w:tcW w:w="6835" w:type="dxa"/>
          </w:tcPr>
          <w:p w14:paraId="2451EF71" w14:textId="77777777" w:rsidR="00C825A3" w:rsidRPr="002A609D" w:rsidRDefault="00C825A3" w:rsidP="009F687B">
            <w:r w:rsidRPr="002A609D">
              <w:t>Type of Industry</w:t>
            </w:r>
          </w:p>
        </w:tc>
      </w:tr>
      <w:tr w:rsidR="00C825A3" w:rsidRPr="002A609D" w14:paraId="1B812A8F" w14:textId="77777777" w:rsidTr="009F687B">
        <w:tc>
          <w:tcPr>
            <w:tcW w:w="2070" w:type="dxa"/>
          </w:tcPr>
          <w:p w14:paraId="32C8F364" w14:textId="77777777" w:rsidR="00C825A3" w:rsidRPr="002A609D" w:rsidRDefault="00C825A3" w:rsidP="009F687B">
            <w:pPr>
              <w:jc w:val="right"/>
              <w:rPr>
                <w:b/>
              </w:rPr>
            </w:pPr>
            <w:r w:rsidRPr="002A609D">
              <w:rPr>
                <w:b/>
              </w:rPr>
              <w:t>Name</w:t>
            </w:r>
          </w:p>
        </w:tc>
        <w:tc>
          <w:tcPr>
            <w:tcW w:w="6835" w:type="dxa"/>
          </w:tcPr>
          <w:p w14:paraId="622E0BA2" w14:textId="77777777" w:rsidR="00C825A3" w:rsidRPr="002A609D" w:rsidRDefault="00C825A3" w:rsidP="009F687B">
            <w:r w:rsidRPr="002A609D">
              <w:t>INDUSTRY</w:t>
            </w:r>
          </w:p>
        </w:tc>
      </w:tr>
      <w:tr w:rsidR="00C825A3" w:rsidRPr="002A609D" w14:paraId="09918F76" w14:textId="77777777" w:rsidTr="009F687B">
        <w:tc>
          <w:tcPr>
            <w:tcW w:w="2070" w:type="dxa"/>
          </w:tcPr>
          <w:p w14:paraId="454A6838" w14:textId="77777777" w:rsidR="00C825A3" w:rsidRPr="002A609D" w:rsidRDefault="00C825A3" w:rsidP="009F687B">
            <w:pPr>
              <w:jc w:val="right"/>
              <w:rPr>
                <w:b/>
              </w:rPr>
            </w:pPr>
            <w:r w:rsidRPr="002A609D">
              <w:rPr>
                <w:b/>
              </w:rPr>
              <w:t>Type</w:t>
            </w:r>
          </w:p>
        </w:tc>
        <w:tc>
          <w:tcPr>
            <w:tcW w:w="6835" w:type="dxa"/>
          </w:tcPr>
          <w:p w14:paraId="528D15FE" w14:textId="77777777" w:rsidR="00C825A3" w:rsidRPr="002A609D" w:rsidRDefault="00C825A3" w:rsidP="009F687B">
            <w:r w:rsidRPr="002A609D">
              <w:t>Numeric</w:t>
            </w:r>
          </w:p>
        </w:tc>
      </w:tr>
      <w:tr w:rsidR="00C825A3" w:rsidRPr="002A609D" w14:paraId="7EE4C6EC" w14:textId="77777777" w:rsidTr="009F687B">
        <w:tc>
          <w:tcPr>
            <w:tcW w:w="2070" w:type="dxa"/>
          </w:tcPr>
          <w:p w14:paraId="303961B5" w14:textId="77777777" w:rsidR="00C825A3" w:rsidRPr="002A609D" w:rsidRDefault="00C825A3" w:rsidP="009F687B">
            <w:pPr>
              <w:jc w:val="right"/>
              <w:rPr>
                <w:b/>
              </w:rPr>
            </w:pPr>
            <w:r w:rsidRPr="002A609D">
              <w:rPr>
                <w:b/>
              </w:rPr>
              <w:t>Universe</w:t>
            </w:r>
          </w:p>
        </w:tc>
        <w:tc>
          <w:tcPr>
            <w:tcW w:w="6835" w:type="dxa"/>
          </w:tcPr>
          <w:p w14:paraId="24662D4E" w14:textId="77777777" w:rsidR="00C825A3" w:rsidRPr="002A609D" w:rsidRDefault="00C825A3" w:rsidP="009F687B">
            <w:r w:rsidRPr="00012AA4">
              <w:t>For all persons aged 8 years and above and coded 1 in E1 or E2 or E3</w:t>
            </w:r>
          </w:p>
        </w:tc>
      </w:tr>
      <w:tr w:rsidR="00C825A3" w:rsidRPr="002A609D" w14:paraId="20D896E9" w14:textId="77777777" w:rsidTr="009F687B">
        <w:tc>
          <w:tcPr>
            <w:tcW w:w="2070" w:type="dxa"/>
          </w:tcPr>
          <w:p w14:paraId="29B057C7" w14:textId="77777777" w:rsidR="00C825A3" w:rsidRPr="002A609D" w:rsidRDefault="00C825A3" w:rsidP="009F687B">
            <w:pPr>
              <w:jc w:val="right"/>
              <w:rPr>
                <w:b/>
              </w:rPr>
            </w:pPr>
            <w:r w:rsidRPr="002A609D">
              <w:rPr>
                <w:b/>
              </w:rPr>
              <w:t>Question text</w:t>
            </w:r>
          </w:p>
        </w:tc>
        <w:tc>
          <w:tcPr>
            <w:tcW w:w="6835" w:type="dxa"/>
          </w:tcPr>
          <w:p w14:paraId="6D243380" w14:textId="77777777" w:rsidR="00C825A3" w:rsidRPr="002A609D" w:rsidRDefault="00C825A3" w:rsidP="009F687B">
            <w:r w:rsidRPr="002A609D">
              <w:t>What kind of activities are carried out at (NAME)'s work place? What are its main functions?</w:t>
            </w:r>
          </w:p>
        </w:tc>
      </w:tr>
      <w:tr w:rsidR="00C825A3" w:rsidRPr="002A609D" w14:paraId="3034A4C8" w14:textId="77777777" w:rsidTr="009F687B">
        <w:tc>
          <w:tcPr>
            <w:tcW w:w="2070" w:type="dxa"/>
          </w:tcPr>
          <w:p w14:paraId="30222137" w14:textId="77777777" w:rsidR="00C825A3" w:rsidRPr="002A609D" w:rsidRDefault="00C825A3" w:rsidP="009F687B">
            <w:pPr>
              <w:jc w:val="right"/>
              <w:rPr>
                <w:b/>
              </w:rPr>
            </w:pPr>
            <w:r w:rsidRPr="002A609D">
              <w:rPr>
                <w:b/>
              </w:rPr>
              <w:t>Help text</w:t>
            </w:r>
          </w:p>
        </w:tc>
        <w:tc>
          <w:tcPr>
            <w:tcW w:w="6835" w:type="dxa"/>
          </w:tcPr>
          <w:p w14:paraId="28611A24" w14:textId="77777777" w:rsidR="00C825A3" w:rsidRPr="002A609D" w:rsidRDefault="00C825A3" w:rsidP="009F687B">
            <w:pPr>
              <w:contextualSpacing/>
            </w:pPr>
            <w:r>
              <w:t>Select from industry code list</w:t>
            </w:r>
          </w:p>
        </w:tc>
      </w:tr>
      <w:tr w:rsidR="00C825A3" w:rsidRPr="002A609D" w14:paraId="30D2876B" w14:textId="77777777" w:rsidTr="009F687B">
        <w:tc>
          <w:tcPr>
            <w:tcW w:w="2070" w:type="dxa"/>
          </w:tcPr>
          <w:p w14:paraId="6EA24DFE" w14:textId="77777777" w:rsidR="00C825A3" w:rsidRPr="002A609D" w:rsidRDefault="00C825A3" w:rsidP="009F687B">
            <w:pPr>
              <w:jc w:val="right"/>
              <w:rPr>
                <w:b/>
              </w:rPr>
            </w:pPr>
            <w:r w:rsidRPr="002A609D">
              <w:rPr>
                <w:b/>
              </w:rPr>
              <w:t>Valid range</w:t>
            </w:r>
          </w:p>
        </w:tc>
        <w:tc>
          <w:tcPr>
            <w:tcW w:w="6835" w:type="dxa"/>
          </w:tcPr>
          <w:p w14:paraId="6396F219" w14:textId="77777777" w:rsidR="00C825A3" w:rsidRPr="002A609D" w:rsidRDefault="00C825A3" w:rsidP="009F687B">
            <w:r>
              <w:t>011</w:t>
            </w:r>
            <w:r w:rsidRPr="002A609D">
              <w:t>1 - 9999</w:t>
            </w:r>
          </w:p>
        </w:tc>
      </w:tr>
      <w:tr w:rsidR="00C825A3" w:rsidRPr="002A609D" w14:paraId="7EF8F65F" w14:textId="77777777" w:rsidTr="009F687B">
        <w:tc>
          <w:tcPr>
            <w:tcW w:w="2070" w:type="dxa"/>
          </w:tcPr>
          <w:p w14:paraId="17A1E1A6" w14:textId="77777777" w:rsidR="00C825A3" w:rsidRPr="002A609D" w:rsidRDefault="00C825A3" w:rsidP="009F687B">
            <w:pPr>
              <w:jc w:val="right"/>
              <w:rPr>
                <w:b/>
              </w:rPr>
            </w:pPr>
            <w:r w:rsidRPr="002A609D">
              <w:rPr>
                <w:b/>
              </w:rPr>
              <w:t>Responses</w:t>
            </w:r>
          </w:p>
        </w:tc>
        <w:tc>
          <w:tcPr>
            <w:tcW w:w="6835" w:type="dxa"/>
          </w:tcPr>
          <w:p w14:paraId="385A659C" w14:textId="77777777" w:rsidR="00C825A3" w:rsidRPr="002A609D" w:rsidRDefault="00C825A3" w:rsidP="009F687B">
            <w:r>
              <w:t>Text box (100 characters)</w:t>
            </w:r>
          </w:p>
        </w:tc>
      </w:tr>
      <w:tr w:rsidR="00C825A3" w:rsidRPr="002A609D" w14:paraId="683D7A6E" w14:textId="77777777" w:rsidTr="009F687B">
        <w:tc>
          <w:tcPr>
            <w:tcW w:w="2070" w:type="dxa"/>
          </w:tcPr>
          <w:p w14:paraId="30109F83" w14:textId="77777777" w:rsidR="00C825A3" w:rsidRPr="002A609D" w:rsidRDefault="00C825A3" w:rsidP="009F687B">
            <w:pPr>
              <w:jc w:val="right"/>
              <w:rPr>
                <w:b/>
              </w:rPr>
            </w:pPr>
            <w:r>
              <w:rPr>
                <w:b/>
              </w:rPr>
              <w:t>Routing</w:t>
            </w:r>
          </w:p>
        </w:tc>
        <w:tc>
          <w:tcPr>
            <w:tcW w:w="6835" w:type="dxa"/>
          </w:tcPr>
          <w:p w14:paraId="08C427F4" w14:textId="77777777" w:rsidR="00C825A3" w:rsidRPr="002A609D" w:rsidRDefault="00C825A3" w:rsidP="009F687B">
            <w:r>
              <w:t>Go to E06</w:t>
            </w:r>
          </w:p>
        </w:tc>
      </w:tr>
      <w:tr w:rsidR="00C825A3" w:rsidRPr="002A609D" w14:paraId="4DED25CE" w14:textId="77777777" w:rsidTr="009F687B">
        <w:tc>
          <w:tcPr>
            <w:tcW w:w="2070" w:type="dxa"/>
          </w:tcPr>
          <w:p w14:paraId="198EB00B" w14:textId="77777777" w:rsidR="00C825A3" w:rsidRPr="002A609D" w:rsidRDefault="00C825A3" w:rsidP="009F687B">
            <w:pPr>
              <w:jc w:val="right"/>
              <w:rPr>
                <w:b/>
              </w:rPr>
            </w:pPr>
            <w:r w:rsidRPr="002A609D">
              <w:rPr>
                <w:b/>
              </w:rPr>
              <w:t>Prefill</w:t>
            </w:r>
          </w:p>
        </w:tc>
        <w:tc>
          <w:tcPr>
            <w:tcW w:w="6835" w:type="dxa"/>
          </w:tcPr>
          <w:p w14:paraId="120466EC" w14:textId="77777777" w:rsidR="00C825A3" w:rsidRPr="002A609D" w:rsidRDefault="00C825A3" w:rsidP="009F687B">
            <w:r>
              <w:t>[NAME]</w:t>
            </w:r>
          </w:p>
        </w:tc>
      </w:tr>
      <w:tr w:rsidR="00C825A3" w:rsidRPr="002A609D" w14:paraId="7FEE997F" w14:textId="77777777" w:rsidTr="009F687B">
        <w:tc>
          <w:tcPr>
            <w:tcW w:w="2070" w:type="dxa"/>
          </w:tcPr>
          <w:p w14:paraId="1DD020E9" w14:textId="77777777" w:rsidR="00C825A3" w:rsidRPr="002A609D" w:rsidRDefault="00C825A3" w:rsidP="009F687B">
            <w:pPr>
              <w:jc w:val="right"/>
              <w:rPr>
                <w:b/>
              </w:rPr>
            </w:pPr>
            <w:r w:rsidRPr="002A609D">
              <w:rPr>
                <w:b/>
              </w:rPr>
              <w:t>Consistency checks</w:t>
            </w:r>
          </w:p>
        </w:tc>
        <w:tc>
          <w:tcPr>
            <w:tcW w:w="6835" w:type="dxa"/>
          </w:tcPr>
          <w:p w14:paraId="548B52A6" w14:textId="77777777" w:rsidR="00C825A3" w:rsidRPr="002A609D" w:rsidRDefault="00C825A3" w:rsidP="009F687B"/>
        </w:tc>
      </w:tr>
      <w:tr w:rsidR="00C825A3" w:rsidRPr="002A609D" w14:paraId="7F89E20E" w14:textId="77777777" w:rsidTr="009F687B">
        <w:tc>
          <w:tcPr>
            <w:tcW w:w="2070" w:type="dxa"/>
          </w:tcPr>
          <w:p w14:paraId="7F838C40" w14:textId="77777777" w:rsidR="00C825A3" w:rsidRPr="002A609D" w:rsidRDefault="00C825A3" w:rsidP="009F687B">
            <w:pPr>
              <w:jc w:val="right"/>
              <w:rPr>
                <w:b/>
              </w:rPr>
            </w:pPr>
            <w:r>
              <w:rPr>
                <w:b/>
              </w:rPr>
              <w:t>Error  Message</w:t>
            </w:r>
          </w:p>
        </w:tc>
        <w:tc>
          <w:tcPr>
            <w:tcW w:w="6835" w:type="dxa"/>
          </w:tcPr>
          <w:p w14:paraId="74A881D6" w14:textId="77777777" w:rsidR="00C825A3" w:rsidRPr="002A609D" w:rsidRDefault="00C825A3" w:rsidP="009F687B"/>
        </w:tc>
      </w:tr>
      <w:tr w:rsidR="00C825A3" w:rsidRPr="002A609D" w14:paraId="17055D37" w14:textId="77777777" w:rsidTr="009F687B">
        <w:tc>
          <w:tcPr>
            <w:tcW w:w="2070" w:type="dxa"/>
          </w:tcPr>
          <w:p w14:paraId="67B221E7" w14:textId="77777777" w:rsidR="00C825A3" w:rsidRDefault="00C825A3" w:rsidP="009F687B">
            <w:pPr>
              <w:jc w:val="right"/>
              <w:rPr>
                <w:b/>
              </w:rPr>
            </w:pPr>
            <w:r>
              <w:rPr>
                <w:b/>
              </w:rPr>
              <w:t>Programmer instruction</w:t>
            </w:r>
          </w:p>
        </w:tc>
        <w:tc>
          <w:tcPr>
            <w:tcW w:w="6835" w:type="dxa"/>
          </w:tcPr>
          <w:p w14:paraId="37CB8DA2" w14:textId="77777777" w:rsidR="00C825A3" w:rsidRPr="002A609D" w:rsidRDefault="00C825A3" w:rsidP="009F687B">
            <w:pPr>
              <w:contextualSpacing/>
            </w:pPr>
            <w:r w:rsidRPr="004977AB">
              <w:t>Use 4 digit industry codes only (major1 and major 2 digits not needed), use search box and filter lists of industries and have enumerator select from the list</w:t>
            </w:r>
          </w:p>
        </w:tc>
      </w:tr>
      <w:tr w:rsidR="00C825A3" w:rsidRPr="002A609D" w14:paraId="4B3FFD96" w14:textId="77777777" w:rsidTr="009F687B">
        <w:tc>
          <w:tcPr>
            <w:tcW w:w="2070" w:type="dxa"/>
          </w:tcPr>
          <w:p w14:paraId="43D5C6E5" w14:textId="77777777" w:rsidR="00C825A3" w:rsidRDefault="00C825A3" w:rsidP="009F687B">
            <w:pPr>
              <w:jc w:val="right"/>
              <w:rPr>
                <w:b/>
              </w:rPr>
            </w:pPr>
            <w:r>
              <w:rPr>
                <w:b/>
              </w:rPr>
              <w:t>Change log</w:t>
            </w:r>
          </w:p>
        </w:tc>
        <w:tc>
          <w:tcPr>
            <w:tcW w:w="6835" w:type="dxa"/>
          </w:tcPr>
          <w:p w14:paraId="7B3C16B4" w14:textId="77777777" w:rsidR="00C825A3" w:rsidRPr="002A609D" w:rsidRDefault="00C825A3" w:rsidP="009F687B">
            <w:pPr>
              <w:ind w:left="720"/>
              <w:contextualSpacing/>
            </w:pPr>
          </w:p>
        </w:tc>
      </w:tr>
    </w:tbl>
    <w:p w14:paraId="70F0499E" w14:textId="77777777" w:rsidR="00C825A3" w:rsidRPr="002A609D" w:rsidRDefault="00C825A3" w:rsidP="00C825A3"/>
    <w:p w14:paraId="4D452257" w14:textId="77777777" w:rsidR="00C825A3" w:rsidRPr="002A609D" w:rsidRDefault="00C825A3" w:rsidP="00C825A3"/>
    <w:p w14:paraId="70434BD4"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F</w:t>
      </w:r>
      <w:r>
        <w:rPr>
          <w:rFonts w:asciiTheme="majorHAnsi" w:eastAsiaTheme="majorEastAsia" w:hAnsiTheme="majorHAnsi" w:cstheme="majorBidi"/>
          <w:color w:val="2E74B5" w:themeColor="accent1" w:themeShade="BF"/>
          <w:sz w:val="26"/>
          <w:szCs w:val="26"/>
        </w:rPr>
        <w:t>ield: E</w:t>
      </w:r>
      <w:r w:rsidRPr="002A609D">
        <w:rPr>
          <w:rFonts w:asciiTheme="majorHAnsi" w:eastAsiaTheme="majorEastAsia" w:hAnsiTheme="majorHAnsi" w:cstheme="majorBidi"/>
          <w:color w:val="2E74B5" w:themeColor="accent1" w:themeShade="BF"/>
          <w:sz w:val="26"/>
          <w:szCs w:val="26"/>
        </w:rPr>
        <w:t xml:space="preserve">6 </w:t>
      </w:r>
      <w:r w:rsidRPr="002A609D">
        <w:rPr>
          <w:rFonts w:eastAsiaTheme="majorEastAsia" w:cstheme="minorHAnsi"/>
          <w:color w:val="2E74B5" w:themeColor="accent1" w:themeShade="BF"/>
          <w:sz w:val="26"/>
          <w:szCs w:val="24"/>
        </w:rPr>
        <w:t>Employment status</w:t>
      </w:r>
    </w:p>
    <w:tbl>
      <w:tblPr>
        <w:tblStyle w:val="TableGrid"/>
        <w:tblW w:w="0" w:type="auto"/>
        <w:tblInd w:w="445" w:type="dxa"/>
        <w:tblLook w:val="04A0" w:firstRow="1" w:lastRow="0" w:firstColumn="1" w:lastColumn="0" w:noHBand="0" w:noVBand="1"/>
      </w:tblPr>
      <w:tblGrid>
        <w:gridCol w:w="1780"/>
        <w:gridCol w:w="7125"/>
      </w:tblGrid>
      <w:tr w:rsidR="00C825A3" w:rsidRPr="002A609D" w14:paraId="05B66581" w14:textId="77777777" w:rsidTr="009F687B">
        <w:tc>
          <w:tcPr>
            <w:tcW w:w="1780" w:type="dxa"/>
          </w:tcPr>
          <w:p w14:paraId="60C0F741" w14:textId="77777777" w:rsidR="00C825A3" w:rsidRPr="002A609D" w:rsidRDefault="00C825A3" w:rsidP="009F687B">
            <w:pPr>
              <w:jc w:val="right"/>
              <w:rPr>
                <w:b/>
              </w:rPr>
            </w:pPr>
            <w:r w:rsidRPr="002A609D">
              <w:rPr>
                <w:b/>
              </w:rPr>
              <w:t>Description</w:t>
            </w:r>
          </w:p>
        </w:tc>
        <w:tc>
          <w:tcPr>
            <w:tcW w:w="7125" w:type="dxa"/>
          </w:tcPr>
          <w:p w14:paraId="65DA6089" w14:textId="77777777" w:rsidR="00C825A3" w:rsidRPr="002A609D" w:rsidRDefault="00C825A3" w:rsidP="009F687B">
            <w:r w:rsidRPr="002A609D">
              <w:rPr>
                <w:rFonts w:cstheme="minorHAnsi"/>
                <w:szCs w:val="24"/>
              </w:rPr>
              <w:t>Employment Status</w:t>
            </w:r>
          </w:p>
        </w:tc>
      </w:tr>
      <w:tr w:rsidR="00C825A3" w:rsidRPr="002A609D" w14:paraId="655C74C5" w14:textId="77777777" w:rsidTr="009F687B">
        <w:tc>
          <w:tcPr>
            <w:tcW w:w="1780" w:type="dxa"/>
          </w:tcPr>
          <w:p w14:paraId="4160B166" w14:textId="77777777" w:rsidR="00C825A3" w:rsidRPr="002A609D" w:rsidRDefault="00C825A3" w:rsidP="009F687B">
            <w:pPr>
              <w:jc w:val="right"/>
              <w:rPr>
                <w:b/>
              </w:rPr>
            </w:pPr>
            <w:r w:rsidRPr="002A609D">
              <w:rPr>
                <w:b/>
              </w:rPr>
              <w:t>Name</w:t>
            </w:r>
          </w:p>
        </w:tc>
        <w:tc>
          <w:tcPr>
            <w:tcW w:w="7125" w:type="dxa"/>
          </w:tcPr>
          <w:p w14:paraId="35825DFD" w14:textId="77777777" w:rsidR="00C825A3" w:rsidRPr="002A609D" w:rsidRDefault="00C825A3" w:rsidP="009F687B">
            <w:r w:rsidRPr="002A609D">
              <w:rPr>
                <w:rFonts w:cstheme="minorHAnsi"/>
                <w:szCs w:val="24"/>
              </w:rPr>
              <w:t>EMPLOYMENT_STATUS</w:t>
            </w:r>
          </w:p>
        </w:tc>
      </w:tr>
      <w:tr w:rsidR="00C825A3" w:rsidRPr="002A609D" w14:paraId="01CDBA78" w14:textId="77777777" w:rsidTr="009F687B">
        <w:tc>
          <w:tcPr>
            <w:tcW w:w="1780" w:type="dxa"/>
          </w:tcPr>
          <w:p w14:paraId="26F89CCF" w14:textId="77777777" w:rsidR="00C825A3" w:rsidRPr="002A609D" w:rsidRDefault="00C825A3" w:rsidP="009F687B">
            <w:pPr>
              <w:jc w:val="right"/>
              <w:rPr>
                <w:b/>
              </w:rPr>
            </w:pPr>
            <w:r w:rsidRPr="002A609D">
              <w:rPr>
                <w:b/>
              </w:rPr>
              <w:t>Type</w:t>
            </w:r>
          </w:p>
        </w:tc>
        <w:tc>
          <w:tcPr>
            <w:tcW w:w="7125" w:type="dxa"/>
          </w:tcPr>
          <w:p w14:paraId="2AA4729D" w14:textId="77777777" w:rsidR="00C825A3" w:rsidRPr="002A609D" w:rsidRDefault="00C825A3" w:rsidP="009F687B">
            <w:r w:rsidRPr="002A609D">
              <w:t>Numeric</w:t>
            </w:r>
          </w:p>
        </w:tc>
      </w:tr>
      <w:tr w:rsidR="00C825A3" w:rsidRPr="002A609D" w14:paraId="0A08AC93" w14:textId="77777777" w:rsidTr="009F687B">
        <w:tc>
          <w:tcPr>
            <w:tcW w:w="1780" w:type="dxa"/>
          </w:tcPr>
          <w:p w14:paraId="4C77415E" w14:textId="77777777" w:rsidR="00C825A3" w:rsidRPr="002A609D" w:rsidRDefault="00C825A3" w:rsidP="009F687B">
            <w:pPr>
              <w:jc w:val="right"/>
              <w:rPr>
                <w:b/>
              </w:rPr>
            </w:pPr>
            <w:r w:rsidRPr="002A609D">
              <w:rPr>
                <w:b/>
              </w:rPr>
              <w:t>Universe</w:t>
            </w:r>
          </w:p>
        </w:tc>
        <w:tc>
          <w:tcPr>
            <w:tcW w:w="7125" w:type="dxa"/>
          </w:tcPr>
          <w:p w14:paraId="1613A0B3" w14:textId="77777777" w:rsidR="00C825A3" w:rsidRPr="002A609D" w:rsidRDefault="00C825A3" w:rsidP="009F687B">
            <w:r w:rsidRPr="00012AA4">
              <w:t>For all persons aged 8 years and above and coded 1 in E1 or E2 or E3</w:t>
            </w:r>
          </w:p>
        </w:tc>
      </w:tr>
      <w:tr w:rsidR="00C825A3" w:rsidRPr="002A609D" w14:paraId="1DE5A48C" w14:textId="77777777" w:rsidTr="009F687B">
        <w:tc>
          <w:tcPr>
            <w:tcW w:w="1780" w:type="dxa"/>
          </w:tcPr>
          <w:p w14:paraId="09D14A10" w14:textId="77777777" w:rsidR="00C825A3" w:rsidRPr="002A609D" w:rsidRDefault="00C825A3" w:rsidP="009F687B">
            <w:pPr>
              <w:jc w:val="right"/>
              <w:rPr>
                <w:b/>
              </w:rPr>
            </w:pPr>
            <w:r w:rsidRPr="002A609D">
              <w:rPr>
                <w:b/>
              </w:rPr>
              <w:t>Question text</w:t>
            </w:r>
          </w:p>
        </w:tc>
        <w:tc>
          <w:tcPr>
            <w:tcW w:w="7125" w:type="dxa"/>
          </w:tcPr>
          <w:p w14:paraId="3D13064E" w14:textId="77777777" w:rsidR="00C825A3" w:rsidRPr="002A609D" w:rsidRDefault="00C825A3" w:rsidP="009F687B">
            <w:commentRangeStart w:id="52"/>
            <w:r w:rsidRPr="002A609D">
              <w:t>In (NAME)'s job, did he/she work as ….?</w:t>
            </w:r>
            <w:commentRangeEnd w:id="52"/>
            <w:r w:rsidR="0093238B">
              <w:rPr>
                <w:rStyle w:val="CommentReference"/>
              </w:rPr>
              <w:commentReference w:id="52"/>
            </w:r>
          </w:p>
        </w:tc>
      </w:tr>
      <w:tr w:rsidR="00C825A3" w:rsidRPr="002A609D" w14:paraId="6C89E75A" w14:textId="77777777" w:rsidTr="009F687B">
        <w:tc>
          <w:tcPr>
            <w:tcW w:w="1780" w:type="dxa"/>
          </w:tcPr>
          <w:p w14:paraId="0DE649E8" w14:textId="77777777" w:rsidR="00C825A3" w:rsidRPr="002A609D" w:rsidRDefault="00C825A3" w:rsidP="009F687B">
            <w:pPr>
              <w:jc w:val="right"/>
              <w:rPr>
                <w:b/>
              </w:rPr>
            </w:pPr>
            <w:r>
              <w:rPr>
                <w:b/>
              </w:rPr>
              <w:lastRenderedPageBreak/>
              <w:t>Routing</w:t>
            </w:r>
          </w:p>
        </w:tc>
        <w:tc>
          <w:tcPr>
            <w:tcW w:w="7125" w:type="dxa"/>
          </w:tcPr>
          <w:p w14:paraId="56AE01DA" w14:textId="77777777" w:rsidR="00C825A3" w:rsidRPr="002A609D" w:rsidRDefault="00C825A3" w:rsidP="009F687B">
            <w:r>
              <w:t>Go to E10</w:t>
            </w:r>
          </w:p>
        </w:tc>
      </w:tr>
      <w:tr w:rsidR="00C825A3" w:rsidRPr="002A609D" w14:paraId="510DCC0B" w14:textId="77777777" w:rsidTr="009F687B">
        <w:tc>
          <w:tcPr>
            <w:tcW w:w="1780" w:type="dxa"/>
          </w:tcPr>
          <w:p w14:paraId="017D5BC3" w14:textId="77777777" w:rsidR="00C825A3" w:rsidRPr="002A609D" w:rsidRDefault="00C825A3" w:rsidP="009F687B">
            <w:pPr>
              <w:jc w:val="right"/>
              <w:rPr>
                <w:b/>
              </w:rPr>
            </w:pPr>
            <w:r w:rsidRPr="002A609D">
              <w:rPr>
                <w:b/>
              </w:rPr>
              <w:t>Help text</w:t>
            </w:r>
          </w:p>
        </w:tc>
        <w:tc>
          <w:tcPr>
            <w:tcW w:w="7125" w:type="dxa"/>
          </w:tcPr>
          <w:p w14:paraId="41360941" w14:textId="77777777" w:rsidR="00C825A3" w:rsidRPr="002A609D" w:rsidRDefault="00C825A3" w:rsidP="009F687B"/>
        </w:tc>
      </w:tr>
      <w:tr w:rsidR="00C825A3" w:rsidRPr="002A609D" w14:paraId="7915D6BA" w14:textId="77777777" w:rsidTr="009F687B">
        <w:tc>
          <w:tcPr>
            <w:tcW w:w="1780" w:type="dxa"/>
          </w:tcPr>
          <w:p w14:paraId="1959A79A" w14:textId="77777777" w:rsidR="00C825A3" w:rsidRPr="002A609D" w:rsidRDefault="00C825A3" w:rsidP="009F687B">
            <w:pPr>
              <w:jc w:val="right"/>
              <w:rPr>
                <w:b/>
              </w:rPr>
            </w:pPr>
            <w:r w:rsidRPr="002A609D">
              <w:rPr>
                <w:b/>
              </w:rPr>
              <w:t>Valid range</w:t>
            </w:r>
          </w:p>
        </w:tc>
        <w:tc>
          <w:tcPr>
            <w:tcW w:w="7125" w:type="dxa"/>
          </w:tcPr>
          <w:p w14:paraId="1F7F7E1D" w14:textId="77777777" w:rsidR="00C825A3" w:rsidRPr="002A609D" w:rsidRDefault="00C825A3" w:rsidP="009F687B">
            <w:r>
              <w:t>0</w:t>
            </w:r>
            <w:r w:rsidRPr="002A609D">
              <w:t xml:space="preserve">1 </w:t>
            </w:r>
            <w:r>
              <w:t>– 12,</w:t>
            </w:r>
            <w:r w:rsidRPr="002A609D">
              <w:t xml:space="preserve"> 99</w:t>
            </w:r>
          </w:p>
        </w:tc>
      </w:tr>
      <w:tr w:rsidR="00C825A3" w:rsidRPr="002A609D" w14:paraId="62E5DC7C" w14:textId="77777777" w:rsidTr="009F687B">
        <w:tc>
          <w:tcPr>
            <w:tcW w:w="1780" w:type="dxa"/>
          </w:tcPr>
          <w:p w14:paraId="55DBA69D" w14:textId="77777777" w:rsidR="00C825A3" w:rsidRPr="002A609D" w:rsidRDefault="00C825A3" w:rsidP="009F687B">
            <w:pPr>
              <w:jc w:val="right"/>
              <w:rPr>
                <w:b/>
              </w:rPr>
            </w:pPr>
            <w:r w:rsidRPr="002A609D">
              <w:rPr>
                <w:b/>
              </w:rPr>
              <w:t>Responses</w:t>
            </w:r>
          </w:p>
        </w:tc>
        <w:tc>
          <w:tcPr>
            <w:tcW w:w="7125" w:type="dxa"/>
          </w:tcPr>
          <w:tbl>
            <w:tblPr>
              <w:tblpPr w:leftFromText="180" w:rightFromText="180" w:horzAnchor="margin" w:tblpY="390"/>
              <w:tblOverlap w:val="never"/>
              <w:tblW w:w="6894" w:type="dxa"/>
              <w:tblLook w:val="04A0" w:firstRow="1" w:lastRow="0" w:firstColumn="1" w:lastColumn="0" w:noHBand="0" w:noVBand="1"/>
            </w:tblPr>
            <w:tblGrid>
              <w:gridCol w:w="5949"/>
              <w:gridCol w:w="945"/>
            </w:tblGrid>
            <w:tr w:rsidR="00C825A3" w:rsidRPr="002A609D" w14:paraId="5C5F6248" w14:textId="77777777" w:rsidTr="00AD720E">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93B76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Subsistence/Communal Farmer  (with paid employees)</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04A4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01</w:t>
                  </w:r>
                </w:p>
              </w:tc>
            </w:tr>
            <w:tr w:rsidR="00C825A3" w:rsidRPr="002A609D" w14:paraId="424B25B7" w14:textId="77777777" w:rsidTr="00AD720E">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A5D17" w14:textId="77777777" w:rsidR="00C825A3" w:rsidRPr="00714035" w:rsidRDefault="00C825A3" w:rsidP="009F687B">
                  <w:pPr>
                    <w:spacing w:after="0" w:line="240" w:lineRule="auto"/>
                    <w:rPr>
                      <w:rFonts w:ascii="Calibri" w:eastAsia="Times New Roman" w:hAnsi="Calibri" w:cs="Calibri"/>
                      <w:sz w:val="24"/>
                      <w:szCs w:val="24"/>
                      <w:highlight w:val="green"/>
                      <w:lang w:val="en-GB" w:eastAsia="en-GB"/>
                    </w:rPr>
                  </w:pPr>
                  <w:r w:rsidRPr="001455A9">
                    <w:rPr>
                      <w:rFonts w:ascii="Calibri" w:eastAsia="Times New Roman" w:hAnsi="Calibri" w:cs="Calibri"/>
                      <w:sz w:val="24"/>
                      <w:szCs w:val="24"/>
                      <w:lang w:val="en-GB" w:eastAsia="en-GB"/>
                    </w:rPr>
                    <w:t xml:space="preserve">Subsistence/Communal Farmer (without paid employees)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21BA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02</w:t>
                  </w:r>
                </w:p>
              </w:tc>
            </w:tr>
            <w:tr w:rsidR="00C825A3" w:rsidRPr="002A609D" w14:paraId="51B71440" w14:textId="77777777" w:rsidTr="00AD720E">
              <w:trPr>
                <w:trHeight w:val="422"/>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2ADB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Commercial farmer (with paid employees)</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FA705"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03</w:t>
                  </w:r>
                </w:p>
              </w:tc>
            </w:tr>
            <w:tr w:rsidR="00C825A3" w:rsidRPr="002A609D" w14:paraId="404A6FF8" w14:textId="77777777" w:rsidTr="00AD720E">
              <w:trPr>
                <w:trHeight w:val="307"/>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90C63F"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Other Employer (with paid employees)</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0812476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04</w:t>
                  </w:r>
                </w:p>
              </w:tc>
            </w:tr>
            <w:tr w:rsidR="00C825A3" w:rsidRPr="002A609D" w14:paraId="06B8A915" w14:textId="77777777" w:rsidTr="00AD720E">
              <w:trPr>
                <w:trHeight w:val="251"/>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B65B5C"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Own Account Worker (without paid employees)</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B78D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05</w:t>
                  </w:r>
                </w:p>
              </w:tc>
            </w:tr>
            <w:tr w:rsidR="00C825A3" w:rsidRPr="002A609D" w14:paraId="7B765C40" w14:textId="77777777" w:rsidTr="00AD720E">
              <w:trPr>
                <w:trHeight w:val="294"/>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B393B"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(Communal farm)</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F8BE2"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06</w:t>
                  </w:r>
                </w:p>
              </w:tc>
            </w:tr>
            <w:tr w:rsidR="00C825A3" w:rsidRPr="002A609D" w14:paraId="07C8E50D" w14:textId="77777777" w:rsidTr="00AD720E">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E0CE6"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(Commercial farm)</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017A9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07</w:t>
                  </w:r>
                </w:p>
              </w:tc>
            </w:tr>
            <w:tr w:rsidR="00C825A3" w:rsidRPr="002A609D" w14:paraId="1B9C1CFA" w14:textId="77777777" w:rsidTr="00AD720E">
              <w:trPr>
                <w:trHeight w:val="301"/>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7D04E"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(Government)</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F1D1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08</w:t>
                  </w:r>
                </w:p>
              </w:tc>
            </w:tr>
            <w:tr w:rsidR="00C825A3" w:rsidRPr="002A609D" w14:paraId="069197D5" w14:textId="77777777" w:rsidTr="00AD720E">
              <w:trPr>
                <w:trHeight w:val="258"/>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074F1"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(Parastatal)</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31E6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09</w:t>
                  </w:r>
                </w:p>
              </w:tc>
            </w:tr>
            <w:tr w:rsidR="00C825A3" w:rsidRPr="002A609D" w14:paraId="2DE48E1A" w14:textId="77777777" w:rsidTr="00AD720E">
              <w:trPr>
                <w:trHeight w:val="227"/>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A6E05"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 (Private)</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B6CA9"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10</w:t>
                  </w:r>
                </w:p>
              </w:tc>
            </w:tr>
            <w:tr w:rsidR="00C825A3" w:rsidRPr="002A609D" w14:paraId="10F84D89" w14:textId="77777777" w:rsidTr="00AD720E">
              <w:trPr>
                <w:trHeight w:val="356"/>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2C34D7"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Unpaid Family Worker (subsistence/communal)</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3FB31"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11</w:t>
                  </w:r>
                </w:p>
              </w:tc>
            </w:tr>
            <w:tr w:rsidR="00C825A3" w:rsidRPr="002A609D" w14:paraId="44AF5B19" w14:textId="77777777" w:rsidTr="00AD720E">
              <w:trPr>
                <w:trHeight w:val="374"/>
              </w:trPr>
              <w:tc>
                <w:tcPr>
                  <w:tcW w:w="59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C3463B"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 xml:space="preserve">Other Unpaid Family Worker </w:t>
                  </w:r>
                </w:p>
              </w:tc>
              <w:tc>
                <w:tcPr>
                  <w:tcW w:w="9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A078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12</w:t>
                  </w:r>
                </w:p>
              </w:tc>
            </w:tr>
            <w:tr w:rsidR="00C825A3" w:rsidRPr="002A609D" w14:paraId="5C68BAC4" w14:textId="77777777" w:rsidTr="00AD720E">
              <w:trPr>
                <w:trHeight w:val="313"/>
              </w:trPr>
              <w:tc>
                <w:tcPr>
                  <w:tcW w:w="5949" w:type="dxa"/>
                  <w:tcBorders>
                    <w:top w:val="single" w:sz="4" w:space="0" w:color="auto"/>
                    <w:left w:val="single" w:sz="8" w:space="0" w:color="auto"/>
                    <w:bottom w:val="nil"/>
                    <w:right w:val="single" w:sz="4" w:space="0" w:color="auto"/>
                  </w:tcBorders>
                  <w:shd w:val="clear" w:color="auto" w:fill="auto"/>
                  <w:vAlign w:val="bottom"/>
                  <w:hideMark/>
                </w:tcPr>
                <w:p w14:paraId="1646A993"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 xml:space="preserve"> Don’t know</w:t>
                  </w:r>
                </w:p>
              </w:tc>
              <w:tc>
                <w:tcPr>
                  <w:tcW w:w="945" w:type="dxa"/>
                  <w:tcBorders>
                    <w:top w:val="single" w:sz="4" w:space="0" w:color="auto"/>
                    <w:left w:val="nil"/>
                    <w:bottom w:val="nil"/>
                    <w:right w:val="single" w:sz="8" w:space="0" w:color="auto"/>
                  </w:tcBorders>
                  <w:shd w:val="clear" w:color="auto" w:fill="auto"/>
                  <w:vAlign w:val="center"/>
                  <w:hideMark/>
                </w:tcPr>
                <w:p w14:paraId="2FE41790"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99</w:t>
                  </w:r>
                </w:p>
              </w:tc>
            </w:tr>
          </w:tbl>
          <w:p w14:paraId="38D1C7AC" w14:textId="77777777" w:rsidR="00C825A3" w:rsidRPr="002A609D" w:rsidRDefault="00AD720E" w:rsidP="009F687B">
            <w:r w:rsidRPr="00AD720E">
              <w:t>Radio button</w:t>
            </w:r>
          </w:p>
        </w:tc>
      </w:tr>
      <w:tr w:rsidR="00C825A3" w:rsidRPr="002A609D" w14:paraId="30E6A413" w14:textId="77777777" w:rsidTr="009F687B">
        <w:tc>
          <w:tcPr>
            <w:tcW w:w="1780" w:type="dxa"/>
          </w:tcPr>
          <w:p w14:paraId="27487A6F" w14:textId="77777777" w:rsidR="00C825A3" w:rsidRPr="002A609D" w:rsidRDefault="00C825A3" w:rsidP="009F687B">
            <w:pPr>
              <w:jc w:val="right"/>
              <w:rPr>
                <w:b/>
              </w:rPr>
            </w:pPr>
            <w:r w:rsidRPr="002A609D">
              <w:rPr>
                <w:b/>
              </w:rPr>
              <w:t>Prefill</w:t>
            </w:r>
          </w:p>
        </w:tc>
        <w:tc>
          <w:tcPr>
            <w:tcW w:w="7125" w:type="dxa"/>
          </w:tcPr>
          <w:p w14:paraId="228DB1B1" w14:textId="77777777" w:rsidR="00C825A3" w:rsidRPr="002A609D" w:rsidRDefault="00C825A3" w:rsidP="009F687B">
            <w:r>
              <w:t>[NAME]</w:t>
            </w:r>
          </w:p>
        </w:tc>
      </w:tr>
      <w:tr w:rsidR="00C825A3" w:rsidRPr="002A609D" w14:paraId="578CD4C4" w14:textId="77777777" w:rsidTr="009F687B">
        <w:tc>
          <w:tcPr>
            <w:tcW w:w="1780" w:type="dxa"/>
          </w:tcPr>
          <w:p w14:paraId="1B313F67" w14:textId="77777777" w:rsidR="00C825A3" w:rsidRPr="002A609D" w:rsidRDefault="00C825A3" w:rsidP="009F687B">
            <w:pPr>
              <w:jc w:val="right"/>
              <w:rPr>
                <w:b/>
              </w:rPr>
            </w:pPr>
            <w:r w:rsidRPr="002A609D">
              <w:rPr>
                <w:b/>
              </w:rPr>
              <w:t>Consistency checks</w:t>
            </w:r>
          </w:p>
        </w:tc>
        <w:tc>
          <w:tcPr>
            <w:tcW w:w="7125" w:type="dxa"/>
          </w:tcPr>
          <w:p w14:paraId="4B5A055E" w14:textId="77777777" w:rsidR="00C825A3" w:rsidRPr="002A609D" w:rsidRDefault="00C825A3" w:rsidP="009F687B"/>
        </w:tc>
      </w:tr>
      <w:tr w:rsidR="00C825A3" w:rsidRPr="002A609D" w14:paraId="55EC5E12" w14:textId="77777777" w:rsidTr="009F687B">
        <w:tc>
          <w:tcPr>
            <w:tcW w:w="1780" w:type="dxa"/>
          </w:tcPr>
          <w:p w14:paraId="50CB5970" w14:textId="77777777" w:rsidR="00C825A3" w:rsidRPr="002A609D" w:rsidRDefault="00C825A3" w:rsidP="009F687B">
            <w:pPr>
              <w:jc w:val="right"/>
              <w:rPr>
                <w:b/>
              </w:rPr>
            </w:pPr>
            <w:r>
              <w:rPr>
                <w:b/>
              </w:rPr>
              <w:t>Error  Message</w:t>
            </w:r>
          </w:p>
        </w:tc>
        <w:tc>
          <w:tcPr>
            <w:tcW w:w="7125" w:type="dxa"/>
          </w:tcPr>
          <w:p w14:paraId="24330FA8" w14:textId="77777777" w:rsidR="00C825A3" w:rsidRPr="002A609D" w:rsidRDefault="00C825A3" w:rsidP="009F687B"/>
        </w:tc>
      </w:tr>
      <w:tr w:rsidR="00C825A3" w:rsidRPr="002A609D" w14:paraId="623699BA" w14:textId="77777777" w:rsidTr="009F687B">
        <w:tc>
          <w:tcPr>
            <w:tcW w:w="1780" w:type="dxa"/>
          </w:tcPr>
          <w:p w14:paraId="67E1C1A9" w14:textId="77777777" w:rsidR="00C825A3" w:rsidRDefault="00C825A3" w:rsidP="009F687B">
            <w:pPr>
              <w:jc w:val="right"/>
              <w:rPr>
                <w:b/>
              </w:rPr>
            </w:pPr>
            <w:r>
              <w:rPr>
                <w:b/>
              </w:rPr>
              <w:t>Programmer instruction</w:t>
            </w:r>
          </w:p>
        </w:tc>
        <w:tc>
          <w:tcPr>
            <w:tcW w:w="7125" w:type="dxa"/>
          </w:tcPr>
          <w:p w14:paraId="5ACF6A87" w14:textId="77777777" w:rsidR="00C825A3" w:rsidRPr="002A609D" w:rsidRDefault="00C825A3" w:rsidP="009F687B">
            <w:pPr>
              <w:ind w:left="720"/>
              <w:contextualSpacing/>
            </w:pPr>
          </w:p>
        </w:tc>
      </w:tr>
      <w:tr w:rsidR="00C825A3" w:rsidRPr="002A609D" w14:paraId="58B8A5B8" w14:textId="77777777" w:rsidTr="009F687B">
        <w:tc>
          <w:tcPr>
            <w:tcW w:w="1780" w:type="dxa"/>
          </w:tcPr>
          <w:p w14:paraId="63B468DB" w14:textId="77777777" w:rsidR="00C825A3" w:rsidRDefault="00C825A3" w:rsidP="009F687B">
            <w:pPr>
              <w:jc w:val="right"/>
              <w:rPr>
                <w:b/>
              </w:rPr>
            </w:pPr>
            <w:r>
              <w:rPr>
                <w:b/>
              </w:rPr>
              <w:t>Change log</w:t>
            </w:r>
          </w:p>
        </w:tc>
        <w:tc>
          <w:tcPr>
            <w:tcW w:w="7125" w:type="dxa"/>
          </w:tcPr>
          <w:p w14:paraId="1B27962B" w14:textId="77777777" w:rsidR="00C825A3" w:rsidRPr="002A609D" w:rsidRDefault="00C825A3" w:rsidP="009F687B">
            <w:pPr>
              <w:ind w:left="720"/>
              <w:contextualSpacing/>
            </w:pPr>
          </w:p>
        </w:tc>
      </w:tr>
    </w:tbl>
    <w:p w14:paraId="3EBA633A" w14:textId="77777777" w:rsidR="00C825A3" w:rsidRPr="002A609D" w:rsidRDefault="00C825A3" w:rsidP="00C825A3"/>
    <w:p w14:paraId="0F7D8AAE" w14:textId="77777777" w:rsidR="00C825A3" w:rsidRPr="002A609D" w:rsidRDefault="00C825A3" w:rsidP="00C825A3"/>
    <w:p w14:paraId="5E3DEA2F" w14:textId="77777777" w:rsidR="00C825A3" w:rsidRPr="002A609D" w:rsidRDefault="00C825A3" w:rsidP="00C825A3">
      <w:pPr>
        <w:keepNext/>
        <w:keepLines/>
        <w:spacing w:before="240" w:after="0"/>
        <w:outlineLvl w:val="0"/>
        <w:rPr>
          <w:rFonts w:asciiTheme="majorHAnsi" w:eastAsiaTheme="majorEastAsia" w:hAnsiTheme="majorHAnsi" w:cstheme="majorBidi"/>
          <w:b/>
          <w:color w:val="2E74B5" w:themeColor="accent1" w:themeShade="BF"/>
          <w:sz w:val="32"/>
          <w:szCs w:val="32"/>
        </w:rPr>
      </w:pPr>
      <w:r w:rsidRPr="002A609D">
        <w:rPr>
          <w:rFonts w:asciiTheme="majorHAnsi" w:eastAsiaTheme="majorEastAsia" w:hAnsiTheme="majorHAnsi" w:cstheme="majorBidi"/>
          <w:b/>
          <w:color w:val="2E74B5" w:themeColor="accent1" w:themeShade="BF"/>
          <w:sz w:val="32"/>
          <w:szCs w:val="32"/>
        </w:rPr>
        <w:t>Unemployment Characteristics</w:t>
      </w:r>
    </w:p>
    <w:p w14:paraId="084DF707"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1455A9">
        <w:rPr>
          <w:rFonts w:asciiTheme="majorHAnsi" w:eastAsiaTheme="majorEastAsia" w:hAnsiTheme="majorHAnsi" w:cstheme="majorBidi"/>
          <w:color w:val="2E74B5" w:themeColor="accent1" w:themeShade="BF"/>
          <w:sz w:val="26"/>
          <w:szCs w:val="26"/>
        </w:rPr>
        <w:t>7 Job search</w:t>
      </w:r>
    </w:p>
    <w:tbl>
      <w:tblPr>
        <w:tblStyle w:val="TableGrid"/>
        <w:tblW w:w="0" w:type="auto"/>
        <w:tblInd w:w="445" w:type="dxa"/>
        <w:tblLook w:val="04A0" w:firstRow="1" w:lastRow="0" w:firstColumn="1" w:lastColumn="0" w:noHBand="0" w:noVBand="1"/>
      </w:tblPr>
      <w:tblGrid>
        <w:gridCol w:w="2070"/>
        <w:gridCol w:w="6835"/>
      </w:tblGrid>
      <w:tr w:rsidR="00C825A3" w:rsidRPr="002A609D" w14:paraId="6C0EE9C3" w14:textId="77777777" w:rsidTr="009F687B">
        <w:tc>
          <w:tcPr>
            <w:tcW w:w="2070" w:type="dxa"/>
          </w:tcPr>
          <w:p w14:paraId="320A74E0" w14:textId="77777777" w:rsidR="00C825A3" w:rsidRPr="002A609D" w:rsidRDefault="00C825A3" w:rsidP="009F687B">
            <w:pPr>
              <w:jc w:val="right"/>
              <w:rPr>
                <w:b/>
              </w:rPr>
            </w:pPr>
            <w:r w:rsidRPr="002A609D">
              <w:rPr>
                <w:b/>
              </w:rPr>
              <w:t>Description</w:t>
            </w:r>
          </w:p>
        </w:tc>
        <w:tc>
          <w:tcPr>
            <w:tcW w:w="6835" w:type="dxa"/>
          </w:tcPr>
          <w:p w14:paraId="56328B18" w14:textId="77777777" w:rsidR="00C825A3" w:rsidRPr="002A609D" w:rsidRDefault="00C825A3" w:rsidP="009F687B">
            <w:r w:rsidRPr="002A609D">
              <w:t>Effort to search for a job or start a business</w:t>
            </w:r>
          </w:p>
        </w:tc>
      </w:tr>
      <w:tr w:rsidR="00C825A3" w:rsidRPr="002A609D" w14:paraId="1511D60D" w14:textId="77777777" w:rsidTr="009F687B">
        <w:tc>
          <w:tcPr>
            <w:tcW w:w="2070" w:type="dxa"/>
          </w:tcPr>
          <w:p w14:paraId="132ADA13" w14:textId="77777777" w:rsidR="00C825A3" w:rsidRPr="002A609D" w:rsidRDefault="00C825A3" w:rsidP="009F687B">
            <w:pPr>
              <w:jc w:val="right"/>
              <w:rPr>
                <w:b/>
              </w:rPr>
            </w:pPr>
            <w:r w:rsidRPr="002A609D">
              <w:rPr>
                <w:b/>
              </w:rPr>
              <w:t>Name</w:t>
            </w:r>
          </w:p>
        </w:tc>
        <w:tc>
          <w:tcPr>
            <w:tcW w:w="6835" w:type="dxa"/>
          </w:tcPr>
          <w:p w14:paraId="6DFCC4AB" w14:textId="77777777" w:rsidR="00C825A3" w:rsidRPr="002A609D" w:rsidRDefault="00C825A3" w:rsidP="009F687B">
            <w:r w:rsidRPr="002A609D">
              <w:t>ACTIVELY_LOOKING_FOR_JOB</w:t>
            </w:r>
          </w:p>
        </w:tc>
      </w:tr>
      <w:tr w:rsidR="00C825A3" w:rsidRPr="002A609D" w14:paraId="3A3841AB" w14:textId="77777777" w:rsidTr="009F687B">
        <w:tc>
          <w:tcPr>
            <w:tcW w:w="2070" w:type="dxa"/>
          </w:tcPr>
          <w:p w14:paraId="684D62FF" w14:textId="77777777" w:rsidR="00C825A3" w:rsidRPr="002A609D" w:rsidRDefault="00C825A3" w:rsidP="009F687B">
            <w:pPr>
              <w:jc w:val="right"/>
              <w:rPr>
                <w:b/>
              </w:rPr>
            </w:pPr>
            <w:r w:rsidRPr="002A609D">
              <w:rPr>
                <w:b/>
              </w:rPr>
              <w:t>Type</w:t>
            </w:r>
          </w:p>
        </w:tc>
        <w:tc>
          <w:tcPr>
            <w:tcW w:w="6835" w:type="dxa"/>
          </w:tcPr>
          <w:p w14:paraId="7BDBCC44" w14:textId="77777777" w:rsidR="00C825A3" w:rsidRPr="001455A9" w:rsidRDefault="00C825A3" w:rsidP="009F687B">
            <w:r w:rsidRPr="001455A9">
              <w:t>Numeric</w:t>
            </w:r>
          </w:p>
        </w:tc>
      </w:tr>
      <w:tr w:rsidR="00C825A3" w:rsidRPr="002A609D" w14:paraId="3823679C" w14:textId="77777777" w:rsidTr="009F687B">
        <w:tc>
          <w:tcPr>
            <w:tcW w:w="2070" w:type="dxa"/>
          </w:tcPr>
          <w:p w14:paraId="1B3C056E" w14:textId="77777777" w:rsidR="00C825A3" w:rsidRPr="002A609D" w:rsidRDefault="00C825A3" w:rsidP="009F687B">
            <w:pPr>
              <w:jc w:val="right"/>
              <w:rPr>
                <w:b/>
              </w:rPr>
            </w:pPr>
            <w:r w:rsidRPr="002A609D">
              <w:rPr>
                <w:b/>
              </w:rPr>
              <w:t>Universe</w:t>
            </w:r>
          </w:p>
        </w:tc>
        <w:tc>
          <w:tcPr>
            <w:tcW w:w="6835" w:type="dxa"/>
          </w:tcPr>
          <w:p w14:paraId="68A90B4D" w14:textId="77777777" w:rsidR="00C825A3" w:rsidRPr="001455A9" w:rsidRDefault="00C825A3" w:rsidP="009F687B">
            <w:r w:rsidRPr="001455A9">
              <w:t>For all persons aged 8 years and above and coded 2 in E1 to E3</w:t>
            </w:r>
          </w:p>
        </w:tc>
      </w:tr>
      <w:tr w:rsidR="00C825A3" w:rsidRPr="002A609D" w14:paraId="1894B6A4" w14:textId="77777777" w:rsidTr="009F687B">
        <w:tc>
          <w:tcPr>
            <w:tcW w:w="2070" w:type="dxa"/>
          </w:tcPr>
          <w:p w14:paraId="414A8EF5" w14:textId="77777777" w:rsidR="00C825A3" w:rsidRPr="002A609D" w:rsidRDefault="00C825A3" w:rsidP="009F687B">
            <w:pPr>
              <w:jc w:val="right"/>
              <w:rPr>
                <w:b/>
              </w:rPr>
            </w:pPr>
            <w:r w:rsidRPr="002A609D">
              <w:rPr>
                <w:b/>
              </w:rPr>
              <w:t>Question text</w:t>
            </w:r>
          </w:p>
        </w:tc>
        <w:tc>
          <w:tcPr>
            <w:tcW w:w="6835" w:type="dxa"/>
          </w:tcPr>
          <w:p w14:paraId="645B2B30" w14:textId="77777777" w:rsidR="00C825A3" w:rsidRPr="002A609D" w:rsidRDefault="00C825A3" w:rsidP="009F687B">
            <w:r w:rsidRPr="002A609D">
              <w:t>In the past 30 days, was (Name) actively looking for a job (that would give wage, salary or in-kind payment) or did (NAME) try to start business?</w:t>
            </w:r>
          </w:p>
        </w:tc>
      </w:tr>
      <w:tr w:rsidR="00C825A3" w:rsidRPr="002A609D" w14:paraId="42D0B872" w14:textId="77777777" w:rsidTr="009F687B">
        <w:tc>
          <w:tcPr>
            <w:tcW w:w="2070" w:type="dxa"/>
          </w:tcPr>
          <w:p w14:paraId="1C2F8221" w14:textId="77777777" w:rsidR="00C825A3" w:rsidRPr="002A609D" w:rsidRDefault="00C825A3" w:rsidP="009F687B">
            <w:pPr>
              <w:jc w:val="right"/>
              <w:rPr>
                <w:b/>
              </w:rPr>
            </w:pPr>
            <w:r w:rsidRPr="002A609D">
              <w:rPr>
                <w:b/>
              </w:rPr>
              <w:t>Help text</w:t>
            </w:r>
          </w:p>
        </w:tc>
        <w:tc>
          <w:tcPr>
            <w:tcW w:w="6835" w:type="dxa"/>
          </w:tcPr>
          <w:p w14:paraId="659FE994" w14:textId="77777777" w:rsidR="00C825A3" w:rsidRPr="002A609D" w:rsidRDefault="00C825A3" w:rsidP="009F687B"/>
        </w:tc>
      </w:tr>
      <w:tr w:rsidR="00C825A3" w:rsidRPr="002A609D" w14:paraId="3BF432AA" w14:textId="77777777" w:rsidTr="009F687B">
        <w:tc>
          <w:tcPr>
            <w:tcW w:w="2070" w:type="dxa"/>
          </w:tcPr>
          <w:p w14:paraId="5C40B38C" w14:textId="77777777" w:rsidR="00C825A3" w:rsidRPr="002A609D" w:rsidRDefault="00C825A3" w:rsidP="009F687B">
            <w:pPr>
              <w:jc w:val="right"/>
              <w:rPr>
                <w:b/>
              </w:rPr>
            </w:pPr>
            <w:r w:rsidRPr="002A609D">
              <w:rPr>
                <w:b/>
              </w:rPr>
              <w:t>Valid range</w:t>
            </w:r>
          </w:p>
        </w:tc>
        <w:tc>
          <w:tcPr>
            <w:tcW w:w="6835" w:type="dxa"/>
          </w:tcPr>
          <w:p w14:paraId="3934DC4C" w14:textId="77777777" w:rsidR="00C825A3" w:rsidRPr="002A609D" w:rsidRDefault="00C825A3" w:rsidP="009F687B">
            <w:r w:rsidRPr="002A609D">
              <w:t xml:space="preserve">1 </w:t>
            </w:r>
            <w:r>
              <w:t>–</w:t>
            </w:r>
            <w:r w:rsidRPr="002A609D">
              <w:t xml:space="preserve"> 2</w:t>
            </w:r>
            <w:r>
              <w:t>, 9</w:t>
            </w:r>
          </w:p>
        </w:tc>
      </w:tr>
      <w:tr w:rsidR="00C825A3" w:rsidRPr="002A609D" w14:paraId="08EF3C68" w14:textId="77777777" w:rsidTr="009F687B">
        <w:tc>
          <w:tcPr>
            <w:tcW w:w="2070" w:type="dxa"/>
          </w:tcPr>
          <w:p w14:paraId="2248828B" w14:textId="77777777" w:rsidR="00C825A3" w:rsidRPr="002A609D" w:rsidRDefault="00C825A3" w:rsidP="009F687B">
            <w:pPr>
              <w:jc w:val="right"/>
              <w:rPr>
                <w:b/>
              </w:rPr>
            </w:pPr>
            <w:r w:rsidRPr="002A609D">
              <w:rPr>
                <w:b/>
              </w:rPr>
              <w:t>Responses</w:t>
            </w:r>
          </w:p>
        </w:tc>
        <w:tc>
          <w:tcPr>
            <w:tcW w:w="6835" w:type="dxa"/>
          </w:tcPr>
          <w:tbl>
            <w:tblPr>
              <w:tblpPr w:leftFromText="180" w:rightFromText="180" w:tblpY="300"/>
              <w:tblOverlap w:val="never"/>
              <w:tblW w:w="2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868"/>
            </w:tblGrid>
            <w:tr w:rsidR="00C825A3" w:rsidRPr="002A609D" w14:paraId="2E7EE4F9" w14:textId="77777777" w:rsidTr="00AD720E">
              <w:trPr>
                <w:trHeight w:val="260"/>
              </w:trPr>
              <w:tc>
                <w:tcPr>
                  <w:tcW w:w="1381" w:type="dxa"/>
                  <w:shd w:val="clear" w:color="auto" w:fill="auto"/>
                  <w:vAlign w:val="center"/>
                  <w:hideMark/>
                </w:tcPr>
                <w:p w14:paraId="52C4DFB8"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868" w:type="dxa"/>
                  <w:shd w:val="clear" w:color="auto" w:fill="auto"/>
                  <w:vAlign w:val="center"/>
                  <w:hideMark/>
                </w:tcPr>
                <w:p w14:paraId="65C76BC9"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52CA2661" w14:textId="77777777" w:rsidTr="00AD720E">
              <w:trPr>
                <w:trHeight w:val="274"/>
              </w:trPr>
              <w:tc>
                <w:tcPr>
                  <w:tcW w:w="1381" w:type="dxa"/>
                  <w:shd w:val="clear" w:color="auto" w:fill="auto"/>
                  <w:noWrap/>
                  <w:vAlign w:val="center"/>
                  <w:hideMark/>
                </w:tcPr>
                <w:p w14:paraId="5522EDF6"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868" w:type="dxa"/>
                  <w:shd w:val="clear" w:color="auto" w:fill="auto"/>
                  <w:noWrap/>
                  <w:vAlign w:val="center"/>
                  <w:hideMark/>
                </w:tcPr>
                <w:p w14:paraId="380FD77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5E1437C2" w14:textId="77777777" w:rsidTr="00AD720E">
              <w:trPr>
                <w:trHeight w:val="274"/>
              </w:trPr>
              <w:tc>
                <w:tcPr>
                  <w:tcW w:w="1381" w:type="dxa"/>
                  <w:shd w:val="clear" w:color="auto" w:fill="auto"/>
                  <w:noWrap/>
                  <w:vAlign w:val="center"/>
                </w:tcPr>
                <w:p w14:paraId="302F46E2" w14:textId="77777777" w:rsidR="00C825A3" w:rsidRPr="002A609D" w:rsidRDefault="00C825A3"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868" w:type="dxa"/>
                  <w:shd w:val="clear" w:color="auto" w:fill="auto"/>
                  <w:noWrap/>
                  <w:vAlign w:val="center"/>
                </w:tcPr>
                <w:p w14:paraId="20BF184E"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48ABFBFF" w14:textId="77777777" w:rsidR="00C825A3" w:rsidRPr="002A609D" w:rsidRDefault="00AD720E" w:rsidP="009F687B">
            <w:r w:rsidRPr="00AD720E">
              <w:t>Radio button</w:t>
            </w:r>
          </w:p>
        </w:tc>
      </w:tr>
      <w:tr w:rsidR="00C825A3" w:rsidRPr="002A609D" w14:paraId="6EC5F0AB" w14:textId="77777777" w:rsidTr="009F687B">
        <w:tc>
          <w:tcPr>
            <w:tcW w:w="2070" w:type="dxa"/>
          </w:tcPr>
          <w:p w14:paraId="5CED224B" w14:textId="77777777" w:rsidR="00C825A3" w:rsidRPr="002A609D" w:rsidRDefault="00C825A3" w:rsidP="009F687B">
            <w:pPr>
              <w:jc w:val="right"/>
              <w:rPr>
                <w:b/>
              </w:rPr>
            </w:pPr>
            <w:r>
              <w:rPr>
                <w:b/>
              </w:rPr>
              <w:lastRenderedPageBreak/>
              <w:t>Routing</w:t>
            </w:r>
          </w:p>
        </w:tc>
        <w:tc>
          <w:tcPr>
            <w:tcW w:w="6835" w:type="dxa"/>
          </w:tcPr>
          <w:p w14:paraId="10498026" w14:textId="77777777" w:rsidR="00C825A3" w:rsidRPr="002A609D" w:rsidRDefault="00C825A3" w:rsidP="009F687B">
            <w:pP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Go to E08</w:t>
            </w:r>
          </w:p>
        </w:tc>
      </w:tr>
      <w:tr w:rsidR="00C825A3" w:rsidRPr="002A609D" w14:paraId="6AD85491" w14:textId="77777777" w:rsidTr="009F687B">
        <w:tc>
          <w:tcPr>
            <w:tcW w:w="2070" w:type="dxa"/>
          </w:tcPr>
          <w:p w14:paraId="3AAEB92C" w14:textId="77777777" w:rsidR="00C825A3" w:rsidRPr="002A609D" w:rsidRDefault="00C825A3" w:rsidP="009F687B">
            <w:pPr>
              <w:jc w:val="right"/>
              <w:rPr>
                <w:b/>
              </w:rPr>
            </w:pPr>
            <w:r w:rsidRPr="002A609D">
              <w:rPr>
                <w:b/>
              </w:rPr>
              <w:t>Prefill</w:t>
            </w:r>
          </w:p>
        </w:tc>
        <w:tc>
          <w:tcPr>
            <w:tcW w:w="6835" w:type="dxa"/>
          </w:tcPr>
          <w:p w14:paraId="5C0299EF" w14:textId="77777777" w:rsidR="00C825A3" w:rsidRPr="002A609D" w:rsidRDefault="00C825A3" w:rsidP="009F687B">
            <w:r>
              <w:t>[NAME]</w:t>
            </w:r>
          </w:p>
        </w:tc>
      </w:tr>
      <w:tr w:rsidR="00C825A3" w:rsidRPr="002A609D" w14:paraId="676F925C" w14:textId="77777777" w:rsidTr="009F687B">
        <w:tc>
          <w:tcPr>
            <w:tcW w:w="2070" w:type="dxa"/>
          </w:tcPr>
          <w:p w14:paraId="08312A5A" w14:textId="77777777" w:rsidR="00C825A3" w:rsidRPr="002A609D" w:rsidRDefault="00C825A3" w:rsidP="009F687B">
            <w:pPr>
              <w:jc w:val="right"/>
              <w:rPr>
                <w:b/>
              </w:rPr>
            </w:pPr>
            <w:r w:rsidRPr="002A609D">
              <w:rPr>
                <w:b/>
              </w:rPr>
              <w:t>Consistency checks</w:t>
            </w:r>
          </w:p>
        </w:tc>
        <w:tc>
          <w:tcPr>
            <w:tcW w:w="6835" w:type="dxa"/>
          </w:tcPr>
          <w:p w14:paraId="613272EB" w14:textId="77777777" w:rsidR="00C825A3" w:rsidRPr="002A609D" w:rsidRDefault="00C825A3" w:rsidP="009F687B"/>
        </w:tc>
      </w:tr>
      <w:tr w:rsidR="00C825A3" w:rsidRPr="002A609D" w14:paraId="043BA250" w14:textId="77777777" w:rsidTr="009F687B">
        <w:tc>
          <w:tcPr>
            <w:tcW w:w="2070" w:type="dxa"/>
          </w:tcPr>
          <w:p w14:paraId="3E4ED054" w14:textId="77777777" w:rsidR="00C825A3" w:rsidRPr="002A609D" w:rsidRDefault="00C825A3" w:rsidP="009F687B">
            <w:pPr>
              <w:jc w:val="right"/>
              <w:rPr>
                <w:b/>
              </w:rPr>
            </w:pPr>
            <w:r>
              <w:rPr>
                <w:b/>
              </w:rPr>
              <w:t>Error  Message</w:t>
            </w:r>
          </w:p>
        </w:tc>
        <w:tc>
          <w:tcPr>
            <w:tcW w:w="6835" w:type="dxa"/>
          </w:tcPr>
          <w:p w14:paraId="709AF87C" w14:textId="77777777" w:rsidR="00C825A3" w:rsidRPr="002A609D" w:rsidRDefault="00C825A3" w:rsidP="009F687B"/>
        </w:tc>
      </w:tr>
      <w:tr w:rsidR="00C825A3" w:rsidRPr="002A609D" w14:paraId="63324A23" w14:textId="77777777" w:rsidTr="009F687B">
        <w:tc>
          <w:tcPr>
            <w:tcW w:w="2070" w:type="dxa"/>
          </w:tcPr>
          <w:p w14:paraId="7ECE94E0" w14:textId="77777777" w:rsidR="00C825A3" w:rsidRDefault="00C825A3" w:rsidP="009F687B">
            <w:pPr>
              <w:jc w:val="right"/>
              <w:rPr>
                <w:b/>
              </w:rPr>
            </w:pPr>
            <w:r>
              <w:rPr>
                <w:b/>
              </w:rPr>
              <w:t>Programmer instruction</w:t>
            </w:r>
          </w:p>
        </w:tc>
        <w:tc>
          <w:tcPr>
            <w:tcW w:w="6835" w:type="dxa"/>
          </w:tcPr>
          <w:p w14:paraId="56324FF5" w14:textId="77777777" w:rsidR="00C825A3" w:rsidRPr="002A609D" w:rsidRDefault="00C825A3" w:rsidP="009F687B">
            <w:pPr>
              <w:ind w:left="720"/>
              <w:contextualSpacing/>
            </w:pPr>
          </w:p>
        </w:tc>
      </w:tr>
      <w:tr w:rsidR="00C825A3" w:rsidRPr="002A609D" w14:paraId="2B3B9FDA" w14:textId="77777777" w:rsidTr="009F687B">
        <w:tc>
          <w:tcPr>
            <w:tcW w:w="2070" w:type="dxa"/>
          </w:tcPr>
          <w:p w14:paraId="1B52FC48" w14:textId="77777777" w:rsidR="00C825A3" w:rsidRDefault="00C825A3" w:rsidP="009F687B">
            <w:pPr>
              <w:jc w:val="right"/>
              <w:rPr>
                <w:b/>
              </w:rPr>
            </w:pPr>
            <w:r>
              <w:rPr>
                <w:b/>
              </w:rPr>
              <w:t>Change log</w:t>
            </w:r>
          </w:p>
        </w:tc>
        <w:tc>
          <w:tcPr>
            <w:tcW w:w="6835" w:type="dxa"/>
          </w:tcPr>
          <w:p w14:paraId="59A50848" w14:textId="77777777" w:rsidR="00C825A3" w:rsidRPr="002A609D" w:rsidRDefault="00C825A3" w:rsidP="009F687B">
            <w:pPr>
              <w:ind w:left="720"/>
              <w:contextualSpacing/>
            </w:pPr>
          </w:p>
        </w:tc>
      </w:tr>
    </w:tbl>
    <w:p w14:paraId="2970450A" w14:textId="77777777" w:rsidR="00C825A3" w:rsidRPr="002A609D" w:rsidRDefault="00C825A3" w:rsidP="00C825A3"/>
    <w:p w14:paraId="5315581D" w14:textId="77777777" w:rsidR="00C825A3" w:rsidRPr="002A609D" w:rsidRDefault="00C825A3" w:rsidP="00C825A3"/>
    <w:p w14:paraId="74E23550"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w:t>
      </w:r>
      <w:r w:rsidRPr="002A609D">
        <w:rPr>
          <w:rFonts w:asciiTheme="majorHAnsi" w:eastAsiaTheme="majorEastAsia" w:hAnsiTheme="majorHAnsi" w:cstheme="majorBidi"/>
          <w:color w:val="2E74B5" w:themeColor="accent1" w:themeShade="BF"/>
          <w:sz w:val="26"/>
          <w:szCs w:val="26"/>
        </w:rPr>
        <w:t>8 Available for work</w:t>
      </w:r>
    </w:p>
    <w:tbl>
      <w:tblPr>
        <w:tblStyle w:val="TableGrid"/>
        <w:tblW w:w="0" w:type="auto"/>
        <w:tblInd w:w="445" w:type="dxa"/>
        <w:tblLook w:val="04A0" w:firstRow="1" w:lastRow="0" w:firstColumn="1" w:lastColumn="0" w:noHBand="0" w:noVBand="1"/>
      </w:tblPr>
      <w:tblGrid>
        <w:gridCol w:w="2070"/>
        <w:gridCol w:w="6835"/>
      </w:tblGrid>
      <w:tr w:rsidR="00C825A3" w:rsidRPr="002A609D" w14:paraId="1E58CD15" w14:textId="77777777" w:rsidTr="009F687B">
        <w:tc>
          <w:tcPr>
            <w:tcW w:w="2070" w:type="dxa"/>
          </w:tcPr>
          <w:p w14:paraId="252423AB" w14:textId="77777777" w:rsidR="00C825A3" w:rsidRPr="002A609D" w:rsidRDefault="00C825A3" w:rsidP="009F687B">
            <w:pPr>
              <w:jc w:val="right"/>
              <w:rPr>
                <w:b/>
              </w:rPr>
            </w:pPr>
            <w:r w:rsidRPr="002A609D">
              <w:rPr>
                <w:b/>
              </w:rPr>
              <w:t>Description</w:t>
            </w:r>
          </w:p>
        </w:tc>
        <w:tc>
          <w:tcPr>
            <w:tcW w:w="6835" w:type="dxa"/>
          </w:tcPr>
          <w:p w14:paraId="76791648" w14:textId="77777777" w:rsidR="00C825A3" w:rsidRPr="002A609D" w:rsidRDefault="00C825A3" w:rsidP="009F687B">
            <w:r w:rsidRPr="002A609D">
              <w:t>Available for work</w:t>
            </w:r>
          </w:p>
        </w:tc>
      </w:tr>
      <w:tr w:rsidR="00C825A3" w:rsidRPr="002A609D" w14:paraId="6A9995F3" w14:textId="77777777" w:rsidTr="009F687B">
        <w:tc>
          <w:tcPr>
            <w:tcW w:w="2070" w:type="dxa"/>
          </w:tcPr>
          <w:p w14:paraId="4FC05B18" w14:textId="77777777" w:rsidR="00C825A3" w:rsidRPr="002A609D" w:rsidRDefault="00C825A3" w:rsidP="009F687B">
            <w:pPr>
              <w:jc w:val="right"/>
              <w:rPr>
                <w:b/>
              </w:rPr>
            </w:pPr>
            <w:r w:rsidRPr="002A609D">
              <w:rPr>
                <w:b/>
              </w:rPr>
              <w:t>Name</w:t>
            </w:r>
          </w:p>
        </w:tc>
        <w:tc>
          <w:tcPr>
            <w:tcW w:w="6835" w:type="dxa"/>
          </w:tcPr>
          <w:p w14:paraId="217397F7" w14:textId="77777777" w:rsidR="00C825A3" w:rsidRPr="002A609D" w:rsidRDefault="00C825A3" w:rsidP="009F687B">
            <w:r w:rsidRPr="002A609D">
              <w:t>AVAILABLE_FOR_WORK</w:t>
            </w:r>
          </w:p>
        </w:tc>
      </w:tr>
      <w:tr w:rsidR="00C825A3" w:rsidRPr="002A609D" w14:paraId="07FD28C7" w14:textId="77777777" w:rsidTr="009F687B">
        <w:tc>
          <w:tcPr>
            <w:tcW w:w="2070" w:type="dxa"/>
          </w:tcPr>
          <w:p w14:paraId="211A8676" w14:textId="77777777" w:rsidR="00C825A3" w:rsidRPr="002A609D" w:rsidRDefault="00C825A3" w:rsidP="009F687B">
            <w:pPr>
              <w:jc w:val="right"/>
              <w:rPr>
                <w:b/>
              </w:rPr>
            </w:pPr>
            <w:r w:rsidRPr="002A609D">
              <w:rPr>
                <w:b/>
              </w:rPr>
              <w:t>Type</w:t>
            </w:r>
          </w:p>
        </w:tc>
        <w:tc>
          <w:tcPr>
            <w:tcW w:w="6835" w:type="dxa"/>
          </w:tcPr>
          <w:p w14:paraId="11A52806" w14:textId="77777777" w:rsidR="00C825A3" w:rsidRPr="002A609D" w:rsidRDefault="00C825A3" w:rsidP="009F687B">
            <w:r w:rsidRPr="002A609D">
              <w:t>Numeric</w:t>
            </w:r>
          </w:p>
        </w:tc>
      </w:tr>
      <w:tr w:rsidR="00C825A3" w:rsidRPr="002A609D" w14:paraId="1733E726" w14:textId="77777777" w:rsidTr="009F687B">
        <w:tc>
          <w:tcPr>
            <w:tcW w:w="2070" w:type="dxa"/>
          </w:tcPr>
          <w:p w14:paraId="16120F6C" w14:textId="77777777" w:rsidR="00C825A3" w:rsidRPr="002A609D" w:rsidRDefault="00C825A3" w:rsidP="009F687B">
            <w:pPr>
              <w:jc w:val="right"/>
              <w:rPr>
                <w:b/>
              </w:rPr>
            </w:pPr>
            <w:r w:rsidRPr="002A609D">
              <w:rPr>
                <w:b/>
              </w:rPr>
              <w:t>Universe</w:t>
            </w:r>
          </w:p>
        </w:tc>
        <w:tc>
          <w:tcPr>
            <w:tcW w:w="6835" w:type="dxa"/>
          </w:tcPr>
          <w:p w14:paraId="4DE64D64" w14:textId="77777777" w:rsidR="00C825A3" w:rsidRPr="002A609D" w:rsidRDefault="00C825A3" w:rsidP="009F687B">
            <w:r w:rsidRPr="00C575C6">
              <w:t>For all persons aged 8 years and above and coded 2 in E1 to E3</w:t>
            </w:r>
          </w:p>
        </w:tc>
      </w:tr>
      <w:tr w:rsidR="00C825A3" w:rsidRPr="002A609D" w14:paraId="27DF2054" w14:textId="77777777" w:rsidTr="009F687B">
        <w:tc>
          <w:tcPr>
            <w:tcW w:w="2070" w:type="dxa"/>
          </w:tcPr>
          <w:p w14:paraId="3D374CE9" w14:textId="77777777" w:rsidR="00C825A3" w:rsidRPr="002A609D" w:rsidRDefault="00C825A3" w:rsidP="009F687B">
            <w:pPr>
              <w:jc w:val="right"/>
              <w:rPr>
                <w:b/>
              </w:rPr>
            </w:pPr>
            <w:r w:rsidRPr="002A609D">
              <w:rPr>
                <w:b/>
              </w:rPr>
              <w:t>Question text</w:t>
            </w:r>
          </w:p>
        </w:tc>
        <w:tc>
          <w:tcPr>
            <w:tcW w:w="6835" w:type="dxa"/>
          </w:tcPr>
          <w:p w14:paraId="0D8E51A7" w14:textId="77777777" w:rsidR="00C825A3" w:rsidRPr="002A609D" w:rsidRDefault="00C825A3" w:rsidP="009F687B">
            <w:r w:rsidRPr="002A609D">
              <w:t>If (NAME) has been offered a job, would (NAME) have been ready to work during the last 7 days or next 2 weeks?</w:t>
            </w:r>
          </w:p>
        </w:tc>
      </w:tr>
      <w:tr w:rsidR="00C825A3" w:rsidRPr="002A609D" w14:paraId="477C64DF" w14:textId="77777777" w:rsidTr="009F687B">
        <w:tc>
          <w:tcPr>
            <w:tcW w:w="2070" w:type="dxa"/>
          </w:tcPr>
          <w:p w14:paraId="35E7F3E2" w14:textId="77777777" w:rsidR="00C825A3" w:rsidRPr="002A609D" w:rsidRDefault="00C825A3" w:rsidP="009F687B">
            <w:pPr>
              <w:jc w:val="right"/>
              <w:rPr>
                <w:b/>
              </w:rPr>
            </w:pPr>
            <w:r w:rsidRPr="002A609D">
              <w:rPr>
                <w:b/>
              </w:rPr>
              <w:t>Help text</w:t>
            </w:r>
          </w:p>
        </w:tc>
        <w:tc>
          <w:tcPr>
            <w:tcW w:w="6835" w:type="dxa"/>
          </w:tcPr>
          <w:p w14:paraId="1E83F5E0" w14:textId="77777777" w:rsidR="00C825A3" w:rsidRPr="002A609D" w:rsidRDefault="00C825A3" w:rsidP="009F687B"/>
        </w:tc>
      </w:tr>
      <w:tr w:rsidR="00C825A3" w:rsidRPr="002A609D" w14:paraId="72449CCD" w14:textId="77777777" w:rsidTr="009F687B">
        <w:tc>
          <w:tcPr>
            <w:tcW w:w="2070" w:type="dxa"/>
          </w:tcPr>
          <w:p w14:paraId="0A369854" w14:textId="77777777" w:rsidR="00C825A3" w:rsidRPr="002A609D" w:rsidRDefault="00C825A3" w:rsidP="009F687B">
            <w:pPr>
              <w:jc w:val="right"/>
              <w:rPr>
                <w:b/>
              </w:rPr>
            </w:pPr>
            <w:r w:rsidRPr="002A609D">
              <w:rPr>
                <w:b/>
              </w:rPr>
              <w:t>Valid range</w:t>
            </w:r>
          </w:p>
        </w:tc>
        <w:tc>
          <w:tcPr>
            <w:tcW w:w="6835" w:type="dxa"/>
          </w:tcPr>
          <w:p w14:paraId="6B7E95C5" w14:textId="77777777" w:rsidR="00C825A3" w:rsidRPr="002A609D" w:rsidRDefault="00C825A3" w:rsidP="009F687B">
            <w:r w:rsidRPr="002A609D">
              <w:t xml:space="preserve">1 </w:t>
            </w:r>
            <w:r>
              <w:t>–</w:t>
            </w:r>
            <w:r w:rsidRPr="002A609D">
              <w:t xml:space="preserve"> 2</w:t>
            </w:r>
            <w:r>
              <w:t>, 9</w:t>
            </w:r>
          </w:p>
        </w:tc>
      </w:tr>
      <w:tr w:rsidR="00C825A3" w:rsidRPr="002A609D" w14:paraId="4DBE08B7" w14:textId="77777777" w:rsidTr="009F687B">
        <w:tc>
          <w:tcPr>
            <w:tcW w:w="2070" w:type="dxa"/>
          </w:tcPr>
          <w:p w14:paraId="4D405697"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45"/>
              <w:tblOverlap w:val="never"/>
              <w:tblW w:w="2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868"/>
            </w:tblGrid>
            <w:tr w:rsidR="00C825A3" w:rsidRPr="002A609D" w14:paraId="3FE8DEC0" w14:textId="77777777" w:rsidTr="00AD720E">
              <w:trPr>
                <w:trHeight w:val="260"/>
              </w:trPr>
              <w:tc>
                <w:tcPr>
                  <w:tcW w:w="1381" w:type="dxa"/>
                  <w:shd w:val="clear" w:color="auto" w:fill="auto"/>
                  <w:vAlign w:val="center"/>
                  <w:hideMark/>
                </w:tcPr>
                <w:p w14:paraId="3846AAE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Yes</w:t>
                  </w:r>
                </w:p>
              </w:tc>
              <w:tc>
                <w:tcPr>
                  <w:tcW w:w="868" w:type="dxa"/>
                  <w:shd w:val="clear" w:color="auto" w:fill="auto"/>
                  <w:vAlign w:val="center"/>
                  <w:hideMark/>
                </w:tcPr>
                <w:p w14:paraId="0A176E2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17F39303" w14:textId="77777777" w:rsidTr="00AD720E">
              <w:trPr>
                <w:trHeight w:val="274"/>
              </w:trPr>
              <w:tc>
                <w:tcPr>
                  <w:tcW w:w="1381" w:type="dxa"/>
                  <w:shd w:val="clear" w:color="auto" w:fill="auto"/>
                  <w:noWrap/>
                  <w:vAlign w:val="center"/>
                  <w:hideMark/>
                </w:tcPr>
                <w:p w14:paraId="63B641C4"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w:t>
                  </w:r>
                </w:p>
              </w:tc>
              <w:tc>
                <w:tcPr>
                  <w:tcW w:w="868" w:type="dxa"/>
                  <w:shd w:val="clear" w:color="auto" w:fill="auto"/>
                  <w:noWrap/>
                  <w:vAlign w:val="center"/>
                  <w:hideMark/>
                </w:tcPr>
                <w:p w14:paraId="6205EA1F"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3F77F192" w14:textId="77777777" w:rsidTr="00AD720E">
              <w:trPr>
                <w:trHeight w:val="274"/>
              </w:trPr>
              <w:tc>
                <w:tcPr>
                  <w:tcW w:w="1381" w:type="dxa"/>
                  <w:shd w:val="clear" w:color="auto" w:fill="auto"/>
                  <w:noWrap/>
                  <w:vAlign w:val="center"/>
                </w:tcPr>
                <w:p w14:paraId="765B9535" w14:textId="77777777" w:rsidR="00C825A3" w:rsidRPr="002A609D" w:rsidRDefault="00C825A3"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868" w:type="dxa"/>
                  <w:shd w:val="clear" w:color="auto" w:fill="auto"/>
                  <w:noWrap/>
                  <w:vAlign w:val="center"/>
                </w:tcPr>
                <w:p w14:paraId="3277F828"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777B3C1C" w14:textId="77777777" w:rsidR="00C825A3" w:rsidRPr="002A609D" w:rsidRDefault="00AD720E" w:rsidP="009F687B">
            <w:r w:rsidRPr="00AD720E">
              <w:t>Radio button</w:t>
            </w:r>
          </w:p>
        </w:tc>
      </w:tr>
      <w:tr w:rsidR="00C825A3" w:rsidRPr="002A609D" w14:paraId="1BCA0433" w14:textId="77777777" w:rsidTr="009F687B">
        <w:tc>
          <w:tcPr>
            <w:tcW w:w="2070" w:type="dxa"/>
          </w:tcPr>
          <w:p w14:paraId="0E6128C7" w14:textId="77777777" w:rsidR="00C825A3" w:rsidRPr="002A609D" w:rsidRDefault="00C825A3" w:rsidP="009F687B">
            <w:pPr>
              <w:jc w:val="right"/>
              <w:rPr>
                <w:b/>
              </w:rPr>
            </w:pPr>
            <w:r>
              <w:rPr>
                <w:b/>
              </w:rPr>
              <w:t>Routing</w:t>
            </w:r>
          </w:p>
        </w:tc>
        <w:tc>
          <w:tcPr>
            <w:tcW w:w="6835" w:type="dxa"/>
          </w:tcPr>
          <w:p w14:paraId="40661B08" w14:textId="77777777" w:rsidR="00C825A3" w:rsidRDefault="00C825A3" w:rsidP="00C825A3">
            <w:pPr>
              <w:pStyle w:val="ListParagraph"/>
              <w:numPr>
                <w:ilvl w:val="0"/>
                <w:numId w:val="39"/>
              </w:numP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If coded 1 &amp; 9 go to E10</w:t>
            </w:r>
          </w:p>
          <w:p w14:paraId="2827D959" w14:textId="77777777" w:rsidR="00C825A3" w:rsidRPr="00012AA4" w:rsidRDefault="00C825A3" w:rsidP="00C825A3">
            <w:pPr>
              <w:pStyle w:val="ListParagraph"/>
              <w:numPr>
                <w:ilvl w:val="0"/>
                <w:numId w:val="39"/>
              </w:numP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If coded 2 go to E09</w:t>
            </w:r>
          </w:p>
        </w:tc>
      </w:tr>
      <w:tr w:rsidR="00C825A3" w:rsidRPr="002A609D" w14:paraId="5D8DA2D2" w14:textId="77777777" w:rsidTr="009F687B">
        <w:tc>
          <w:tcPr>
            <w:tcW w:w="2070" w:type="dxa"/>
          </w:tcPr>
          <w:p w14:paraId="300FDC57" w14:textId="77777777" w:rsidR="00C825A3" w:rsidRPr="002A609D" w:rsidRDefault="00C825A3" w:rsidP="009F687B">
            <w:pPr>
              <w:jc w:val="right"/>
              <w:rPr>
                <w:b/>
              </w:rPr>
            </w:pPr>
            <w:r w:rsidRPr="002A609D">
              <w:rPr>
                <w:b/>
              </w:rPr>
              <w:t>Prefill</w:t>
            </w:r>
          </w:p>
        </w:tc>
        <w:tc>
          <w:tcPr>
            <w:tcW w:w="6835" w:type="dxa"/>
          </w:tcPr>
          <w:p w14:paraId="6B84B7D7" w14:textId="77777777" w:rsidR="00C825A3" w:rsidRPr="002A609D" w:rsidRDefault="00C825A3" w:rsidP="009F687B">
            <w:r>
              <w:t>[NAME]</w:t>
            </w:r>
          </w:p>
        </w:tc>
      </w:tr>
      <w:tr w:rsidR="00C825A3" w:rsidRPr="002A609D" w14:paraId="74D5F16C" w14:textId="77777777" w:rsidTr="009F687B">
        <w:tc>
          <w:tcPr>
            <w:tcW w:w="2070" w:type="dxa"/>
          </w:tcPr>
          <w:p w14:paraId="1DAC4BE6" w14:textId="77777777" w:rsidR="00C825A3" w:rsidRPr="002A609D" w:rsidRDefault="00C825A3" w:rsidP="009F687B">
            <w:pPr>
              <w:jc w:val="right"/>
              <w:rPr>
                <w:b/>
              </w:rPr>
            </w:pPr>
            <w:r w:rsidRPr="002A609D">
              <w:rPr>
                <w:b/>
              </w:rPr>
              <w:t>Consistency checks</w:t>
            </w:r>
          </w:p>
        </w:tc>
        <w:tc>
          <w:tcPr>
            <w:tcW w:w="6835" w:type="dxa"/>
          </w:tcPr>
          <w:p w14:paraId="75E888D3" w14:textId="77777777" w:rsidR="00C825A3" w:rsidRPr="002A609D" w:rsidRDefault="00C825A3" w:rsidP="009F687B"/>
        </w:tc>
      </w:tr>
      <w:tr w:rsidR="00C825A3" w:rsidRPr="002A609D" w14:paraId="7D3F25A5" w14:textId="77777777" w:rsidTr="009F687B">
        <w:tc>
          <w:tcPr>
            <w:tcW w:w="2070" w:type="dxa"/>
          </w:tcPr>
          <w:p w14:paraId="4E9BB64B" w14:textId="77777777" w:rsidR="00C825A3" w:rsidRPr="002A609D" w:rsidRDefault="00C825A3" w:rsidP="009F687B">
            <w:pPr>
              <w:jc w:val="right"/>
              <w:rPr>
                <w:b/>
              </w:rPr>
            </w:pPr>
            <w:r>
              <w:rPr>
                <w:b/>
              </w:rPr>
              <w:t>Error  Message</w:t>
            </w:r>
          </w:p>
        </w:tc>
        <w:tc>
          <w:tcPr>
            <w:tcW w:w="6835" w:type="dxa"/>
          </w:tcPr>
          <w:p w14:paraId="46AD310A" w14:textId="77777777" w:rsidR="00C825A3" w:rsidRPr="002A609D" w:rsidRDefault="00C825A3" w:rsidP="009F687B"/>
        </w:tc>
      </w:tr>
      <w:tr w:rsidR="00C825A3" w:rsidRPr="002A609D" w14:paraId="5BEDF1AD" w14:textId="77777777" w:rsidTr="009F687B">
        <w:tc>
          <w:tcPr>
            <w:tcW w:w="2070" w:type="dxa"/>
          </w:tcPr>
          <w:p w14:paraId="7A94230C" w14:textId="77777777" w:rsidR="00C825A3" w:rsidRDefault="00C825A3" w:rsidP="009F687B">
            <w:pPr>
              <w:jc w:val="right"/>
              <w:rPr>
                <w:b/>
              </w:rPr>
            </w:pPr>
            <w:r>
              <w:rPr>
                <w:b/>
              </w:rPr>
              <w:t>Programmer instruction</w:t>
            </w:r>
          </w:p>
        </w:tc>
        <w:tc>
          <w:tcPr>
            <w:tcW w:w="6835" w:type="dxa"/>
          </w:tcPr>
          <w:p w14:paraId="20118A28" w14:textId="77777777" w:rsidR="00C825A3" w:rsidRPr="002A609D" w:rsidRDefault="00C825A3" w:rsidP="009F687B">
            <w:pPr>
              <w:contextualSpacing/>
            </w:pPr>
          </w:p>
        </w:tc>
      </w:tr>
      <w:tr w:rsidR="00C825A3" w:rsidRPr="002A609D" w14:paraId="5F25FFEF" w14:textId="77777777" w:rsidTr="009F687B">
        <w:tc>
          <w:tcPr>
            <w:tcW w:w="2070" w:type="dxa"/>
          </w:tcPr>
          <w:p w14:paraId="525D6F2F" w14:textId="77777777" w:rsidR="00C825A3" w:rsidRDefault="00C825A3" w:rsidP="009F687B">
            <w:pPr>
              <w:jc w:val="right"/>
              <w:rPr>
                <w:b/>
              </w:rPr>
            </w:pPr>
            <w:r>
              <w:rPr>
                <w:b/>
              </w:rPr>
              <w:t>Change log</w:t>
            </w:r>
          </w:p>
        </w:tc>
        <w:tc>
          <w:tcPr>
            <w:tcW w:w="6835" w:type="dxa"/>
          </w:tcPr>
          <w:p w14:paraId="657F4925" w14:textId="77777777" w:rsidR="00C825A3" w:rsidRPr="002A609D" w:rsidRDefault="00C825A3" w:rsidP="009F687B">
            <w:pPr>
              <w:ind w:left="720"/>
              <w:contextualSpacing/>
            </w:pPr>
          </w:p>
        </w:tc>
      </w:tr>
    </w:tbl>
    <w:p w14:paraId="4FD85874" w14:textId="77777777" w:rsidR="00C825A3" w:rsidRPr="002A609D" w:rsidRDefault="00C825A3" w:rsidP="00C825A3"/>
    <w:p w14:paraId="39C631CF" w14:textId="77777777" w:rsidR="00C825A3" w:rsidRPr="002A609D" w:rsidRDefault="00C825A3" w:rsidP="00C825A3"/>
    <w:p w14:paraId="0371999C"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Field: E9 Activity Status</w:t>
      </w:r>
    </w:p>
    <w:tbl>
      <w:tblPr>
        <w:tblStyle w:val="TableGrid"/>
        <w:tblW w:w="0" w:type="auto"/>
        <w:tblInd w:w="445" w:type="dxa"/>
        <w:tblLook w:val="04A0" w:firstRow="1" w:lastRow="0" w:firstColumn="1" w:lastColumn="0" w:noHBand="0" w:noVBand="1"/>
      </w:tblPr>
      <w:tblGrid>
        <w:gridCol w:w="2070"/>
        <w:gridCol w:w="6835"/>
      </w:tblGrid>
      <w:tr w:rsidR="00C825A3" w:rsidRPr="002A609D" w14:paraId="4EB655EA" w14:textId="77777777" w:rsidTr="009F687B">
        <w:tc>
          <w:tcPr>
            <w:tcW w:w="2070" w:type="dxa"/>
          </w:tcPr>
          <w:p w14:paraId="381EAD1F" w14:textId="77777777" w:rsidR="00C825A3" w:rsidRPr="002A609D" w:rsidRDefault="00C825A3" w:rsidP="009F687B">
            <w:pPr>
              <w:jc w:val="right"/>
              <w:rPr>
                <w:b/>
              </w:rPr>
            </w:pPr>
            <w:r w:rsidRPr="002A609D">
              <w:rPr>
                <w:b/>
              </w:rPr>
              <w:t>Description</w:t>
            </w:r>
          </w:p>
        </w:tc>
        <w:tc>
          <w:tcPr>
            <w:tcW w:w="6835" w:type="dxa"/>
          </w:tcPr>
          <w:p w14:paraId="0BE441A0" w14:textId="77777777" w:rsidR="00C825A3" w:rsidRPr="002A609D" w:rsidRDefault="00C825A3" w:rsidP="009F687B">
            <w:r w:rsidRPr="002A609D">
              <w:t>Activity Status</w:t>
            </w:r>
          </w:p>
        </w:tc>
      </w:tr>
      <w:tr w:rsidR="00C825A3" w:rsidRPr="002A609D" w14:paraId="70F64F39" w14:textId="77777777" w:rsidTr="009F687B">
        <w:tc>
          <w:tcPr>
            <w:tcW w:w="2070" w:type="dxa"/>
          </w:tcPr>
          <w:p w14:paraId="440AD417" w14:textId="77777777" w:rsidR="00C825A3" w:rsidRPr="002A609D" w:rsidRDefault="00C825A3" w:rsidP="009F687B">
            <w:pPr>
              <w:jc w:val="right"/>
              <w:rPr>
                <w:b/>
              </w:rPr>
            </w:pPr>
            <w:r w:rsidRPr="002A609D">
              <w:rPr>
                <w:b/>
              </w:rPr>
              <w:t>Name</w:t>
            </w:r>
          </w:p>
        </w:tc>
        <w:tc>
          <w:tcPr>
            <w:tcW w:w="6835" w:type="dxa"/>
          </w:tcPr>
          <w:p w14:paraId="6E774747" w14:textId="77777777" w:rsidR="00C825A3" w:rsidRPr="002A609D" w:rsidRDefault="00C825A3" w:rsidP="009F687B">
            <w:r w:rsidRPr="002A609D">
              <w:t>ACTIVITY_STATUS</w:t>
            </w:r>
          </w:p>
        </w:tc>
      </w:tr>
      <w:tr w:rsidR="00C825A3" w:rsidRPr="002A609D" w14:paraId="79C6125E" w14:textId="77777777" w:rsidTr="009F687B">
        <w:tc>
          <w:tcPr>
            <w:tcW w:w="2070" w:type="dxa"/>
          </w:tcPr>
          <w:p w14:paraId="344A3538" w14:textId="77777777" w:rsidR="00C825A3" w:rsidRPr="002A609D" w:rsidRDefault="00C825A3" w:rsidP="009F687B">
            <w:pPr>
              <w:jc w:val="right"/>
              <w:rPr>
                <w:b/>
              </w:rPr>
            </w:pPr>
            <w:r w:rsidRPr="002A609D">
              <w:rPr>
                <w:b/>
              </w:rPr>
              <w:t>Type</w:t>
            </w:r>
          </w:p>
        </w:tc>
        <w:tc>
          <w:tcPr>
            <w:tcW w:w="6835" w:type="dxa"/>
          </w:tcPr>
          <w:p w14:paraId="1DE87465" w14:textId="77777777" w:rsidR="00C825A3" w:rsidRPr="002A609D" w:rsidRDefault="00C825A3" w:rsidP="009F687B">
            <w:r w:rsidRPr="002A609D">
              <w:t>Numeric</w:t>
            </w:r>
          </w:p>
        </w:tc>
      </w:tr>
      <w:tr w:rsidR="00C825A3" w:rsidRPr="002A609D" w14:paraId="4139C7CE" w14:textId="77777777" w:rsidTr="009F687B">
        <w:tc>
          <w:tcPr>
            <w:tcW w:w="2070" w:type="dxa"/>
          </w:tcPr>
          <w:p w14:paraId="3EBB8B85" w14:textId="77777777" w:rsidR="00C825A3" w:rsidRPr="002A609D" w:rsidRDefault="00C825A3" w:rsidP="009F687B">
            <w:pPr>
              <w:jc w:val="right"/>
              <w:rPr>
                <w:b/>
              </w:rPr>
            </w:pPr>
            <w:r w:rsidRPr="002A609D">
              <w:rPr>
                <w:b/>
              </w:rPr>
              <w:t>Universe</w:t>
            </w:r>
          </w:p>
        </w:tc>
        <w:tc>
          <w:tcPr>
            <w:tcW w:w="6835" w:type="dxa"/>
          </w:tcPr>
          <w:p w14:paraId="3BE45265" w14:textId="77777777" w:rsidR="00C825A3" w:rsidRPr="002A609D" w:rsidRDefault="00C825A3" w:rsidP="009F687B">
            <w:r w:rsidRPr="002A609D">
              <w:t>For all persons aged 8 years and above</w:t>
            </w:r>
            <w:r>
              <w:t xml:space="preserve"> coded 2 in E08</w:t>
            </w:r>
          </w:p>
        </w:tc>
      </w:tr>
      <w:tr w:rsidR="00C825A3" w:rsidRPr="002A609D" w14:paraId="7991AFB3" w14:textId="77777777" w:rsidTr="009F687B">
        <w:tc>
          <w:tcPr>
            <w:tcW w:w="2070" w:type="dxa"/>
          </w:tcPr>
          <w:p w14:paraId="60B2FEE1" w14:textId="77777777" w:rsidR="00C825A3" w:rsidRPr="002A609D" w:rsidRDefault="00C825A3" w:rsidP="009F687B">
            <w:pPr>
              <w:jc w:val="right"/>
              <w:rPr>
                <w:b/>
              </w:rPr>
            </w:pPr>
            <w:r w:rsidRPr="002A609D">
              <w:rPr>
                <w:b/>
              </w:rPr>
              <w:t>Question text</w:t>
            </w:r>
          </w:p>
        </w:tc>
        <w:tc>
          <w:tcPr>
            <w:tcW w:w="6835" w:type="dxa"/>
          </w:tcPr>
          <w:p w14:paraId="4DE8DDCC" w14:textId="77777777" w:rsidR="00C825A3" w:rsidRPr="002A609D" w:rsidRDefault="00C825A3" w:rsidP="009F687B">
            <w:r w:rsidRPr="002A609D">
              <w:t>Since (NAME) was not working for pay, profit, family gain, or in agriculture nor available to start work, what was (NAME) doing in the past 7 days?</w:t>
            </w:r>
          </w:p>
        </w:tc>
      </w:tr>
      <w:tr w:rsidR="00C825A3" w:rsidRPr="002A609D" w14:paraId="2CCEAE27" w14:textId="77777777" w:rsidTr="009F687B">
        <w:tc>
          <w:tcPr>
            <w:tcW w:w="2070" w:type="dxa"/>
          </w:tcPr>
          <w:p w14:paraId="650E6900" w14:textId="77777777" w:rsidR="00C825A3" w:rsidRPr="002A609D" w:rsidRDefault="00C825A3" w:rsidP="009F687B">
            <w:pPr>
              <w:jc w:val="right"/>
              <w:rPr>
                <w:b/>
              </w:rPr>
            </w:pPr>
            <w:r w:rsidRPr="002A609D">
              <w:rPr>
                <w:b/>
              </w:rPr>
              <w:t>Help text</w:t>
            </w:r>
          </w:p>
        </w:tc>
        <w:tc>
          <w:tcPr>
            <w:tcW w:w="6835" w:type="dxa"/>
          </w:tcPr>
          <w:p w14:paraId="74DF1251" w14:textId="77777777" w:rsidR="00C825A3" w:rsidRPr="002A609D" w:rsidRDefault="00C825A3" w:rsidP="009F687B"/>
        </w:tc>
      </w:tr>
      <w:tr w:rsidR="00C825A3" w:rsidRPr="002A609D" w14:paraId="49326CF2" w14:textId="77777777" w:rsidTr="009F687B">
        <w:tc>
          <w:tcPr>
            <w:tcW w:w="2070" w:type="dxa"/>
          </w:tcPr>
          <w:p w14:paraId="0FFBEA68" w14:textId="77777777" w:rsidR="00C825A3" w:rsidRPr="002A609D" w:rsidRDefault="00C825A3" w:rsidP="009F687B">
            <w:pPr>
              <w:jc w:val="right"/>
              <w:rPr>
                <w:b/>
              </w:rPr>
            </w:pPr>
            <w:r>
              <w:rPr>
                <w:b/>
              </w:rPr>
              <w:t>Routing</w:t>
            </w:r>
          </w:p>
        </w:tc>
        <w:tc>
          <w:tcPr>
            <w:tcW w:w="6835" w:type="dxa"/>
          </w:tcPr>
          <w:p w14:paraId="4E5C6242" w14:textId="77777777" w:rsidR="00C825A3" w:rsidRPr="002A609D" w:rsidRDefault="00C825A3" w:rsidP="009F687B">
            <w:r>
              <w:t>Go to E10</w:t>
            </w:r>
          </w:p>
        </w:tc>
      </w:tr>
      <w:tr w:rsidR="00C825A3" w:rsidRPr="002A609D" w14:paraId="681793DC" w14:textId="77777777" w:rsidTr="009F687B">
        <w:tc>
          <w:tcPr>
            <w:tcW w:w="2070" w:type="dxa"/>
          </w:tcPr>
          <w:p w14:paraId="2E8A5A21" w14:textId="77777777" w:rsidR="00C825A3" w:rsidRPr="002A609D" w:rsidRDefault="00C825A3" w:rsidP="009F687B">
            <w:pPr>
              <w:jc w:val="right"/>
              <w:rPr>
                <w:b/>
              </w:rPr>
            </w:pPr>
            <w:r w:rsidRPr="002A609D">
              <w:rPr>
                <w:b/>
              </w:rPr>
              <w:lastRenderedPageBreak/>
              <w:t>Valid range</w:t>
            </w:r>
          </w:p>
        </w:tc>
        <w:tc>
          <w:tcPr>
            <w:tcW w:w="6835" w:type="dxa"/>
          </w:tcPr>
          <w:p w14:paraId="0CB07224" w14:textId="77777777" w:rsidR="00C825A3" w:rsidRPr="002A609D" w:rsidRDefault="00C825A3" w:rsidP="009F687B">
            <w:r>
              <w:t>1 - 9</w:t>
            </w:r>
          </w:p>
        </w:tc>
      </w:tr>
      <w:tr w:rsidR="00C825A3" w:rsidRPr="002A609D" w14:paraId="6D4D9D81" w14:textId="77777777" w:rsidTr="009F687B">
        <w:tc>
          <w:tcPr>
            <w:tcW w:w="2070" w:type="dxa"/>
          </w:tcPr>
          <w:p w14:paraId="6B905562"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00"/>
              <w:tblOverlap w:val="never"/>
              <w:tblW w:w="5891" w:type="dxa"/>
              <w:tblLook w:val="04A0" w:firstRow="1" w:lastRow="0" w:firstColumn="1" w:lastColumn="0" w:noHBand="0" w:noVBand="1"/>
            </w:tblPr>
            <w:tblGrid>
              <w:gridCol w:w="4899"/>
              <w:gridCol w:w="992"/>
            </w:tblGrid>
            <w:tr w:rsidR="00C825A3" w:rsidRPr="002A609D" w14:paraId="74EF5CDD" w14:textId="77777777" w:rsidTr="00AD720E">
              <w:trPr>
                <w:trHeight w:val="274"/>
              </w:trPr>
              <w:tc>
                <w:tcPr>
                  <w:tcW w:w="4899" w:type="dxa"/>
                  <w:tcBorders>
                    <w:top w:val="nil"/>
                    <w:left w:val="single" w:sz="8" w:space="0" w:color="auto"/>
                    <w:bottom w:val="nil"/>
                    <w:right w:val="single" w:sz="4" w:space="0" w:color="auto"/>
                  </w:tcBorders>
                  <w:shd w:val="clear" w:color="auto" w:fill="auto"/>
                  <w:vAlign w:val="center"/>
                  <w:hideMark/>
                </w:tcPr>
                <w:p w14:paraId="1B28711D"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Retired</w:t>
                  </w:r>
                </w:p>
              </w:tc>
              <w:tc>
                <w:tcPr>
                  <w:tcW w:w="992" w:type="dxa"/>
                  <w:tcBorders>
                    <w:top w:val="nil"/>
                    <w:left w:val="nil"/>
                    <w:bottom w:val="nil"/>
                    <w:right w:val="single" w:sz="8" w:space="0" w:color="auto"/>
                  </w:tcBorders>
                  <w:shd w:val="clear" w:color="auto" w:fill="auto"/>
                  <w:vAlign w:val="center"/>
                  <w:hideMark/>
                </w:tcPr>
                <w:p w14:paraId="7988173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41DC71F2" w14:textId="77777777" w:rsidTr="00AD720E">
              <w:trPr>
                <w:trHeight w:val="224"/>
              </w:trPr>
              <w:tc>
                <w:tcPr>
                  <w:tcW w:w="4899"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DCA7A01"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Old age</w:t>
                  </w:r>
                </w:p>
              </w:tc>
              <w:tc>
                <w:tcPr>
                  <w:tcW w:w="992" w:type="dxa"/>
                  <w:tcBorders>
                    <w:top w:val="single" w:sz="4" w:space="0" w:color="auto"/>
                    <w:left w:val="nil"/>
                    <w:bottom w:val="single" w:sz="4" w:space="0" w:color="auto"/>
                    <w:right w:val="single" w:sz="8" w:space="0" w:color="auto"/>
                  </w:tcBorders>
                  <w:shd w:val="clear" w:color="auto" w:fill="auto"/>
                  <w:vAlign w:val="center"/>
                  <w:hideMark/>
                </w:tcPr>
                <w:p w14:paraId="7BB74B9B"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38D42276" w14:textId="77777777" w:rsidTr="00AD720E">
              <w:trPr>
                <w:trHeight w:val="263"/>
              </w:trPr>
              <w:tc>
                <w:tcPr>
                  <w:tcW w:w="4899" w:type="dxa"/>
                  <w:tcBorders>
                    <w:top w:val="nil"/>
                    <w:left w:val="single" w:sz="8" w:space="0" w:color="auto"/>
                    <w:bottom w:val="nil"/>
                    <w:right w:val="single" w:sz="4" w:space="0" w:color="auto"/>
                  </w:tcBorders>
                  <w:shd w:val="clear" w:color="auto" w:fill="auto"/>
                  <w:vAlign w:val="center"/>
                  <w:hideMark/>
                </w:tcPr>
                <w:p w14:paraId="410C157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Illness / disabled</w:t>
                  </w:r>
                </w:p>
              </w:tc>
              <w:tc>
                <w:tcPr>
                  <w:tcW w:w="992" w:type="dxa"/>
                  <w:tcBorders>
                    <w:top w:val="nil"/>
                    <w:left w:val="nil"/>
                    <w:bottom w:val="nil"/>
                    <w:right w:val="single" w:sz="8" w:space="0" w:color="auto"/>
                  </w:tcBorders>
                  <w:shd w:val="clear" w:color="auto" w:fill="auto"/>
                  <w:vAlign w:val="center"/>
                  <w:hideMark/>
                </w:tcPr>
                <w:p w14:paraId="07A0A484"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3</w:t>
                  </w:r>
                </w:p>
              </w:tc>
            </w:tr>
            <w:tr w:rsidR="00C825A3" w:rsidRPr="002A609D" w14:paraId="43C10C40" w14:textId="77777777" w:rsidTr="00AD720E">
              <w:trPr>
                <w:trHeight w:val="285"/>
              </w:trPr>
              <w:tc>
                <w:tcPr>
                  <w:tcW w:w="4899"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D3ADFC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Homemaker (Family consideration/child care)</w:t>
                  </w:r>
                </w:p>
              </w:tc>
              <w:tc>
                <w:tcPr>
                  <w:tcW w:w="992" w:type="dxa"/>
                  <w:tcBorders>
                    <w:top w:val="single" w:sz="4" w:space="0" w:color="auto"/>
                    <w:left w:val="nil"/>
                    <w:bottom w:val="single" w:sz="4" w:space="0" w:color="auto"/>
                    <w:right w:val="single" w:sz="8" w:space="0" w:color="auto"/>
                  </w:tcBorders>
                  <w:shd w:val="clear" w:color="auto" w:fill="auto"/>
                  <w:vAlign w:val="center"/>
                  <w:hideMark/>
                </w:tcPr>
                <w:p w14:paraId="16A7F079"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4</w:t>
                  </w:r>
                </w:p>
              </w:tc>
            </w:tr>
            <w:tr w:rsidR="00C825A3" w:rsidRPr="002A609D" w14:paraId="4FCE9138" w14:textId="77777777" w:rsidTr="00AD720E">
              <w:trPr>
                <w:trHeight w:val="268"/>
              </w:trPr>
              <w:tc>
                <w:tcPr>
                  <w:tcW w:w="4899" w:type="dxa"/>
                  <w:tcBorders>
                    <w:top w:val="nil"/>
                    <w:left w:val="single" w:sz="8" w:space="0" w:color="auto"/>
                    <w:bottom w:val="nil"/>
                    <w:right w:val="single" w:sz="4" w:space="0" w:color="auto"/>
                  </w:tcBorders>
                  <w:shd w:val="clear" w:color="auto" w:fill="auto"/>
                  <w:vAlign w:val="center"/>
                  <w:hideMark/>
                </w:tcPr>
                <w:p w14:paraId="5FFFD93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 xml:space="preserve">Student /scholar </w:t>
                  </w:r>
                </w:p>
              </w:tc>
              <w:tc>
                <w:tcPr>
                  <w:tcW w:w="992" w:type="dxa"/>
                  <w:tcBorders>
                    <w:top w:val="nil"/>
                    <w:left w:val="single" w:sz="4" w:space="0" w:color="auto"/>
                    <w:bottom w:val="single" w:sz="4" w:space="0" w:color="auto"/>
                    <w:right w:val="single" w:sz="8" w:space="0" w:color="auto"/>
                  </w:tcBorders>
                  <w:shd w:val="clear" w:color="auto" w:fill="auto"/>
                  <w:vAlign w:val="center"/>
                  <w:hideMark/>
                </w:tcPr>
                <w:p w14:paraId="753D681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5</w:t>
                  </w:r>
                </w:p>
              </w:tc>
            </w:tr>
            <w:tr w:rsidR="00C825A3" w:rsidRPr="002A609D" w14:paraId="13687809" w14:textId="77777777" w:rsidTr="00AD720E">
              <w:trPr>
                <w:trHeight w:val="230"/>
              </w:trPr>
              <w:tc>
                <w:tcPr>
                  <w:tcW w:w="4899"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2A5F5F9"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 xml:space="preserve"> Income recipient</w:t>
                  </w:r>
                </w:p>
              </w:tc>
              <w:tc>
                <w:tcPr>
                  <w:tcW w:w="992" w:type="dxa"/>
                  <w:tcBorders>
                    <w:top w:val="nil"/>
                    <w:left w:val="nil"/>
                    <w:bottom w:val="single" w:sz="4" w:space="0" w:color="auto"/>
                    <w:right w:val="single" w:sz="8" w:space="0" w:color="auto"/>
                  </w:tcBorders>
                  <w:shd w:val="clear" w:color="auto" w:fill="auto"/>
                  <w:vAlign w:val="center"/>
                  <w:hideMark/>
                </w:tcPr>
                <w:p w14:paraId="73DA291F"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6</w:t>
                  </w:r>
                </w:p>
              </w:tc>
            </w:tr>
            <w:tr w:rsidR="00C825A3" w:rsidRPr="002A609D" w14:paraId="5A6B3FEF" w14:textId="77777777" w:rsidTr="00AD720E">
              <w:trPr>
                <w:trHeight w:val="202"/>
              </w:trPr>
              <w:tc>
                <w:tcPr>
                  <w:tcW w:w="4899" w:type="dxa"/>
                  <w:tcBorders>
                    <w:top w:val="nil"/>
                    <w:left w:val="single" w:sz="8" w:space="0" w:color="auto"/>
                    <w:bottom w:val="single" w:sz="4" w:space="0" w:color="auto"/>
                    <w:right w:val="single" w:sz="4" w:space="0" w:color="auto"/>
                  </w:tcBorders>
                  <w:shd w:val="clear" w:color="auto" w:fill="auto"/>
                  <w:vAlign w:val="center"/>
                  <w:hideMark/>
                </w:tcPr>
                <w:p w14:paraId="29D1A8CB"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No desire to work</w:t>
                  </w:r>
                </w:p>
              </w:tc>
              <w:tc>
                <w:tcPr>
                  <w:tcW w:w="992" w:type="dxa"/>
                  <w:tcBorders>
                    <w:top w:val="nil"/>
                    <w:left w:val="nil"/>
                    <w:bottom w:val="single" w:sz="4" w:space="0" w:color="auto"/>
                    <w:right w:val="single" w:sz="8" w:space="0" w:color="auto"/>
                  </w:tcBorders>
                  <w:shd w:val="clear" w:color="auto" w:fill="auto"/>
                  <w:noWrap/>
                  <w:vAlign w:val="center"/>
                  <w:hideMark/>
                </w:tcPr>
                <w:p w14:paraId="6B453E13"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7</w:t>
                  </w:r>
                </w:p>
              </w:tc>
            </w:tr>
            <w:tr w:rsidR="00C825A3" w:rsidRPr="002A609D" w14:paraId="361844AB" w14:textId="77777777" w:rsidTr="00AD720E">
              <w:trPr>
                <w:trHeight w:val="318"/>
              </w:trPr>
              <w:tc>
                <w:tcPr>
                  <w:tcW w:w="4899" w:type="dxa"/>
                  <w:tcBorders>
                    <w:top w:val="nil"/>
                    <w:left w:val="single" w:sz="8" w:space="0" w:color="auto"/>
                    <w:bottom w:val="single" w:sz="4" w:space="0" w:color="auto"/>
                    <w:right w:val="single" w:sz="4" w:space="0" w:color="auto"/>
                  </w:tcBorders>
                  <w:shd w:val="clear" w:color="auto" w:fill="auto"/>
                  <w:vAlign w:val="center"/>
                  <w:hideMark/>
                </w:tcPr>
                <w:p w14:paraId="5F80965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Pregnancy</w:t>
                  </w:r>
                </w:p>
              </w:tc>
              <w:tc>
                <w:tcPr>
                  <w:tcW w:w="992" w:type="dxa"/>
                  <w:tcBorders>
                    <w:top w:val="nil"/>
                    <w:left w:val="nil"/>
                    <w:bottom w:val="single" w:sz="4" w:space="0" w:color="auto"/>
                    <w:right w:val="single" w:sz="8" w:space="0" w:color="auto"/>
                  </w:tcBorders>
                  <w:shd w:val="clear" w:color="auto" w:fill="auto"/>
                  <w:noWrap/>
                  <w:vAlign w:val="center"/>
                  <w:hideMark/>
                </w:tcPr>
                <w:p w14:paraId="6314F56D"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8</w:t>
                  </w:r>
                </w:p>
              </w:tc>
            </w:tr>
            <w:tr w:rsidR="00C825A3" w:rsidRPr="002A609D" w14:paraId="714A4488" w14:textId="77777777" w:rsidTr="00AD720E">
              <w:trPr>
                <w:trHeight w:val="318"/>
              </w:trPr>
              <w:tc>
                <w:tcPr>
                  <w:tcW w:w="4899" w:type="dxa"/>
                  <w:tcBorders>
                    <w:top w:val="single" w:sz="4" w:space="0" w:color="auto"/>
                    <w:left w:val="single" w:sz="8" w:space="0" w:color="auto"/>
                    <w:bottom w:val="single" w:sz="4" w:space="0" w:color="auto"/>
                    <w:right w:val="single" w:sz="4" w:space="0" w:color="auto"/>
                  </w:tcBorders>
                  <w:shd w:val="clear" w:color="auto" w:fill="auto"/>
                  <w:vAlign w:val="center"/>
                </w:tcPr>
                <w:p w14:paraId="5C0F2771" w14:textId="77777777" w:rsidR="00C825A3" w:rsidRPr="002A609D" w:rsidRDefault="00C825A3" w:rsidP="009F687B">
                  <w:pPr>
                    <w:spacing w:after="0" w:line="240" w:lineRule="auto"/>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tc>
              <w:tc>
                <w:tcPr>
                  <w:tcW w:w="992" w:type="dxa"/>
                  <w:tcBorders>
                    <w:top w:val="single" w:sz="4" w:space="0" w:color="auto"/>
                    <w:left w:val="nil"/>
                    <w:bottom w:val="single" w:sz="4" w:space="0" w:color="auto"/>
                    <w:right w:val="single" w:sz="8" w:space="0" w:color="auto"/>
                  </w:tcBorders>
                  <w:shd w:val="clear" w:color="auto" w:fill="auto"/>
                  <w:noWrap/>
                  <w:vAlign w:val="center"/>
                </w:tcPr>
                <w:p w14:paraId="4C68F34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49340FC4" w14:textId="77777777" w:rsidR="00C825A3" w:rsidRPr="002A609D" w:rsidRDefault="00AD720E" w:rsidP="009F687B">
            <w:r w:rsidRPr="00AD720E">
              <w:t>Radio button</w:t>
            </w:r>
          </w:p>
        </w:tc>
      </w:tr>
      <w:tr w:rsidR="00C825A3" w:rsidRPr="002A609D" w14:paraId="7856687A" w14:textId="77777777" w:rsidTr="009F687B">
        <w:tc>
          <w:tcPr>
            <w:tcW w:w="2070" w:type="dxa"/>
          </w:tcPr>
          <w:p w14:paraId="55A04CC2" w14:textId="77777777" w:rsidR="00C825A3" w:rsidRPr="002A609D" w:rsidRDefault="00C825A3" w:rsidP="009F687B">
            <w:pPr>
              <w:jc w:val="right"/>
              <w:rPr>
                <w:b/>
              </w:rPr>
            </w:pPr>
            <w:r w:rsidRPr="002A609D">
              <w:rPr>
                <w:b/>
              </w:rPr>
              <w:t>Prefill</w:t>
            </w:r>
          </w:p>
        </w:tc>
        <w:tc>
          <w:tcPr>
            <w:tcW w:w="6835" w:type="dxa"/>
          </w:tcPr>
          <w:p w14:paraId="01AD81BA" w14:textId="77777777" w:rsidR="00C825A3" w:rsidRPr="002A609D" w:rsidRDefault="00C825A3" w:rsidP="009F687B">
            <w:r>
              <w:t>[NAME]</w:t>
            </w:r>
          </w:p>
        </w:tc>
      </w:tr>
      <w:tr w:rsidR="00C825A3" w:rsidRPr="002A609D" w14:paraId="57A19FA7" w14:textId="77777777" w:rsidTr="009F687B">
        <w:tc>
          <w:tcPr>
            <w:tcW w:w="2070" w:type="dxa"/>
          </w:tcPr>
          <w:p w14:paraId="25F2FB19" w14:textId="77777777" w:rsidR="00C825A3" w:rsidRPr="002A609D" w:rsidRDefault="00C825A3" w:rsidP="009F687B">
            <w:pPr>
              <w:jc w:val="right"/>
              <w:rPr>
                <w:b/>
              </w:rPr>
            </w:pPr>
            <w:r w:rsidRPr="002A609D">
              <w:rPr>
                <w:b/>
              </w:rPr>
              <w:t>Consistency checks</w:t>
            </w:r>
          </w:p>
        </w:tc>
        <w:tc>
          <w:tcPr>
            <w:tcW w:w="6835" w:type="dxa"/>
          </w:tcPr>
          <w:p w14:paraId="7597B257" w14:textId="77777777" w:rsidR="00C825A3" w:rsidRPr="002A609D" w:rsidRDefault="00C825A3" w:rsidP="009F687B"/>
        </w:tc>
      </w:tr>
      <w:tr w:rsidR="00C825A3" w:rsidRPr="002A609D" w14:paraId="2DC90408" w14:textId="77777777" w:rsidTr="009F687B">
        <w:tc>
          <w:tcPr>
            <w:tcW w:w="2070" w:type="dxa"/>
          </w:tcPr>
          <w:p w14:paraId="6E76A0CF" w14:textId="77777777" w:rsidR="00C825A3" w:rsidRPr="002A609D" w:rsidRDefault="00C825A3" w:rsidP="009F687B">
            <w:pPr>
              <w:jc w:val="right"/>
              <w:rPr>
                <w:b/>
              </w:rPr>
            </w:pPr>
            <w:r>
              <w:rPr>
                <w:b/>
              </w:rPr>
              <w:t>Error  Message</w:t>
            </w:r>
          </w:p>
        </w:tc>
        <w:tc>
          <w:tcPr>
            <w:tcW w:w="6835" w:type="dxa"/>
          </w:tcPr>
          <w:p w14:paraId="5804088E" w14:textId="77777777" w:rsidR="00C825A3" w:rsidRPr="002A609D" w:rsidRDefault="00C825A3" w:rsidP="009F687B"/>
        </w:tc>
      </w:tr>
      <w:tr w:rsidR="00C825A3" w:rsidRPr="002A609D" w14:paraId="3DD80421" w14:textId="77777777" w:rsidTr="009F687B">
        <w:tc>
          <w:tcPr>
            <w:tcW w:w="2070" w:type="dxa"/>
          </w:tcPr>
          <w:p w14:paraId="13AC7596" w14:textId="77777777" w:rsidR="00C825A3" w:rsidRDefault="00C825A3" w:rsidP="009F687B">
            <w:pPr>
              <w:jc w:val="right"/>
              <w:rPr>
                <w:b/>
              </w:rPr>
            </w:pPr>
            <w:r>
              <w:rPr>
                <w:b/>
              </w:rPr>
              <w:t>Programmer instruction</w:t>
            </w:r>
          </w:p>
        </w:tc>
        <w:tc>
          <w:tcPr>
            <w:tcW w:w="6835" w:type="dxa"/>
          </w:tcPr>
          <w:p w14:paraId="5A27A454" w14:textId="77777777" w:rsidR="00C825A3" w:rsidRPr="002A609D" w:rsidRDefault="00C825A3" w:rsidP="009F687B">
            <w:pPr>
              <w:contextualSpacing/>
            </w:pPr>
          </w:p>
        </w:tc>
      </w:tr>
      <w:tr w:rsidR="00C825A3" w:rsidRPr="002A609D" w14:paraId="1FE878C5" w14:textId="77777777" w:rsidTr="009F687B">
        <w:tc>
          <w:tcPr>
            <w:tcW w:w="2070" w:type="dxa"/>
          </w:tcPr>
          <w:p w14:paraId="2323491F" w14:textId="77777777" w:rsidR="00C825A3" w:rsidRDefault="00C825A3" w:rsidP="009F687B">
            <w:pPr>
              <w:jc w:val="right"/>
              <w:rPr>
                <w:b/>
              </w:rPr>
            </w:pPr>
            <w:r>
              <w:rPr>
                <w:b/>
              </w:rPr>
              <w:t>Change log</w:t>
            </w:r>
          </w:p>
        </w:tc>
        <w:tc>
          <w:tcPr>
            <w:tcW w:w="6835" w:type="dxa"/>
          </w:tcPr>
          <w:p w14:paraId="1BB8E9A7" w14:textId="77777777" w:rsidR="00C825A3" w:rsidRPr="002A609D" w:rsidRDefault="00C825A3" w:rsidP="009F687B">
            <w:pPr>
              <w:ind w:left="720"/>
              <w:contextualSpacing/>
            </w:pPr>
          </w:p>
        </w:tc>
      </w:tr>
    </w:tbl>
    <w:p w14:paraId="346DF3E3" w14:textId="77777777" w:rsidR="00C825A3" w:rsidRPr="002A609D" w:rsidRDefault="00C825A3" w:rsidP="00C825A3"/>
    <w:p w14:paraId="79320887" w14:textId="77777777" w:rsidR="00C825A3" w:rsidRPr="002A609D" w:rsidRDefault="00C825A3" w:rsidP="00C825A3">
      <w:pPr>
        <w:keepNext/>
        <w:keepLines/>
        <w:spacing w:before="40" w:after="0"/>
        <w:outlineLvl w:val="1"/>
      </w:pPr>
    </w:p>
    <w:p w14:paraId="0F7E24AC" w14:textId="77777777" w:rsidR="00C825A3" w:rsidRPr="002A609D" w:rsidRDefault="00C825A3" w:rsidP="00C825A3"/>
    <w:p w14:paraId="75519740"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Field: E10</w:t>
      </w:r>
      <w:r w:rsidRPr="002A609D">
        <w:rPr>
          <w:rFonts w:asciiTheme="majorHAnsi" w:eastAsiaTheme="majorEastAsia" w:hAnsiTheme="majorHAnsi" w:cstheme="majorBidi"/>
          <w:color w:val="2E74B5" w:themeColor="accent1" w:themeShade="BF"/>
          <w:sz w:val="26"/>
          <w:szCs w:val="26"/>
        </w:rPr>
        <w:t xml:space="preserve"> </w:t>
      </w:r>
      <w:r w:rsidRPr="00CD4B46">
        <w:rPr>
          <w:rFonts w:asciiTheme="majorHAnsi" w:eastAsiaTheme="majorEastAsia" w:hAnsiTheme="majorHAnsi" w:cstheme="majorBidi"/>
          <w:color w:val="2E74B5" w:themeColor="accent1" w:themeShade="BF"/>
          <w:sz w:val="26"/>
          <w:szCs w:val="26"/>
        </w:rPr>
        <w:t>Land Ownership</w:t>
      </w:r>
    </w:p>
    <w:tbl>
      <w:tblPr>
        <w:tblStyle w:val="TableGrid"/>
        <w:tblW w:w="0" w:type="auto"/>
        <w:tblInd w:w="445" w:type="dxa"/>
        <w:tblLook w:val="04A0" w:firstRow="1" w:lastRow="0" w:firstColumn="1" w:lastColumn="0" w:noHBand="0" w:noVBand="1"/>
      </w:tblPr>
      <w:tblGrid>
        <w:gridCol w:w="2070"/>
        <w:gridCol w:w="6835"/>
      </w:tblGrid>
      <w:tr w:rsidR="00C825A3" w:rsidRPr="002A609D" w14:paraId="7A6BCA49" w14:textId="77777777" w:rsidTr="009F687B">
        <w:tc>
          <w:tcPr>
            <w:tcW w:w="2070" w:type="dxa"/>
          </w:tcPr>
          <w:p w14:paraId="56245800" w14:textId="77777777" w:rsidR="00C825A3" w:rsidRPr="002A609D" w:rsidRDefault="00C825A3" w:rsidP="009F687B">
            <w:pPr>
              <w:jc w:val="right"/>
              <w:rPr>
                <w:b/>
              </w:rPr>
            </w:pPr>
            <w:r w:rsidRPr="002A609D">
              <w:rPr>
                <w:b/>
              </w:rPr>
              <w:t>Description</w:t>
            </w:r>
          </w:p>
        </w:tc>
        <w:tc>
          <w:tcPr>
            <w:tcW w:w="6835" w:type="dxa"/>
          </w:tcPr>
          <w:p w14:paraId="4B50EB9D" w14:textId="77777777" w:rsidR="00C825A3" w:rsidRPr="002A609D" w:rsidRDefault="00C825A3" w:rsidP="009F687B">
            <w:r w:rsidRPr="00CD4B46">
              <w:t>Land Ownership</w:t>
            </w:r>
          </w:p>
        </w:tc>
      </w:tr>
      <w:tr w:rsidR="00C825A3" w:rsidRPr="002A609D" w14:paraId="58416707" w14:textId="77777777" w:rsidTr="009F687B">
        <w:tc>
          <w:tcPr>
            <w:tcW w:w="2070" w:type="dxa"/>
          </w:tcPr>
          <w:p w14:paraId="143C5413" w14:textId="77777777" w:rsidR="00C825A3" w:rsidRPr="002A609D" w:rsidRDefault="00C825A3" w:rsidP="009F687B">
            <w:pPr>
              <w:jc w:val="right"/>
              <w:rPr>
                <w:b/>
              </w:rPr>
            </w:pPr>
            <w:r w:rsidRPr="002A609D">
              <w:rPr>
                <w:b/>
              </w:rPr>
              <w:t>Name</w:t>
            </w:r>
          </w:p>
        </w:tc>
        <w:tc>
          <w:tcPr>
            <w:tcW w:w="6835" w:type="dxa"/>
          </w:tcPr>
          <w:p w14:paraId="697212A0" w14:textId="77777777" w:rsidR="00C825A3" w:rsidRPr="002A609D" w:rsidRDefault="00C825A3" w:rsidP="009F687B">
            <w:r w:rsidRPr="00CD4B46">
              <w:t>LAND</w:t>
            </w:r>
            <w:r>
              <w:t>_</w:t>
            </w:r>
            <w:r w:rsidRPr="00CD4B46">
              <w:t>OWNERSHIP</w:t>
            </w:r>
            <w:r>
              <w:t>_YN</w:t>
            </w:r>
          </w:p>
        </w:tc>
      </w:tr>
      <w:tr w:rsidR="00C825A3" w:rsidRPr="002A609D" w14:paraId="3683F1F6" w14:textId="77777777" w:rsidTr="009F687B">
        <w:tc>
          <w:tcPr>
            <w:tcW w:w="2070" w:type="dxa"/>
          </w:tcPr>
          <w:p w14:paraId="601A6EC1" w14:textId="77777777" w:rsidR="00C825A3" w:rsidRPr="002A609D" w:rsidRDefault="00C825A3" w:rsidP="009F687B">
            <w:pPr>
              <w:jc w:val="right"/>
              <w:rPr>
                <w:b/>
              </w:rPr>
            </w:pPr>
            <w:r w:rsidRPr="002A609D">
              <w:rPr>
                <w:b/>
              </w:rPr>
              <w:t>Type</w:t>
            </w:r>
          </w:p>
        </w:tc>
        <w:tc>
          <w:tcPr>
            <w:tcW w:w="6835" w:type="dxa"/>
          </w:tcPr>
          <w:p w14:paraId="7117BB93" w14:textId="77777777" w:rsidR="00C825A3" w:rsidRPr="002A609D" w:rsidRDefault="00C825A3" w:rsidP="009F687B">
            <w:r w:rsidRPr="002A609D">
              <w:t>Numeric</w:t>
            </w:r>
          </w:p>
        </w:tc>
      </w:tr>
      <w:tr w:rsidR="00C825A3" w:rsidRPr="002A609D" w14:paraId="26F621F3" w14:textId="77777777" w:rsidTr="009F687B">
        <w:tc>
          <w:tcPr>
            <w:tcW w:w="2070" w:type="dxa"/>
          </w:tcPr>
          <w:p w14:paraId="7EE63212" w14:textId="77777777" w:rsidR="00C825A3" w:rsidRPr="002A609D" w:rsidRDefault="00C825A3" w:rsidP="009F687B">
            <w:pPr>
              <w:jc w:val="right"/>
              <w:rPr>
                <w:b/>
              </w:rPr>
            </w:pPr>
            <w:r w:rsidRPr="002A609D">
              <w:rPr>
                <w:b/>
              </w:rPr>
              <w:t>Universe</w:t>
            </w:r>
          </w:p>
        </w:tc>
        <w:tc>
          <w:tcPr>
            <w:tcW w:w="6835" w:type="dxa"/>
          </w:tcPr>
          <w:p w14:paraId="601BD639" w14:textId="77777777" w:rsidR="00C825A3" w:rsidRPr="002A609D" w:rsidRDefault="00C825A3" w:rsidP="009F687B">
            <w:r w:rsidRPr="002A609D">
              <w:t>For al</w:t>
            </w:r>
            <w:r>
              <w:t>l persons</w:t>
            </w:r>
          </w:p>
        </w:tc>
      </w:tr>
      <w:tr w:rsidR="00C825A3" w:rsidRPr="002A609D" w14:paraId="52FAC6B6" w14:textId="77777777" w:rsidTr="009F687B">
        <w:tc>
          <w:tcPr>
            <w:tcW w:w="2070" w:type="dxa"/>
          </w:tcPr>
          <w:p w14:paraId="4B812791" w14:textId="77777777" w:rsidR="00C825A3" w:rsidRPr="002A609D" w:rsidRDefault="00C825A3" w:rsidP="009F687B">
            <w:pPr>
              <w:jc w:val="right"/>
              <w:rPr>
                <w:b/>
              </w:rPr>
            </w:pPr>
            <w:r w:rsidRPr="002A609D">
              <w:rPr>
                <w:b/>
              </w:rPr>
              <w:t>Question text</w:t>
            </w:r>
          </w:p>
        </w:tc>
        <w:tc>
          <w:tcPr>
            <w:tcW w:w="6835" w:type="dxa"/>
          </w:tcPr>
          <w:p w14:paraId="34D7B9AC" w14:textId="77777777" w:rsidR="00C825A3" w:rsidRPr="002A609D" w:rsidRDefault="00C825A3" w:rsidP="009F687B">
            <w:r>
              <w:t>Does [NAME] own</w:t>
            </w:r>
            <w:r w:rsidRPr="00CD4B46">
              <w:t xml:space="preserve"> land?</w:t>
            </w:r>
          </w:p>
        </w:tc>
      </w:tr>
      <w:tr w:rsidR="00C825A3" w:rsidRPr="002A609D" w14:paraId="200426D5" w14:textId="77777777" w:rsidTr="009F687B">
        <w:tc>
          <w:tcPr>
            <w:tcW w:w="2070" w:type="dxa"/>
          </w:tcPr>
          <w:p w14:paraId="79A61C0A" w14:textId="77777777" w:rsidR="00C825A3" w:rsidRPr="002A609D" w:rsidRDefault="00C825A3" w:rsidP="009F687B">
            <w:pPr>
              <w:jc w:val="right"/>
              <w:rPr>
                <w:b/>
              </w:rPr>
            </w:pPr>
            <w:r w:rsidRPr="002A609D">
              <w:rPr>
                <w:b/>
              </w:rPr>
              <w:t>Help text</w:t>
            </w:r>
          </w:p>
        </w:tc>
        <w:tc>
          <w:tcPr>
            <w:tcW w:w="6835" w:type="dxa"/>
          </w:tcPr>
          <w:p w14:paraId="748EA95C" w14:textId="77777777" w:rsidR="00C825A3" w:rsidRPr="002A609D" w:rsidRDefault="00C825A3" w:rsidP="009F687B">
            <w:pPr>
              <w:contextualSpacing/>
            </w:pPr>
          </w:p>
        </w:tc>
      </w:tr>
      <w:tr w:rsidR="00C825A3" w:rsidRPr="002A609D" w14:paraId="3FD4F987" w14:textId="77777777" w:rsidTr="009F687B">
        <w:tc>
          <w:tcPr>
            <w:tcW w:w="2070" w:type="dxa"/>
          </w:tcPr>
          <w:p w14:paraId="5A528F52" w14:textId="77777777" w:rsidR="00C825A3" w:rsidRPr="002A609D" w:rsidRDefault="00C825A3" w:rsidP="009F687B">
            <w:pPr>
              <w:jc w:val="right"/>
              <w:rPr>
                <w:b/>
              </w:rPr>
            </w:pPr>
            <w:r>
              <w:rPr>
                <w:b/>
              </w:rPr>
              <w:t>Routing</w:t>
            </w:r>
          </w:p>
        </w:tc>
        <w:tc>
          <w:tcPr>
            <w:tcW w:w="6835" w:type="dxa"/>
          </w:tcPr>
          <w:p w14:paraId="2C5123BE" w14:textId="77777777" w:rsidR="00C825A3" w:rsidRDefault="00C825A3" w:rsidP="009F687B">
            <w:r>
              <w:t>If coded 2 or 9 go to F01</w:t>
            </w:r>
          </w:p>
        </w:tc>
      </w:tr>
      <w:tr w:rsidR="00C825A3" w:rsidRPr="002A609D" w14:paraId="3335C8B7" w14:textId="77777777" w:rsidTr="009F687B">
        <w:tc>
          <w:tcPr>
            <w:tcW w:w="2070" w:type="dxa"/>
          </w:tcPr>
          <w:p w14:paraId="68759126" w14:textId="77777777" w:rsidR="00C825A3" w:rsidRPr="002A609D" w:rsidRDefault="00C825A3" w:rsidP="009F687B">
            <w:pPr>
              <w:jc w:val="right"/>
              <w:rPr>
                <w:b/>
              </w:rPr>
            </w:pPr>
            <w:r w:rsidRPr="002A609D">
              <w:rPr>
                <w:b/>
              </w:rPr>
              <w:t>Valid range</w:t>
            </w:r>
          </w:p>
        </w:tc>
        <w:tc>
          <w:tcPr>
            <w:tcW w:w="6835" w:type="dxa"/>
          </w:tcPr>
          <w:p w14:paraId="014E483C" w14:textId="77777777" w:rsidR="00C825A3" w:rsidRPr="002A609D" w:rsidRDefault="00C825A3" w:rsidP="009F687B">
            <w:r>
              <w:t>1 – 2, 9</w:t>
            </w:r>
          </w:p>
        </w:tc>
      </w:tr>
      <w:tr w:rsidR="00C825A3" w:rsidRPr="002A609D" w14:paraId="0ABDA071" w14:textId="77777777" w:rsidTr="009F687B">
        <w:tc>
          <w:tcPr>
            <w:tcW w:w="2070" w:type="dxa"/>
          </w:tcPr>
          <w:p w14:paraId="3161E0AF"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15"/>
              <w:tblOverlap w:val="never"/>
              <w:tblW w:w="3770" w:type="dxa"/>
              <w:tblLook w:val="04A0" w:firstRow="1" w:lastRow="0" w:firstColumn="1" w:lastColumn="0" w:noHBand="0" w:noVBand="1"/>
            </w:tblPr>
            <w:tblGrid>
              <w:gridCol w:w="3135"/>
              <w:gridCol w:w="635"/>
            </w:tblGrid>
            <w:tr w:rsidR="00C825A3" w:rsidRPr="002A609D" w14:paraId="5BD46C83" w14:textId="77777777" w:rsidTr="00AD720E">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2F57481"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669504" behindDoc="0" locked="0" layoutInCell="1" allowOverlap="1" wp14:anchorId="148B6DB3" wp14:editId="43FC1FF4">
                        <wp:simplePos x="0" y="0"/>
                        <wp:positionH relativeFrom="column">
                          <wp:posOffset>0</wp:posOffset>
                        </wp:positionH>
                        <wp:positionV relativeFrom="paragraph">
                          <wp:posOffset>0</wp:posOffset>
                        </wp:positionV>
                        <wp:extent cx="28575" cy="19050"/>
                        <wp:effectExtent l="0" t="0" r="0" b="0"/>
                        <wp:wrapNone/>
                        <wp:docPr id="25" name="Picture 25" hidden="1"/>
                        <wp:cNvGraphicFramePr/>
                        <a:graphic xmlns:a="http://schemas.openxmlformats.org/drawingml/2006/main">
                          <a:graphicData uri="http://schemas.openxmlformats.org/drawingml/2006/picture">
                            <pic:pic xmlns:pic="http://schemas.openxmlformats.org/drawingml/2006/picture">
                              <pic:nvPicPr>
                                <pic:cNvPr id="145" name="Picture 144"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0528" behindDoc="0" locked="0" layoutInCell="1" allowOverlap="1" wp14:anchorId="3A62A8C3" wp14:editId="75F10180">
                        <wp:simplePos x="0" y="0"/>
                        <wp:positionH relativeFrom="column">
                          <wp:posOffset>0</wp:posOffset>
                        </wp:positionH>
                        <wp:positionV relativeFrom="paragraph">
                          <wp:posOffset>0</wp:posOffset>
                        </wp:positionV>
                        <wp:extent cx="28575" cy="19050"/>
                        <wp:effectExtent l="0" t="0" r="0" b="0"/>
                        <wp:wrapNone/>
                        <wp:docPr id="26" name="Picture 26" hidden="1"/>
                        <wp:cNvGraphicFramePr/>
                        <a:graphic xmlns:a="http://schemas.openxmlformats.org/drawingml/2006/main">
                          <a:graphicData uri="http://schemas.openxmlformats.org/drawingml/2006/picture">
                            <pic:pic xmlns:pic="http://schemas.openxmlformats.org/drawingml/2006/picture">
                              <pic:nvPicPr>
                                <pic:cNvPr id="14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1552" behindDoc="0" locked="0" layoutInCell="1" allowOverlap="1" wp14:anchorId="39D38256" wp14:editId="023BFA62">
                        <wp:simplePos x="0" y="0"/>
                        <wp:positionH relativeFrom="column">
                          <wp:posOffset>0</wp:posOffset>
                        </wp:positionH>
                        <wp:positionV relativeFrom="paragraph">
                          <wp:posOffset>0</wp:posOffset>
                        </wp:positionV>
                        <wp:extent cx="28575" cy="19050"/>
                        <wp:effectExtent l="0" t="0" r="0" b="0"/>
                        <wp:wrapNone/>
                        <wp:docPr id="27" name="Picture 27" hidden="1"/>
                        <wp:cNvGraphicFramePr/>
                        <a:graphic xmlns:a="http://schemas.openxmlformats.org/drawingml/2006/main">
                          <a:graphicData uri="http://schemas.openxmlformats.org/drawingml/2006/picture">
                            <pic:pic xmlns:pic="http://schemas.openxmlformats.org/drawingml/2006/picture">
                              <pic:nvPicPr>
                                <pic:cNvPr id="14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2576" behindDoc="0" locked="0" layoutInCell="1" allowOverlap="1" wp14:anchorId="52012C9C" wp14:editId="1219408F">
                        <wp:simplePos x="0" y="0"/>
                        <wp:positionH relativeFrom="column">
                          <wp:posOffset>0</wp:posOffset>
                        </wp:positionH>
                        <wp:positionV relativeFrom="paragraph">
                          <wp:posOffset>0</wp:posOffset>
                        </wp:positionV>
                        <wp:extent cx="28575" cy="19050"/>
                        <wp:effectExtent l="0" t="0" r="0" b="0"/>
                        <wp:wrapNone/>
                        <wp:docPr id="28" name="Picture 28" hidden="1"/>
                        <wp:cNvGraphicFramePr/>
                        <a:graphic xmlns:a="http://schemas.openxmlformats.org/drawingml/2006/main">
                          <a:graphicData uri="http://schemas.openxmlformats.org/drawingml/2006/picture">
                            <pic:pic xmlns:pic="http://schemas.openxmlformats.org/drawingml/2006/picture">
                              <pic:nvPicPr>
                                <pic:cNvPr id="1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3600" behindDoc="0" locked="0" layoutInCell="1" allowOverlap="1" wp14:anchorId="6DCE56EF" wp14:editId="1FE9F661">
                        <wp:simplePos x="0" y="0"/>
                        <wp:positionH relativeFrom="column">
                          <wp:posOffset>0</wp:posOffset>
                        </wp:positionH>
                        <wp:positionV relativeFrom="paragraph">
                          <wp:posOffset>0</wp:posOffset>
                        </wp:positionV>
                        <wp:extent cx="28575" cy="19050"/>
                        <wp:effectExtent l="0" t="0" r="0" b="0"/>
                        <wp:wrapNone/>
                        <wp:docPr id="29" name="Picture 29" hidden="1"/>
                        <wp:cNvGraphicFramePr/>
                        <a:graphic xmlns:a="http://schemas.openxmlformats.org/drawingml/2006/main">
                          <a:graphicData uri="http://schemas.openxmlformats.org/drawingml/2006/picture">
                            <pic:pic xmlns:pic="http://schemas.openxmlformats.org/drawingml/2006/picture">
                              <pic:nvPicPr>
                                <pic:cNvPr id="1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4624" behindDoc="0" locked="0" layoutInCell="1" allowOverlap="1" wp14:anchorId="6D9D9BE9" wp14:editId="52732E15">
                        <wp:simplePos x="0" y="0"/>
                        <wp:positionH relativeFrom="column">
                          <wp:posOffset>0</wp:posOffset>
                        </wp:positionH>
                        <wp:positionV relativeFrom="paragraph">
                          <wp:posOffset>0</wp:posOffset>
                        </wp:positionV>
                        <wp:extent cx="28575" cy="19050"/>
                        <wp:effectExtent l="0" t="0" r="0" b="0"/>
                        <wp:wrapNone/>
                        <wp:docPr id="30" name="Picture 30" hidden="1"/>
                        <wp:cNvGraphicFramePr/>
                        <a:graphic xmlns:a="http://schemas.openxmlformats.org/drawingml/2006/main">
                          <a:graphicData uri="http://schemas.openxmlformats.org/drawingml/2006/picture">
                            <pic:pic xmlns:pic="http://schemas.openxmlformats.org/drawingml/2006/picture">
                              <pic:nvPicPr>
                                <pic:cNvPr id="1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5648" behindDoc="0" locked="0" layoutInCell="1" allowOverlap="1" wp14:anchorId="27BBBFF6" wp14:editId="68BFFC28">
                        <wp:simplePos x="0" y="0"/>
                        <wp:positionH relativeFrom="column">
                          <wp:posOffset>0</wp:posOffset>
                        </wp:positionH>
                        <wp:positionV relativeFrom="paragraph">
                          <wp:posOffset>0</wp:posOffset>
                        </wp:positionV>
                        <wp:extent cx="28575" cy="19050"/>
                        <wp:effectExtent l="0" t="0" r="0" b="0"/>
                        <wp:wrapNone/>
                        <wp:docPr id="31" name="Picture 31" hidden="1"/>
                        <wp:cNvGraphicFramePr/>
                        <a:graphic xmlns:a="http://schemas.openxmlformats.org/drawingml/2006/main">
                          <a:graphicData uri="http://schemas.openxmlformats.org/drawingml/2006/picture">
                            <pic:pic xmlns:pic="http://schemas.openxmlformats.org/drawingml/2006/picture">
                              <pic:nvPicPr>
                                <pic:cNvPr id="153"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6672" behindDoc="0" locked="0" layoutInCell="1" allowOverlap="1" wp14:anchorId="283988CA" wp14:editId="42416355">
                        <wp:simplePos x="0" y="0"/>
                        <wp:positionH relativeFrom="column">
                          <wp:posOffset>0</wp:posOffset>
                        </wp:positionH>
                        <wp:positionV relativeFrom="paragraph">
                          <wp:posOffset>0</wp:posOffset>
                        </wp:positionV>
                        <wp:extent cx="28575" cy="19050"/>
                        <wp:effectExtent l="0" t="0" r="0" b="0"/>
                        <wp:wrapNone/>
                        <wp:docPr id="32" name="Picture 32" hidden="1"/>
                        <wp:cNvGraphicFramePr/>
                        <a:graphic xmlns:a="http://schemas.openxmlformats.org/drawingml/2006/main">
                          <a:graphicData uri="http://schemas.openxmlformats.org/drawingml/2006/picture">
                            <pic:pic xmlns:pic="http://schemas.openxmlformats.org/drawingml/2006/picture">
                              <pic:nvPicPr>
                                <pic:cNvPr id="1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7696" behindDoc="0" locked="0" layoutInCell="1" allowOverlap="1" wp14:anchorId="618C8553" wp14:editId="66E3ABFF">
                        <wp:simplePos x="0" y="0"/>
                        <wp:positionH relativeFrom="column">
                          <wp:posOffset>0</wp:posOffset>
                        </wp:positionH>
                        <wp:positionV relativeFrom="paragraph">
                          <wp:posOffset>0</wp:posOffset>
                        </wp:positionV>
                        <wp:extent cx="28575" cy="19050"/>
                        <wp:effectExtent l="0" t="0" r="0" b="0"/>
                        <wp:wrapNone/>
                        <wp:docPr id="33" name="Picture 33" hidden="1"/>
                        <wp:cNvGraphicFramePr/>
                        <a:graphic xmlns:a="http://schemas.openxmlformats.org/drawingml/2006/main">
                          <a:graphicData uri="http://schemas.openxmlformats.org/drawingml/2006/picture">
                            <pic:pic xmlns:pic="http://schemas.openxmlformats.org/drawingml/2006/picture">
                              <pic:nvPicPr>
                                <pic:cNvPr id="1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78720" behindDoc="0" locked="0" layoutInCell="1" allowOverlap="1" wp14:anchorId="474A5697" wp14:editId="09E8A97D">
                        <wp:simplePos x="0" y="0"/>
                        <wp:positionH relativeFrom="column">
                          <wp:posOffset>0</wp:posOffset>
                        </wp:positionH>
                        <wp:positionV relativeFrom="paragraph">
                          <wp:posOffset>0</wp:posOffset>
                        </wp:positionV>
                        <wp:extent cx="28575" cy="19050"/>
                        <wp:effectExtent l="0" t="0" r="0" b="0"/>
                        <wp:wrapNone/>
                        <wp:docPr id="34" name="Picture 34" hidden="1"/>
                        <wp:cNvGraphicFramePr/>
                        <a:graphic xmlns:a="http://schemas.openxmlformats.org/drawingml/2006/main">
                          <a:graphicData uri="http://schemas.openxmlformats.org/drawingml/2006/picture">
                            <pic:pic xmlns:pic="http://schemas.openxmlformats.org/drawingml/2006/picture">
                              <pic:nvPicPr>
                                <pic:cNvPr id="1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Yes</w:t>
                  </w:r>
                </w:p>
              </w:tc>
              <w:tc>
                <w:tcPr>
                  <w:tcW w:w="635" w:type="dxa"/>
                  <w:tcBorders>
                    <w:top w:val="single" w:sz="4" w:space="0" w:color="auto"/>
                    <w:left w:val="nil"/>
                    <w:bottom w:val="single" w:sz="4" w:space="0" w:color="auto"/>
                    <w:right w:val="single" w:sz="8" w:space="0" w:color="auto"/>
                  </w:tcBorders>
                  <w:shd w:val="clear" w:color="auto" w:fill="auto"/>
                  <w:vAlign w:val="center"/>
                  <w:hideMark/>
                </w:tcPr>
                <w:p w14:paraId="6D83294D"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1</w:t>
                  </w:r>
                </w:p>
              </w:tc>
            </w:tr>
            <w:tr w:rsidR="00C825A3" w:rsidRPr="002A609D" w14:paraId="5853A53A"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vAlign w:val="center"/>
                </w:tcPr>
                <w:p w14:paraId="7F53D7A5"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694080" behindDoc="0" locked="0" layoutInCell="1" allowOverlap="1" wp14:anchorId="3DBAD097" wp14:editId="42E102D4">
                        <wp:simplePos x="0" y="0"/>
                        <wp:positionH relativeFrom="column">
                          <wp:posOffset>0</wp:posOffset>
                        </wp:positionH>
                        <wp:positionV relativeFrom="paragraph">
                          <wp:posOffset>0</wp:posOffset>
                        </wp:positionV>
                        <wp:extent cx="28575" cy="19050"/>
                        <wp:effectExtent l="0" t="0" r="0" b="0"/>
                        <wp:wrapNone/>
                        <wp:docPr id="73" name="Picture 73"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95104" behindDoc="0" locked="0" layoutInCell="1" allowOverlap="1" wp14:anchorId="4D364DEA" wp14:editId="3757EE1D">
                        <wp:simplePos x="0" y="0"/>
                        <wp:positionH relativeFrom="column">
                          <wp:posOffset>0</wp:posOffset>
                        </wp:positionH>
                        <wp:positionV relativeFrom="paragraph">
                          <wp:posOffset>0</wp:posOffset>
                        </wp:positionV>
                        <wp:extent cx="28575" cy="19050"/>
                        <wp:effectExtent l="0" t="0" r="0" b="0"/>
                        <wp:wrapNone/>
                        <wp:docPr id="74" name="Picture 74"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96128" behindDoc="0" locked="0" layoutInCell="1" allowOverlap="1" wp14:anchorId="43569BC9" wp14:editId="6CA35245">
                        <wp:simplePos x="0" y="0"/>
                        <wp:positionH relativeFrom="column">
                          <wp:posOffset>0</wp:posOffset>
                        </wp:positionH>
                        <wp:positionV relativeFrom="paragraph">
                          <wp:posOffset>0</wp:posOffset>
                        </wp:positionV>
                        <wp:extent cx="28575" cy="19050"/>
                        <wp:effectExtent l="0" t="0" r="0" b="0"/>
                        <wp:wrapNone/>
                        <wp:docPr id="75" name="Picture 75"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97152" behindDoc="0" locked="0" layoutInCell="1" allowOverlap="1" wp14:anchorId="5098229E" wp14:editId="7774E37B">
                        <wp:simplePos x="0" y="0"/>
                        <wp:positionH relativeFrom="column">
                          <wp:posOffset>0</wp:posOffset>
                        </wp:positionH>
                        <wp:positionV relativeFrom="paragraph">
                          <wp:posOffset>0</wp:posOffset>
                        </wp:positionV>
                        <wp:extent cx="28575" cy="19050"/>
                        <wp:effectExtent l="0" t="0" r="0" b="0"/>
                        <wp:wrapNone/>
                        <wp:docPr id="76" name="Picture 76"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98176" behindDoc="0" locked="0" layoutInCell="1" allowOverlap="1" wp14:anchorId="5A47EEF3" wp14:editId="14A6D77E">
                        <wp:simplePos x="0" y="0"/>
                        <wp:positionH relativeFrom="column">
                          <wp:posOffset>0</wp:posOffset>
                        </wp:positionH>
                        <wp:positionV relativeFrom="paragraph">
                          <wp:posOffset>0</wp:posOffset>
                        </wp:positionV>
                        <wp:extent cx="28575" cy="19050"/>
                        <wp:effectExtent l="0" t="0" r="0" b="0"/>
                        <wp:wrapNone/>
                        <wp:docPr id="77" name="Picture 77"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99200" behindDoc="0" locked="0" layoutInCell="1" allowOverlap="1" wp14:anchorId="5FA5AFDF" wp14:editId="7258F991">
                        <wp:simplePos x="0" y="0"/>
                        <wp:positionH relativeFrom="column">
                          <wp:posOffset>0</wp:posOffset>
                        </wp:positionH>
                        <wp:positionV relativeFrom="paragraph">
                          <wp:posOffset>0</wp:posOffset>
                        </wp:positionV>
                        <wp:extent cx="28575" cy="19050"/>
                        <wp:effectExtent l="0" t="0" r="0" b="0"/>
                        <wp:wrapNone/>
                        <wp:docPr id="78" name="Picture 78"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0224" behindDoc="0" locked="0" layoutInCell="1" allowOverlap="1" wp14:anchorId="5A6B1DAB" wp14:editId="5A5E1BD6">
                        <wp:simplePos x="0" y="0"/>
                        <wp:positionH relativeFrom="column">
                          <wp:posOffset>0</wp:posOffset>
                        </wp:positionH>
                        <wp:positionV relativeFrom="paragraph">
                          <wp:posOffset>0</wp:posOffset>
                        </wp:positionV>
                        <wp:extent cx="28575" cy="19050"/>
                        <wp:effectExtent l="0" t="0" r="0" b="0"/>
                        <wp:wrapNone/>
                        <wp:docPr id="79" name="Picture 79"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1248" behindDoc="0" locked="0" layoutInCell="1" allowOverlap="1" wp14:anchorId="675EBE1A" wp14:editId="38AFD1B9">
                        <wp:simplePos x="0" y="0"/>
                        <wp:positionH relativeFrom="column">
                          <wp:posOffset>0</wp:posOffset>
                        </wp:positionH>
                        <wp:positionV relativeFrom="paragraph">
                          <wp:posOffset>0</wp:posOffset>
                        </wp:positionV>
                        <wp:extent cx="28575" cy="19050"/>
                        <wp:effectExtent l="0" t="0" r="0" b="0"/>
                        <wp:wrapNone/>
                        <wp:docPr id="80" name="Picture 80"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2272" behindDoc="0" locked="0" layoutInCell="1" allowOverlap="1" wp14:anchorId="4C0D7DB9" wp14:editId="3C9D020A">
                        <wp:simplePos x="0" y="0"/>
                        <wp:positionH relativeFrom="column">
                          <wp:posOffset>0</wp:posOffset>
                        </wp:positionH>
                        <wp:positionV relativeFrom="paragraph">
                          <wp:posOffset>0</wp:posOffset>
                        </wp:positionV>
                        <wp:extent cx="28575" cy="19050"/>
                        <wp:effectExtent l="0" t="0" r="0" b="0"/>
                        <wp:wrapNone/>
                        <wp:docPr id="81" name="Picture 81"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3296" behindDoc="0" locked="0" layoutInCell="1" allowOverlap="1" wp14:anchorId="6E641FAF" wp14:editId="1220658D">
                        <wp:simplePos x="0" y="0"/>
                        <wp:positionH relativeFrom="column">
                          <wp:posOffset>0</wp:posOffset>
                        </wp:positionH>
                        <wp:positionV relativeFrom="paragraph">
                          <wp:posOffset>0</wp:posOffset>
                        </wp:positionV>
                        <wp:extent cx="28575" cy="19050"/>
                        <wp:effectExtent l="0" t="0" r="0" b="0"/>
                        <wp:wrapNone/>
                        <wp:docPr id="82" name="Picture 82"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4320" behindDoc="0" locked="0" layoutInCell="1" allowOverlap="1" wp14:anchorId="7FE49821" wp14:editId="7FAD15E2">
                        <wp:simplePos x="0" y="0"/>
                        <wp:positionH relativeFrom="column">
                          <wp:posOffset>0</wp:posOffset>
                        </wp:positionH>
                        <wp:positionV relativeFrom="paragraph">
                          <wp:posOffset>0</wp:posOffset>
                        </wp:positionV>
                        <wp:extent cx="28575" cy="28575"/>
                        <wp:effectExtent l="0" t="0" r="9525" b="0"/>
                        <wp:wrapNone/>
                        <wp:docPr id="83" name="Picture 83"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5344" behindDoc="0" locked="0" layoutInCell="1" allowOverlap="1" wp14:anchorId="2E2D6E85" wp14:editId="1FF5C20E">
                        <wp:simplePos x="0" y="0"/>
                        <wp:positionH relativeFrom="column">
                          <wp:posOffset>0</wp:posOffset>
                        </wp:positionH>
                        <wp:positionV relativeFrom="paragraph">
                          <wp:posOffset>0</wp:posOffset>
                        </wp:positionV>
                        <wp:extent cx="28575" cy="28575"/>
                        <wp:effectExtent l="0" t="0" r="9525" b="0"/>
                        <wp:wrapNone/>
                        <wp:docPr id="84" name="Picture 84"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6368" behindDoc="0" locked="0" layoutInCell="1" allowOverlap="1" wp14:anchorId="32224F7B" wp14:editId="694FE498">
                        <wp:simplePos x="0" y="0"/>
                        <wp:positionH relativeFrom="column">
                          <wp:posOffset>0</wp:posOffset>
                        </wp:positionH>
                        <wp:positionV relativeFrom="paragraph">
                          <wp:posOffset>0</wp:posOffset>
                        </wp:positionV>
                        <wp:extent cx="28575" cy="28575"/>
                        <wp:effectExtent l="0" t="0" r="9525" b="0"/>
                        <wp:wrapNone/>
                        <wp:docPr id="85" name="Picture 85"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707392" behindDoc="0" locked="0" layoutInCell="1" allowOverlap="1" wp14:anchorId="39017CED" wp14:editId="0922648C">
                        <wp:simplePos x="0" y="0"/>
                        <wp:positionH relativeFrom="column">
                          <wp:posOffset>0</wp:posOffset>
                        </wp:positionH>
                        <wp:positionV relativeFrom="paragraph">
                          <wp:posOffset>0</wp:posOffset>
                        </wp:positionV>
                        <wp:extent cx="28575" cy="19050"/>
                        <wp:effectExtent l="0" t="0" r="0" b="0"/>
                        <wp:wrapNone/>
                        <wp:docPr id="86" name="Picture 86"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No</w:t>
                  </w:r>
                </w:p>
              </w:tc>
              <w:tc>
                <w:tcPr>
                  <w:tcW w:w="635" w:type="dxa"/>
                  <w:tcBorders>
                    <w:top w:val="nil"/>
                    <w:left w:val="nil"/>
                    <w:bottom w:val="single" w:sz="4" w:space="0" w:color="auto"/>
                    <w:right w:val="single" w:sz="8" w:space="0" w:color="auto"/>
                  </w:tcBorders>
                  <w:shd w:val="clear" w:color="auto" w:fill="auto"/>
                  <w:vAlign w:val="center"/>
                </w:tcPr>
                <w:p w14:paraId="4E84D10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2</w:t>
                  </w:r>
                </w:p>
              </w:tc>
            </w:tr>
            <w:tr w:rsidR="00C825A3" w:rsidRPr="002A609D" w14:paraId="6F19EF9C"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vAlign w:val="center"/>
                  <w:hideMark/>
                </w:tcPr>
                <w:p w14:paraId="1BF677F1"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2A609D">
                    <w:rPr>
                      <w:rFonts w:ascii="Calibri" w:eastAsia="Times New Roman" w:hAnsi="Calibri" w:cs="Calibri"/>
                      <w:noProof/>
                      <w:sz w:val="24"/>
                      <w:szCs w:val="24"/>
                      <w:lang w:val="en-ZA" w:eastAsia="en-ZA"/>
                    </w:rPr>
                    <w:drawing>
                      <wp:anchor distT="0" distB="0" distL="114300" distR="114300" simplePos="0" relativeHeight="251679744" behindDoc="0" locked="0" layoutInCell="1" allowOverlap="1" wp14:anchorId="0777F72D" wp14:editId="20522230">
                        <wp:simplePos x="0" y="0"/>
                        <wp:positionH relativeFrom="column">
                          <wp:posOffset>0</wp:posOffset>
                        </wp:positionH>
                        <wp:positionV relativeFrom="paragraph">
                          <wp:posOffset>0</wp:posOffset>
                        </wp:positionV>
                        <wp:extent cx="28575" cy="19050"/>
                        <wp:effectExtent l="0" t="0" r="0" b="0"/>
                        <wp:wrapNone/>
                        <wp:docPr id="35" name="Picture 35" hidden="1"/>
                        <wp:cNvGraphicFramePr/>
                        <a:graphic xmlns:a="http://schemas.openxmlformats.org/drawingml/2006/main">
                          <a:graphicData uri="http://schemas.openxmlformats.org/drawingml/2006/picture">
                            <pic:pic xmlns:pic="http://schemas.openxmlformats.org/drawingml/2006/picture">
                              <pic:nvPicPr>
                                <pic:cNvPr id="47" name="Picture 46"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0768" behindDoc="0" locked="0" layoutInCell="1" allowOverlap="1" wp14:anchorId="09F63EB1" wp14:editId="46CFC911">
                        <wp:simplePos x="0" y="0"/>
                        <wp:positionH relativeFrom="column">
                          <wp:posOffset>0</wp:posOffset>
                        </wp:positionH>
                        <wp:positionV relativeFrom="paragraph">
                          <wp:posOffset>0</wp:posOffset>
                        </wp:positionV>
                        <wp:extent cx="28575" cy="19050"/>
                        <wp:effectExtent l="0" t="0" r="0" b="0"/>
                        <wp:wrapNone/>
                        <wp:docPr id="36" name="Picture 36" hidden="1"/>
                        <wp:cNvGraphicFramePr/>
                        <a:graphic xmlns:a="http://schemas.openxmlformats.org/drawingml/2006/main">
                          <a:graphicData uri="http://schemas.openxmlformats.org/drawingml/2006/picture">
                            <pic:pic xmlns:pic="http://schemas.openxmlformats.org/drawingml/2006/picture">
                              <pic:nvPicPr>
                                <pic:cNvPr id="49"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1792" behindDoc="0" locked="0" layoutInCell="1" allowOverlap="1" wp14:anchorId="2C6176EE" wp14:editId="321C5590">
                        <wp:simplePos x="0" y="0"/>
                        <wp:positionH relativeFrom="column">
                          <wp:posOffset>0</wp:posOffset>
                        </wp:positionH>
                        <wp:positionV relativeFrom="paragraph">
                          <wp:posOffset>0</wp:posOffset>
                        </wp:positionV>
                        <wp:extent cx="28575" cy="19050"/>
                        <wp:effectExtent l="0" t="0" r="0" b="0"/>
                        <wp:wrapNone/>
                        <wp:docPr id="37" name="Picture 37" hidden="1"/>
                        <wp:cNvGraphicFramePr/>
                        <a:graphic xmlns:a="http://schemas.openxmlformats.org/drawingml/2006/main">
                          <a:graphicData uri="http://schemas.openxmlformats.org/drawingml/2006/picture">
                            <pic:pic xmlns:pic="http://schemas.openxmlformats.org/drawingml/2006/picture">
                              <pic:nvPicPr>
                                <pic:cNvPr id="50"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2816" behindDoc="0" locked="0" layoutInCell="1" allowOverlap="1" wp14:anchorId="040B4BA2" wp14:editId="406142EB">
                        <wp:simplePos x="0" y="0"/>
                        <wp:positionH relativeFrom="column">
                          <wp:posOffset>0</wp:posOffset>
                        </wp:positionH>
                        <wp:positionV relativeFrom="paragraph">
                          <wp:posOffset>0</wp:posOffset>
                        </wp:positionV>
                        <wp:extent cx="28575" cy="19050"/>
                        <wp:effectExtent l="0" t="0" r="0" b="0"/>
                        <wp:wrapNone/>
                        <wp:docPr id="38" name="Picture 38" hidden="1"/>
                        <wp:cNvGraphicFramePr/>
                        <a:graphic xmlns:a="http://schemas.openxmlformats.org/drawingml/2006/main">
                          <a:graphicData uri="http://schemas.openxmlformats.org/drawingml/2006/picture">
                            <pic:pic xmlns:pic="http://schemas.openxmlformats.org/drawingml/2006/picture">
                              <pic:nvPicPr>
                                <pic:cNvPr id="51"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3840" behindDoc="0" locked="0" layoutInCell="1" allowOverlap="1" wp14:anchorId="6E510CA2" wp14:editId="365E85D5">
                        <wp:simplePos x="0" y="0"/>
                        <wp:positionH relativeFrom="column">
                          <wp:posOffset>0</wp:posOffset>
                        </wp:positionH>
                        <wp:positionV relativeFrom="paragraph">
                          <wp:posOffset>0</wp:posOffset>
                        </wp:positionV>
                        <wp:extent cx="28575" cy="19050"/>
                        <wp:effectExtent l="0" t="0" r="0" b="0"/>
                        <wp:wrapNone/>
                        <wp:docPr id="39" name="Picture 39" hidden="1"/>
                        <wp:cNvGraphicFramePr/>
                        <a:graphic xmlns:a="http://schemas.openxmlformats.org/drawingml/2006/main">
                          <a:graphicData uri="http://schemas.openxmlformats.org/drawingml/2006/picture">
                            <pic:pic xmlns:pic="http://schemas.openxmlformats.org/drawingml/2006/picture">
                              <pic:nvPicPr>
                                <pic:cNvPr id="52"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4864" behindDoc="0" locked="0" layoutInCell="1" allowOverlap="1" wp14:anchorId="63411445" wp14:editId="52B37761">
                        <wp:simplePos x="0" y="0"/>
                        <wp:positionH relativeFrom="column">
                          <wp:posOffset>0</wp:posOffset>
                        </wp:positionH>
                        <wp:positionV relativeFrom="paragraph">
                          <wp:posOffset>0</wp:posOffset>
                        </wp:positionV>
                        <wp:extent cx="28575" cy="19050"/>
                        <wp:effectExtent l="0" t="0" r="0" b="0"/>
                        <wp:wrapNone/>
                        <wp:docPr id="40" name="Picture 40" hidden="1"/>
                        <wp:cNvGraphicFramePr/>
                        <a:graphic xmlns:a="http://schemas.openxmlformats.org/drawingml/2006/main">
                          <a:graphicData uri="http://schemas.openxmlformats.org/drawingml/2006/picture">
                            <pic:pic xmlns:pic="http://schemas.openxmlformats.org/drawingml/2006/picture">
                              <pic:nvPicPr>
                                <pic:cNvPr id="54"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5888" behindDoc="0" locked="0" layoutInCell="1" allowOverlap="1" wp14:anchorId="49F795AF" wp14:editId="3A36456C">
                        <wp:simplePos x="0" y="0"/>
                        <wp:positionH relativeFrom="column">
                          <wp:posOffset>0</wp:posOffset>
                        </wp:positionH>
                        <wp:positionV relativeFrom="paragraph">
                          <wp:posOffset>0</wp:posOffset>
                        </wp:positionV>
                        <wp:extent cx="28575" cy="19050"/>
                        <wp:effectExtent l="0" t="0" r="0" b="0"/>
                        <wp:wrapNone/>
                        <wp:docPr id="41" name="Picture 41" hidden="1"/>
                        <wp:cNvGraphicFramePr/>
                        <a:graphic xmlns:a="http://schemas.openxmlformats.org/drawingml/2006/main">
                          <a:graphicData uri="http://schemas.openxmlformats.org/drawingml/2006/picture">
                            <pic:pic xmlns:pic="http://schemas.openxmlformats.org/drawingml/2006/picture">
                              <pic:nvPicPr>
                                <pic:cNvPr id="55"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6912" behindDoc="0" locked="0" layoutInCell="1" allowOverlap="1" wp14:anchorId="4F121AD2" wp14:editId="049BDB49">
                        <wp:simplePos x="0" y="0"/>
                        <wp:positionH relativeFrom="column">
                          <wp:posOffset>0</wp:posOffset>
                        </wp:positionH>
                        <wp:positionV relativeFrom="paragraph">
                          <wp:posOffset>0</wp:posOffset>
                        </wp:positionV>
                        <wp:extent cx="28575" cy="19050"/>
                        <wp:effectExtent l="0" t="0" r="0" b="0"/>
                        <wp:wrapNone/>
                        <wp:docPr id="42" name="Picture 42" hidden="1"/>
                        <wp:cNvGraphicFramePr/>
                        <a:graphic xmlns:a="http://schemas.openxmlformats.org/drawingml/2006/main">
                          <a:graphicData uri="http://schemas.openxmlformats.org/drawingml/2006/picture">
                            <pic:pic xmlns:pic="http://schemas.openxmlformats.org/drawingml/2006/picture">
                              <pic:nvPicPr>
                                <pic:cNvPr id="56"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7936" behindDoc="0" locked="0" layoutInCell="1" allowOverlap="1" wp14:anchorId="6A382FB2" wp14:editId="088AB801">
                        <wp:simplePos x="0" y="0"/>
                        <wp:positionH relativeFrom="column">
                          <wp:posOffset>0</wp:posOffset>
                        </wp:positionH>
                        <wp:positionV relativeFrom="paragraph">
                          <wp:posOffset>0</wp:posOffset>
                        </wp:positionV>
                        <wp:extent cx="28575" cy="19050"/>
                        <wp:effectExtent l="0" t="0" r="0" b="0"/>
                        <wp:wrapNone/>
                        <wp:docPr id="43" name="Picture 43" hidden="1"/>
                        <wp:cNvGraphicFramePr/>
                        <a:graphic xmlns:a="http://schemas.openxmlformats.org/drawingml/2006/main">
                          <a:graphicData uri="http://schemas.openxmlformats.org/drawingml/2006/picture">
                            <pic:pic xmlns:pic="http://schemas.openxmlformats.org/drawingml/2006/picture">
                              <pic:nvPicPr>
                                <pic:cNvPr id="57"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8960" behindDoc="0" locked="0" layoutInCell="1" allowOverlap="1" wp14:anchorId="4CC1A6E6" wp14:editId="3C2CA9A9">
                        <wp:simplePos x="0" y="0"/>
                        <wp:positionH relativeFrom="column">
                          <wp:posOffset>0</wp:posOffset>
                        </wp:positionH>
                        <wp:positionV relativeFrom="paragraph">
                          <wp:posOffset>0</wp:posOffset>
                        </wp:positionV>
                        <wp:extent cx="28575" cy="19050"/>
                        <wp:effectExtent l="0" t="0" r="0" b="0"/>
                        <wp:wrapNone/>
                        <wp:docPr id="44" name="Picture 44" hidden="1"/>
                        <wp:cNvGraphicFramePr/>
                        <a:graphic xmlns:a="http://schemas.openxmlformats.org/drawingml/2006/main">
                          <a:graphicData uri="http://schemas.openxmlformats.org/drawingml/2006/picture">
                            <pic:pic xmlns:pic="http://schemas.openxmlformats.org/drawingml/2006/picture">
                              <pic:nvPicPr>
                                <pic:cNvPr id="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89984" behindDoc="0" locked="0" layoutInCell="1" allowOverlap="1" wp14:anchorId="187585A6" wp14:editId="6F94EF31">
                        <wp:simplePos x="0" y="0"/>
                        <wp:positionH relativeFrom="column">
                          <wp:posOffset>0</wp:posOffset>
                        </wp:positionH>
                        <wp:positionV relativeFrom="paragraph">
                          <wp:posOffset>0</wp:posOffset>
                        </wp:positionV>
                        <wp:extent cx="28575" cy="28575"/>
                        <wp:effectExtent l="0" t="0" r="9525" b="0"/>
                        <wp:wrapNone/>
                        <wp:docPr id="45" name="Picture 45" hidden="1"/>
                        <wp:cNvGraphicFramePr/>
                        <a:graphic xmlns:a="http://schemas.openxmlformats.org/drawingml/2006/main">
                          <a:graphicData uri="http://schemas.openxmlformats.org/drawingml/2006/picture">
                            <pic:pic xmlns:pic="http://schemas.openxmlformats.org/drawingml/2006/picture">
                              <pic:nvPicPr>
                                <pic:cNvPr id="146"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91008" behindDoc="0" locked="0" layoutInCell="1" allowOverlap="1" wp14:anchorId="3FA92C5A" wp14:editId="581754C8">
                        <wp:simplePos x="0" y="0"/>
                        <wp:positionH relativeFrom="column">
                          <wp:posOffset>0</wp:posOffset>
                        </wp:positionH>
                        <wp:positionV relativeFrom="paragraph">
                          <wp:posOffset>0</wp:posOffset>
                        </wp:positionV>
                        <wp:extent cx="28575" cy="28575"/>
                        <wp:effectExtent l="0" t="0" r="9525" b="0"/>
                        <wp:wrapNone/>
                        <wp:docPr id="46" name="Picture 46" hidden="1"/>
                        <wp:cNvGraphicFramePr/>
                        <a:graphic xmlns:a="http://schemas.openxmlformats.org/drawingml/2006/main">
                          <a:graphicData uri="http://schemas.openxmlformats.org/drawingml/2006/picture">
                            <pic:pic xmlns:pic="http://schemas.openxmlformats.org/drawingml/2006/picture">
                              <pic:nvPicPr>
                                <pic:cNvPr id="151"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92032" behindDoc="0" locked="0" layoutInCell="1" allowOverlap="1" wp14:anchorId="121C5F91" wp14:editId="658AE828">
                        <wp:simplePos x="0" y="0"/>
                        <wp:positionH relativeFrom="column">
                          <wp:posOffset>0</wp:posOffset>
                        </wp:positionH>
                        <wp:positionV relativeFrom="paragraph">
                          <wp:posOffset>0</wp:posOffset>
                        </wp:positionV>
                        <wp:extent cx="28575" cy="28575"/>
                        <wp:effectExtent l="0" t="0" r="9525" b="0"/>
                        <wp:wrapNone/>
                        <wp:docPr id="47" name="Picture 47" hidden="1"/>
                        <wp:cNvGraphicFramePr/>
                        <a:graphic xmlns:a="http://schemas.openxmlformats.org/drawingml/2006/main">
                          <a:graphicData uri="http://schemas.openxmlformats.org/drawingml/2006/picture">
                            <pic:pic xmlns:pic="http://schemas.openxmlformats.org/drawingml/2006/picture">
                              <pic:nvPicPr>
                                <pic:cNvPr id="157" name="Picture 1" hidden="1"/>
                                <pic:cNvPicPr>
                                  <a:picLocks noGrp="1" noChangeAspect="1" noChangeArrowheads="1"/>
                                </pic:cNvPicPr>
                              </pic:nvPicPr>
                              <pic:blipFill>
                                <a:blip r:embed="rId8" cstate="print"/>
                                <a:srcRect/>
                                <a:stretch>
                                  <a:fillRect/>
                                </a:stretch>
                              </pic:blipFill>
                              <pic:spPr bwMode="auto">
                                <a:xfrm>
                                  <a:off x="0" y="0"/>
                                  <a:ext cx="28575" cy="266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A609D">
                    <w:rPr>
                      <w:rFonts w:ascii="Calibri" w:eastAsia="Times New Roman" w:hAnsi="Calibri" w:cs="Calibri"/>
                      <w:noProof/>
                      <w:sz w:val="24"/>
                      <w:szCs w:val="24"/>
                      <w:lang w:val="en-ZA" w:eastAsia="en-ZA"/>
                    </w:rPr>
                    <w:drawing>
                      <wp:anchor distT="0" distB="0" distL="114300" distR="114300" simplePos="0" relativeHeight="251693056" behindDoc="0" locked="0" layoutInCell="1" allowOverlap="1" wp14:anchorId="1CF9465D" wp14:editId="220D0C9E">
                        <wp:simplePos x="0" y="0"/>
                        <wp:positionH relativeFrom="column">
                          <wp:posOffset>0</wp:posOffset>
                        </wp:positionH>
                        <wp:positionV relativeFrom="paragraph">
                          <wp:posOffset>0</wp:posOffset>
                        </wp:positionV>
                        <wp:extent cx="28575" cy="19050"/>
                        <wp:effectExtent l="0" t="0" r="0" b="0"/>
                        <wp:wrapNone/>
                        <wp:docPr id="48" name="Picture 48" hidden="1"/>
                        <wp:cNvGraphicFramePr/>
                        <a:graphic xmlns:a="http://schemas.openxmlformats.org/drawingml/2006/main">
                          <a:graphicData uri="http://schemas.openxmlformats.org/drawingml/2006/picture">
                            <pic:pic xmlns:pic="http://schemas.openxmlformats.org/drawingml/2006/picture">
                              <pic:nvPicPr>
                                <pic:cNvPr id="158" name="Picture 1" hidden="1"/>
                                <pic:cNvPicPr>
                                  <a:picLocks noGrp="1" noChangeAspect="1" noChangeArrowheads="1"/>
                                </pic:cNvPicPr>
                              </pic:nvPicPr>
                              <pic:blipFill>
                                <a:blip r:embed="rId8" cstate="print"/>
                                <a:srcRect/>
                                <a:stretch>
                                  <a:fillRect/>
                                </a:stretch>
                              </pic:blipFill>
                              <pic:spPr bwMode="auto">
                                <a:xfrm>
                                  <a:off x="0" y="0"/>
                                  <a:ext cx="28575" cy="2362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sz w:val="24"/>
                      <w:szCs w:val="24"/>
                      <w:lang w:val="en-GB" w:eastAsia="en-GB"/>
                    </w:rPr>
                    <w:t>Don’t Know</w:t>
                  </w:r>
                </w:p>
              </w:tc>
              <w:tc>
                <w:tcPr>
                  <w:tcW w:w="635" w:type="dxa"/>
                  <w:tcBorders>
                    <w:top w:val="nil"/>
                    <w:left w:val="nil"/>
                    <w:bottom w:val="single" w:sz="4" w:space="0" w:color="auto"/>
                    <w:right w:val="single" w:sz="8" w:space="0" w:color="auto"/>
                  </w:tcBorders>
                  <w:shd w:val="clear" w:color="auto" w:fill="auto"/>
                  <w:vAlign w:val="center"/>
                  <w:hideMark/>
                </w:tcPr>
                <w:p w14:paraId="5964122B"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9</w:t>
                  </w:r>
                </w:p>
              </w:tc>
            </w:tr>
          </w:tbl>
          <w:p w14:paraId="510A1467" w14:textId="77777777" w:rsidR="00C825A3" w:rsidRPr="002A609D" w:rsidRDefault="00AD720E" w:rsidP="009F687B">
            <w:r w:rsidRPr="00AD720E">
              <w:t>Radio button</w:t>
            </w:r>
          </w:p>
        </w:tc>
      </w:tr>
      <w:tr w:rsidR="00C825A3" w:rsidRPr="002A609D" w14:paraId="73F2C1CB" w14:textId="77777777" w:rsidTr="009F687B">
        <w:tc>
          <w:tcPr>
            <w:tcW w:w="2070" w:type="dxa"/>
          </w:tcPr>
          <w:p w14:paraId="27C0CD8B" w14:textId="77777777" w:rsidR="00C825A3" w:rsidRPr="002A609D" w:rsidRDefault="00C825A3" w:rsidP="009F687B">
            <w:pPr>
              <w:jc w:val="right"/>
              <w:rPr>
                <w:b/>
              </w:rPr>
            </w:pPr>
            <w:r w:rsidRPr="002A609D">
              <w:rPr>
                <w:b/>
              </w:rPr>
              <w:t>Prefill</w:t>
            </w:r>
          </w:p>
        </w:tc>
        <w:tc>
          <w:tcPr>
            <w:tcW w:w="6835" w:type="dxa"/>
          </w:tcPr>
          <w:p w14:paraId="2A9A13B5" w14:textId="77777777" w:rsidR="00C825A3" w:rsidRPr="002A609D" w:rsidRDefault="00C825A3" w:rsidP="009F687B">
            <w:r w:rsidRPr="006D3C4F">
              <w:t>NAME</w:t>
            </w:r>
          </w:p>
        </w:tc>
      </w:tr>
      <w:tr w:rsidR="00C825A3" w:rsidRPr="002A609D" w14:paraId="4B287B1A" w14:textId="77777777" w:rsidTr="009F687B">
        <w:tc>
          <w:tcPr>
            <w:tcW w:w="2070" w:type="dxa"/>
          </w:tcPr>
          <w:p w14:paraId="43018E0B" w14:textId="77777777" w:rsidR="00C825A3" w:rsidRPr="002A609D" w:rsidRDefault="00C825A3" w:rsidP="009F687B">
            <w:pPr>
              <w:jc w:val="right"/>
              <w:rPr>
                <w:b/>
              </w:rPr>
            </w:pPr>
            <w:r w:rsidRPr="002A609D">
              <w:rPr>
                <w:b/>
              </w:rPr>
              <w:t>Consistency checks</w:t>
            </w:r>
          </w:p>
        </w:tc>
        <w:tc>
          <w:tcPr>
            <w:tcW w:w="6835" w:type="dxa"/>
          </w:tcPr>
          <w:p w14:paraId="2DB31B3B" w14:textId="77777777" w:rsidR="00C825A3" w:rsidRPr="002A609D" w:rsidRDefault="00C825A3" w:rsidP="009F687B"/>
        </w:tc>
      </w:tr>
      <w:tr w:rsidR="00C825A3" w:rsidRPr="002A609D" w14:paraId="104ECEFB" w14:textId="77777777" w:rsidTr="009F687B">
        <w:tc>
          <w:tcPr>
            <w:tcW w:w="2070" w:type="dxa"/>
          </w:tcPr>
          <w:p w14:paraId="6B077806" w14:textId="77777777" w:rsidR="00C825A3" w:rsidRPr="002A609D" w:rsidRDefault="00C825A3" w:rsidP="009F687B">
            <w:pPr>
              <w:jc w:val="right"/>
              <w:rPr>
                <w:b/>
              </w:rPr>
            </w:pPr>
            <w:r>
              <w:rPr>
                <w:b/>
              </w:rPr>
              <w:t>Error  Message</w:t>
            </w:r>
          </w:p>
        </w:tc>
        <w:tc>
          <w:tcPr>
            <w:tcW w:w="6835" w:type="dxa"/>
          </w:tcPr>
          <w:p w14:paraId="18946762" w14:textId="77777777" w:rsidR="00C825A3" w:rsidRPr="002A609D" w:rsidRDefault="00C825A3" w:rsidP="009F687B"/>
        </w:tc>
      </w:tr>
      <w:tr w:rsidR="00C825A3" w:rsidRPr="002A609D" w14:paraId="2AC6A46D" w14:textId="77777777" w:rsidTr="009F687B">
        <w:tc>
          <w:tcPr>
            <w:tcW w:w="2070" w:type="dxa"/>
          </w:tcPr>
          <w:p w14:paraId="3A672563" w14:textId="77777777" w:rsidR="00C825A3" w:rsidRDefault="00C825A3" w:rsidP="009F687B">
            <w:pPr>
              <w:jc w:val="right"/>
              <w:rPr>
                <w:b/>
              </w:rPr>
            </w:pPr>
            <w:r>
              <w:rPr>
                <w:b/>
              </w:rPr>
              <w:t>Programmer instruction</w:t>
            </w:r>
          </w:p>
        </w:tc>
        <w:tc>
          <w:tcPr>
            <w:tcW w:w="6835" w:type="dxa"/>
          </w:tcPr>
          <w:p w14:paraId="22121544" w14:textId="77777777" w:rsidR="00C825A3" w:rsidRPr="002A609D" w:rsidRDefault="00C825A3" w:rsidP="009F687B">
            <w:pPr>
              <w:ind w:left="720"/>
              <w:contextualSpacing/>
            </w:pPr>
          </w:p>
        </w:tc>
      </w:tr>
      <w:tr w:rsidR="00C825A3" w:rsidRPr="002A609D" w14:paraId="10526A0E" w14:textId="77777777" w:rsidTr="009F687B">
        <w:tc>
          <w:tcPr>
            <w:tcW w:w="2070" w:type="dxa"/>
          </w:tcPr>
          <w:p w14:paraId="219EB175" w14:textId="77777777" w:rsidR="00C825A3" w:rsidRDefault="00C825A3" w:rsidP="009F687B">
            <w:pPr>
              <w:jc w:val="right"/>
              <w:rPr>
                <w:b/>
              </w:rPr>
            </w:pPr>
            <w:r>
              <w:rPr>
                <w:b/>
              </w:rPr>
              <w:t>Change log</w:t>
            </w:r>
          </w:p>
        </w:tc>
        <w:tc>
          <w:tcPr>
            <w:tcW w:w="6835" w:type="dxa"/>
          </w:tcPr>
          <w:p w14:paraId="600A9065" w14:textId="77777777" w:rsidR="00C825A3" w:rsidRPr="002A609D" w:rsidRDefault="00C825A3" w:rsidP="009F687B">
            <w:pPr>
              <w:ind w:left="720"/>
              <w:contextualSpacing/>
            </w:pPr>
          </w:p>
        </w:tc>
      </w:tr>
    </w:tbl>
    <w:p w14:paraId="44BB5C20" w14:textId="77777777" w:rsidR="00C825A3" w:rsidRDefault="00C825A3" w:rsidP="00C825A3">
      <w:pPr>
        <w:keepNext/>
        <w:keepLines/>
        <w:spacing w:before="40" w:after="0"/>
        <w:outlineLvl w:val="1"/>
      </w:pPr>
    </w:p>
    <w:p w14:paraId="62CA0493" w14:textId="77777777" w:rsidR="00C825A3" w:rsidRDefault="00C825A3" w:rsidP="00C825A3">
      <w:pPr>
        <w:keepNext/>
        <w:keepLines/>
        <w:spacing w:before="40" w:after="0"/>
        <w:outlineLvl w:val="1"/>
      </w:pPr>
    </w:p>
    <w:p w14:paraId="7B1E6A25" w14:textId="77777777" w:rsidR="00C825A3" w:rsidRPr="002A609D" w:rsidRDefault="00C825A3" w:rsidP="00C825A3">
      <w:pPr>
        <w:keepNext/>
        <w:keepLines/>
        <w:spacing w:before="40" w:after="0"/>
        <w:outlineLvl w:val="1"/>
        <w:rPr>
          <w:rFonts w:asciiTheme="majorHAnsi" w:eastAsiaTheme="majorEastAsia" w:hAnsiTheme="majorHAnsi" w:cstheme="majorBidi"/>
          <w:color w:val="2E74B5" w:themeColor="accent1" w:themeShade="BF"/>
          <w:sz w:val="26"/>
          <w:szCs w:val="26"/>
        </w:rPr>
      </w:pPr>
      <w:r w:rsidRPr="002A609D">
        <w:rPr>
          <w:rFonts w:asciiTheme="majorHAnsi" w:eastAsiaTheme="majorEastAsia" w:hAnsiTheme="majorHAnsi" w:cstheme="majorBidi"/>
          <w:color w:val="2E74B5" w:themeColor="accent1" w:themeShade="BF"/>
          <w:sz w:val="26"/>
          <w:szCs w:val="26"/>
        </w:rPr>
        <w:t xml:space="preserve">Field: </w:t>
      </w:r>
      <w:r>
        <w:rPr>
          <w:rFonts w:asciiTheme="majorHAnsi" w:eastAsiaTheme="majorEastAsia" w:hAnsiTheme="majorHAnsi" w:cstheme="majorBidi"/>
          <w:color w:val="2E74B5" w:themeColor="accent1" w:themeShade="BF"/>
          <w:sz w:val="26"/>
          <w:szCs w:val="26"/>
        </w:rPr>
        <w:t>E11</w:t>
      </w:r>
      <w:r w:rsidRPr="00CD4B46">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 xml:space="preserve">Type of </w:t>
      </w:r>
      <w:r w:rsidRPr="00CD4B46">
        <w:rPr>
          <w:rFonts w:asciiTheme="majorHAnsi" w:eastAsiaTheme="majorEastAsia" w:hAnsiTheme="majorHAnsi" w:cstheme="majorBidi"/>
          <w:color w:val="2E74B5" w:themeColor="accent1" w:themeShade="BF"/>
          <w:sz w:val="26"/>
          <w:szCs w:val="26"/>
        </w:rPr>
        <w:t>Land Ownership</w:t>
      </w:r>
    </w:p>
    <w:tbl>
      <w:tblPr>
        <w:tblStyle w:val="TableGrid"/>
        <w:tblW w:w="0" w:type="auto"/>
        <w:tblInd w:w="445" w:type="dxa"/>
        <w:tblLook w:val="04A0" w:firstRow="1" w:lastRow="0" w:firstColumn="1" w:lastColumn="0" w:noHBand="0" w:noVBand="1"/>
      </w:tblPr>
      <w:tblGrid>
        <w:gridCol w:w="2070"/>
        <w:gridCol w:w="6835"/>
      </w:tblGrid>
      <w:tr w:rsidR="00C825A3" w:rsidRPr="002A609D" w14:paraId="32A59E41" w14:textId="77777777" w:rsidTr="009F687B">
        <w:tc>
          <w:tcPr>
            <w:tcW w:w="2070" w:type="dxa"/>
          </w:tcPr>
          <w:p w14:paraId="58DAF91D" w14:textId="77777777" w:rsidR="00C825A3" w:rsidRPr="002A609D" w:rsidRDefault="00C825A3" w:rsidP="009F687B">
            <w:pPr>
              <w:jc w:val="right"/>
              <w:rPr>
                <w:b/>
              </w:rPr>
            </w:pPr>
            <w:r w:rsidRPr="002A609D">
              <w:rPr>
                <w:b/>
              </w:rPr>
              <w:t>Description</w:t>
            </w:r>
          </w:p>
        </w:tc>
        <w:tc>
          <w:tcPr>
            <w:tcW w:w="6835" w:type="dxa"/>
          </w:tcPr>
          <w:p w14:paraId="6393A81F" w14:textId="77777777" w:rsidR="00C825A3" w:rsidRPr="002A609D" w:rsidRDefault="00C825A3" w:rsidP="009F687B">
            <w:r w:rsidRPr="0028739A">
              <w:t>Land Ownership</w:t>
            </w:r>
          </w:p>
        </w:tc>
      </w:tr>
      <w:tr w:rsidR="00C825A3" w:rsidRPr="002A609D" w14:paraId="327FFDC4" w14:textId="77777777" w:rsidTr="009F687B">
        <w:tc>
          <w:tcPr>
            <w:tcW w:w="2070" w:type="dxa"/>
          </w:tcPr>
          <w:p w14:paraId="16B4FA29" w14:textId="77777777" w:rsidR="00C825A3" w:rsidRPr="002A609D" w:rsidRDefault="00C825A3" w:rsidP="009F687B">
            <w:pPr>
              <w:jc w:val="right"/>
              <w:rPr>
                <w:b/>
              </w:rPr>
            </w:pPr>
            <w:r w:rsidRPr="002A609D">
              <w:rPr>
                <w:b/>
              </w:rPr>
              <w:t>Name</w:t>
            </w:r>
          </w:p>
        </w:tc>
        <w:tc>
          <w:tcPr>
            <w:tcW w:w="6835" w:type="dxa"/>
          </w:tcPr>
          <w:p w14:paraId="37EDA281" w14:textId="77777777" w:rsidR="00C825A3" w:rsidRPr="002A609D" w:rsidRDefault="00C825A3" w:rsidP="009F687B">
            <w:r>
              <w:t>LAND_OWNERSHIP_TYPE</w:t>
            </w:r>
          </w:p>
        </w:tc>
      </w:tr>
      <w:tr w:rsidR="00C825A3" w:rsidRPr="002A609D" w14:paraId="14504997" w14:textId="77777777" w:rsidTr="009F687B">
        <w:tc>
          <w:tcPr>
            <w:tcW w:w="2070" w:type="dxa"/>
          </w:tcPr>
          <w:p w14:paraId="733705F1" w14:textId="77777777" w:rsidR="00C825A3" w:rsidRPr="002A609D" w:rsidRDefault="00C825A3" w:rsidP="009F687B">
            <w:pPr>
              <w:jc w:val="right"/>
              <w:rPr>
                <w:b/>
              </w:rPr>
            </w:pPr>
            <w:r w:rsidRPr="002A609D">
              <w:rPr>
                <w:b/>
              </w:rPr>
              <w:t>Type</w:t>
            </w:r>
          </w:p>
        </w:tc>
        <w:tc>
          <w:tcPr>
            <w:tcW w:w="6835" w:type="dxa"/>
          </w:tcPr>
          <w:p w14:paraId="20EBE22B" w14:textId="77777777" w:rsidR="00C825A3" w:rsidRPr="002A609D" w:rsidRDefault="00C825A3" w:rsidP="009F687B">
            <w:r w:rsidRPr="002A609D">
              <w:t>Numeric</w:t>
            </w:r>
          </w:p>
        </w:tc>
      </w:tr>
      <w:tr w:rsidR="00C825A3" w:rsidRPr="002A609D" w14:paraId="6860DB79" w14:textId="77777777" w:rsidTr="009F687B">
        <w:tc>
          <w:tcPr>
            <w:tcW w:w="2070" w:type="dxa"/>
          </w:tcPr>
          <w:p w14:paraId="6723E1A5" w14:textId="77777777" w:rsidR="00C825A3" w:rsidRPr="002A609D" w:rsidRDefault="00C825A3" w:rsidP="009F687B">
            <w:pPr>
              <w:jc w:val="right"/>
              <w:rPr>
                <w:b/>
              </w:rPr>
            </w:pPr>
            <w:r w:rsidRPr="002A609D">
              <w:rPr>
                <w:b/>
              </w:rPr>
              <w:t>Universe</w:t>
            </w:r>
          </w:p>
        </w:tc>
        <w:tc>
          <w:tcPr>
            <w:tcW w:w="6835" w:type="dxa"/>
          </w:tcPr>
          <w:p w14:paraId="66947532" w14:textId="77777777" w:rsidR="00C825A3" w:rsidRPr="002A609D" w:rsidRDefault="00C825A3" w:rsidP="009F687B">
            <w:r w:rsidRPr="002A609D">
              <w:t>For all persons</w:t>
            </w:r>
          </w:p>
        </w:tc>
      </w:tr>
      <w:tr w:rsidR="00C825A3" w:rsidRPr="002A609D" w14:paraId="5E43974F" w14:textId="77777777" w:rsidTr="009F687B">
        <w:tc>
          <w:tcPr>
            <w:tcW w:w="2070" w:type="dxa"/>
          </w:tcPr>
          <w:p w14:paraId="66D0A8C4" w14:textId="77777777" w:rsidR="00C825A3" w:rsidRPr="002A609D" w:rsidRDefault="00C825A3" w:rsidP="009F687B">
            <w:pPr>
              <w:jc w:val="right"/>
              <w:rPr>
                <w:b/>
              </w:rPr>
            </w:pPr>
            <w:r w:rsidRPr="002A609D">
              <w:rPr>
                <w:b/>
              </w:rPr>
              <w:t>Question text</w:t>
            </w:r>
          </w:p>
        </w:tc>
        <w:tc>
          <w:tcPr>
            <w:tcW w:w="6835" w:type="dxa"/>
          </w:tcPr>
          <w:p w14:paraId="6DE7520C" w14:textId="77777777" w:rsidR="00C825A3" w:rsidRPr="002A609D" w:rsidRDefault="00C825A3" w:rsidP="009F687B">
            <w:r w:rsidRPr="0028739A">
              <w:t>What type of land does [NAME] own?</w:t>
            </w:r>
          </w:p>
        </w:tc>
      </w:tr>
      <w:tr w:rsidR="00C825A3" w:rsidRPr="002A609D" w14:paraId="63113854" w14:textId="77777777" w:rsidTr="009F687B">
        <w:tc>
          <w:tcPr>
            <w:tcW w:w="2070" w:type="dxa"/>
          </w:tcPr>
          <w:p w14:paraId="6210A2C4" w14:textId="77777777" w:rsidR="00C825A3" w:rsidRPr="002A609D" w:rsidRDefault="00C825A3" w:rsidP="009F687B">
            <w:pPr>
              <w:jc w:val="right"/>
              <w:rPr>
                <w:b/>
              </w:rPr>
            </w:pPr>
            <w:r w:rsidRPr="002A609D">
              <w:rPr>
                <w:b/>
              </w:rPr>
              <w:t>Help text</w:t>
            </w:r>
          </w:p>
        </w:tc>
        <w:tc>
          <w:tcPr>
            <w:tcW w:w="6835" w:type="dxa"/>
          </w:tcPr>
          <w:p w14:paraId="334116B7" w14:textId="77777777" w:rsidR="00C825A3" w:rsidRPr="002A609D" w:rsidRDefault="00C825A3" w:rsidP="009F687B">
            <w:pPr>
              <w:contextualSpacing/>
            </w:pPr>
          </w:p>
        </w:tc>
      </w:tr>
      <w:tr w:rsidR="00C825A3" w:rsidRPr="002A609D" w14:paraId="5AC780C2" w14:textId="77777777" w:rsidTr="009F687B">
        <w:tc>
          <w:tcPr>
            <w:tcW w:w="2070" w:type="dxa"/>
          </w:tcPr>
          <w:p w14:paraId="26AAE428" w14:textId="77777777" w:rsidR="00C825A3" w:rsidRPr="002A609D" w:rsidRDefault="00C825A3" w:rsidP="009F687B">
            <w:pPr>
              <w:jc w:val="right"/>
              <w:rPr>
                <w:b/>
              </w:rPr>
            </w:pPr>
            <w:r>
              <w:rPr>
                <w:b/>
              </w:rPr>
              <w:t>Routing</w:t>
            </w:r>
          </w:p>
        </w:tc>
        <w:tc>
          <w:tcPr>
            <w:tcW w:w="6835" w:type="dxa"/>
          </w:tcPr>
          <w:p w14:paraId="04FF8CC1" w14:textId="77777777" w:rsidR="00C825A3" w:rsidRDefault="00C825A3" w:rsidP="009F687B"/>
        </w:tc>
      </w:tr>
      <w:tr w:rsidR="00C825A3" w:rsidRPr="002A609D" w14:paraId="49A73B8A" w14:textId="77777777" w:rsidTr="009F687B">
        <w:tc>
          <w:tcPr>
            <w:tcW w:w="2070" w:type="dxa"/>
          </w:tcPr>
          <w:p w14:paraId="32A3789B" w14:textId="77777777" w:rsidR="00C825A3" w:rsidRPr="002A609D" w:rsidRDefault="00C825A3" w:rsidP="009F687B">
            <w:pPr>
              <w:jc w:val="right"/>
              <w:rPr>
                <w:b/>
              </w:rPr>
            </w:pPr>
            <w:r w:rsidRPr="002A609D">
              <w:rPr>
                <w:b/>
              </w:rPr>
              <w:t>Valid range</w:t>
            </w:r>
          </w:p>
        </w:tc>
        <w:tc>
          <w:tcPr>
            <w:tcW w:w="6835" w:type="dxa"/>
          </w:tcPr>
          <w:p w14:paraId="44569BE3" w14:textId="77777777" w:rsidR="00C825A3" w:rsidRPr="002A609D" w:rsidRDefault="00C825A3" w:rsidP="009F687B">
            <w:r>
              <w:t>1 – 4, 9</w:t>
            </w:r>
          </w:p>
        </w:tc>
      </w:tr>
      <w:tr w:rsidR="00C825A3" w:rsidRPr="002A609D" w14:paraId="17392D62" w14:textId="77777777" w:rsidTr="009F687B">
        <w:tc>
          <w:tcPr>
            <w:tcW w:w="2070" w:type="dxa"/>
          </w:tcPr>
          <w:p w14:paraId="2FA40270" w14:textId="77777777" w:rsidR="00C825A3" w:rsidRPr="002A609D" w:rsidRDefault="00C825A3" w:rsidP="009F687B">
            <w:pPr>
              <w:jc w:val="right"/>
              <w:rPr>
                <w:b/>
              </w:rPr>
            </w:pPr>
            <w:r w:rsidRPr="002A609D">
              <w:rPr>
                <w:b/>
              </w:rPr>
              <w:t>Responses</w:t>
            </w:r>
          </w:p>
        </w:tc>
        <w:tc>
          <w:tcPr>
            <w:tcW w:w="6835" w:type="dxa"/>
          </w:tcPr>
          <w:tbl>
            <w:tblPr>
              <w:tblpPr w:leftFromText="180" w:rightFromText="180" w:horzAnchor="margin" w:tblpY="390"/>
              <w:tblOverlap w:val="never"/>
              <w:tblW w:w="3770" w:type="dxa"/>
              <w:tblLook w:val="04A0" w:firstRow="1" w:lastRow="0" w:firstColumn="1" w:lastColumn="0" w:noHBand="0" w:noVBand="1"/>
            </w:tblPr>
            <w:tblGrid>
              <w:gridCol w:w="3135"/>
              <w:gridCol w:w="635"/>
            </w:tblGrid>
            <w:tr w:rsidR="00C825A3" w:rsidRPr="002A609D" w14:paraId="112A857D" w14:textId="77777777" w:rsidTr="00AD720E">
              <w:trPr>
                <w:trHeight w:val="296"/>
              </w:trPr>
              <w:tc>
                <w:tcPr>
                  <w:tcW w:w="3135" w:type="dxa"/>
                  <w:tcBorders>
                    <w:top w:val="single" w:sz="4" w:space="0" w:color="auto"/>
                    <w:left w:val="single" w:sz="8" w:space="0" w:color="auto"/>
                    <w:bottom w:val="single" w:sz="4" w:space="0" w:color="auto"/>
                    <w:right w:val="single" w:sz="4" w:space="0" w:color="auto"/>
                  </w:tcBorders>
                  <w:shd w:val="clear" w:color="auto" w:fill="auto"/>
                  <w:hideMark/>
                </w:tcPr>
                <w:p w14:paraId="41FE4C58"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427DB1">
                    <w:t>Urban</w:t>
                  </w:r>
                </w:p>
              </w:tc>
              <w:tc>
                <w:tcPr>
                  <w:tcW w:w="635" w:type="dxa"/>
                  <w:tcBorders>
                    <w:top w:val="single" w:sz="4" w:space="0" w:color="auto"/>
                    <w:left w:val="nil"/>
                    <w:bottom w:val="single" w:sz="4" w:space="0" w:color="auto"/>
                    <w:right w:val="single" w:sz="8" w:space="0" w:color="auto"/>
                  </w:tcBorders>
                  <w:shd w:val="clear" w:color="auto" w:fill="auto"/>
                  <w:hideMark/>
                </w:tcPr>
                <w:p w14:paraId="53C394A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1</w:t>
                  </w:r>
                </w:p>
              </w:tc>
            </w:tr>
            <w:tr w:rsidR="00C825A3" w:rsidRPr="002A609D" w14:paraId="56444E31"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tcPr>
                <w:p w14:paraId="274FD671"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427DB1">
                    <w:t>Commercial</w:t>
                  </w:r>
                </w:p>
              </w:tc>
              <w:tc>
                <w:tcPr>
                  <w:tcW w:w="635" w:type="dxa"/>
                  <w:tcBorders>
                    <w:top w:val="nil"/>
                    <w:left w:val="nil"/>
                    <w:bottom w:val="single" w:sz="4" w:space="0" w:color="auto"/>
                    <w:right w:val="single" w:sz="8" w:space="0" w:color="auto"/>
                  </w:tcBorders>
                  <w:shd w:val="clear" w:color="auto" w:fill="auto"/>
                </w:tcPr>
                <w:p w14:paraId="3CE27236"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2</w:t>
                  </w:r>
                </w:p>
              </w:tc>
            </w:tr>
            <w:tr w:rsidR="00C825A3" w:rsidRPr="002A609D" w14:paraId="02A1F900"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tcPr>
                <w:p w14:paraId="1578A012"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427DB1">
                    <w:t>Communal</w:t>
                  </w:r>
                </w:p>
              </w:tc>
              <w:tc>
                <w:tcPr>
                  <w:tcW w:w="635" w:type="dxa"/>
                  <w:tcBorders>
                    <w:top w:val="nil"/>
                    <w:left w:val="nil"/>
                    <w:bottom w:val="single" w:sz="4" w:space="0" w:color="auto"/>
                    <w:right w:val="single" w:sz="8" w:space="0" w:color="auto"/>
                  </w:tcBorders>
                  <w:shd w:val="clear" w:color="auto" w:fill="auto"/>
                </w:tcPr>
                <w:p w14:paraId="4FA18617"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3</w:t>
                  </w:r>
                </w:p>
              </w:tc>
            </w:tr>
            <w:tr w:rsidR="00C825A3" w:rsidRPr="002A609D" w14:paraId="493F4256"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tcPr>
                <w:p w14:paraId="1ADA23E8" w14:textId="77777777" w:rsidR="00C825A3" w:rsidRPr="002A609D" w:rsidRDefault="00C825A3" w:rsidP="009F687B">
                  <w:pPr>
                    <w:spacing w:after="0" w:line="240" w:lineRule="auto"/>
                    <w:rPr>
                      <w:rFonts w:ascii="Calibri" w:eastAsia="Times New Roman" w:hAnsi="Calibri" w:cs="Calibri"/>
                      <w:noProof/>
                      <w:sz w:val="24"/>
                      <w:szCs w:val="24"/>
                      <w:lang w:val="en-GB" w:eastAsia="en-GB"/>
                    </w:rPr>
                  </w:pPr>
                  <w:r w:rsidRPr="00427DB1">
                    <w:t>Traditional</w:t>
                  </w:r>
                </w:p>
              </w:tc>
              <w:tc>
                <w:tcPr>
                  <w:tcW w:w="635" w:type="dxa"/>
                  <w:tcBorders>
                    <w:top w:val="nil"/>
                    <w:left w:val="nil"/>
                    <w:bottom w:val="single" w:sz="4" w:space="0" w:color="auto"/>
                    <w:right w:val="single" w:sz="8" w:space="0" w:color="auto"/>
                  </w:tcBorders>
                  <w:shd w:val="clear" w:color="auto" w:fill="auto"/>
                </w:tcPr>
                <w:p w14:paraId="3DA049E2"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4</w:t>
                  </w:r>
                </w:p>
              </w:tc>
            </w:tr>
            <w:tr w:rsidR="00C825A3" w:rsidRPr="002A609D" w14:paraId="201F42E9" w14:textId="77777777" w:rsidTr="00AD720E">
              <w:trPr>
                <w:trHeight w:val="246"/>
              </w:trPr>
              <w:tc>
                <w:tcPr>
                  <w:tcW w:w="3135" w:type="dxa"/>
                  <w:tcBorders>
                    <w:top w:val="nil"/>
                    <w:left w:val="single" w:sz="8" w:space="0" w:color="auto"/>
                    <w:bottom w:val="single" w:sz="4" w:space="0" w:color="auto"/>
                    <w:right w:val="single" w:sz="4" w:space="0" w:color="auto"/>
                  </w:tcBorders>
                  <w:shd w:val="clear" w:color="auto" w:fill="auto"/>
                  <w:hideMark/>
                </w:tcPr>
                <w:p w14:paraId="1AE0B1EA" w14:textId="77777777" w:rsidR="00C825A3" w:rsidRPr="002A609D" w:rsidRDefault="00C825A3" w:rsidP="009F687B">
                  <w:pPr>
                    <w:spacing w:after="0" w:line="240" w:lineRule="auto"/>
                    <w:rPr>
                      <w:rFonts w:ascii="Calibri" w:eastAsia="Times New Roman" w:hAnsi="Calibri" w:cs="Calibri"/>
                      <w:sz w:val="24"/>
                      <w:szCs w:val="24"/>
                      <w:lang w:val="en-GB" w:eastAsia="en-GB"/>
                    </w:rPr>
                  </w:pPr>
                  <w:r w:rsidRPr="00427DB1">
                    <w:t>Don't Know</w:t>
                  </w:r>
                </w:p>
              </w:tc>
              <w:tc>
                <w:tcPr>
                  <w:tcW w:w="635" w:type="dxa"/>
                  <w:tcBorders>
                    <w:top w:val="nil"/>
                    <w:left w:val="nil"/>
                    <w:bottom w:val="single" w:sz="4" w:space="0" w:color="auto"/>
                    <w:right w:val="single" w:sz="8" w:space="0" w:color="auto"/>
                  </w:tcBorders>
                  <w:shd w:val="clear" w:color="auto" w:fill="auto"/>
                  <w:hideMark/>
                </w:tcPr>
                <w:p w14:paraId="39161B3A" w14:textId="77777777" w:rsidR="00C825A3" w:rsidRPr="002A609D" w:rsidRDefault="00C825A3" w:rsidP="009F687B">
                  <w:pPr>
                    <w:spacing w:after="0" w:line="240" w:lineRule="auto"/>
                    <w:jc w:val="center"/>
                    <w:rPr>
                      <w:rFonts w:ascii="Calibri" w:eastAsia="Times New Roman" w:hAnsi="Calibri" w:cs="Calibri"/>
                      <w:sz w:val="24"/>
                      <w:szCs w:val="24"/>
                      <w:lang w:val="en-GB" w:eastAsia="en-GB"/>
                    </w:rPr>
                  </w:pPr>
                  <w:r w:rsidRPr="00427DB1">
                    <w:t>9</w:t>
                  </w:r>
                </w:p>
              </w:tc>
            </w:tr>
          </w:tbl>
          <w:p w14:paraId="6A569904" w14:textId="77777777" w:rsidR="00C825A3" w:rsidRPr="002A609D" w:rsidRDefault="00AD720E" w:rsidP="009F687B">
            <w:r w:rsidRPr="00AD720E">
              <w:t>Radio button</w:t>
            </w:r>
          </w:p>
        </w:tc>
      </w:tr>
      <w:tr w:rsidR="00C825A3" w:rsidRPr="002A609D" w14:paraId="13251170" w14:textId="77777777" w:rsidTr="009F687B">
        <w:tc>
          <w:tcPr>
            <w:tcW w:w="2070" w:type="dxa"/>
          </w:tcPr>
          <w:p w14:paraId="078ED6E8" w14:textId="77777777" w:rsidR="00C825A3" w:rsidRPr="002A609D" w:rsidRDefault="00C825A3" w:rsidP="009F687B">
            <w:pPr>
              <w:jc w:val="right"/>
              <w:rPr>
                <w:b/>
              </w:rPr>
            </w:pPr>
            <w:r w:rsidRPr="002A609D">
              <w:rPr>
                <w:b/>
              </w:rPr>
              <w:t>Prefill</w:t>
            </w:r>
          </w:p>
        </w:tc>
        <w:tc>
          <w:tcPr>
            <w:tcW w:w="6835" w:type="dxa"/>
          </w:tcPr>
          <w:p w14:paraId="0DD72EA4" w14:textId="77777777" w:rsidR="00C825A3" w:rsidRPr="002A609D" w:rsidRDefault="00C825A3" w:rsidP="009F687B">
            <w:r w:rsidRPr="006D3C4F">
              <w:t>NAME</w:t>
            </w:r>
          </w:p>
        </w:tc>
      </w:tr>
      <w:tr w:rsidR="00C825A3" w:rsidRPr="002A609D" w14:paraId="57385406" w14:textId="77777777" w:rsidTr="009F687B">
        <w:tc>
          <w:tcPr>
            <w:tcW w:w="2070" w:type="dxa"/>
          </w:tcPr>
          <w:p w14:paraId="101AB096" w14:textId="77777777" w:rsidR="00C825A3" w:rsidRPr="002A609D" w:rsidRDefault="00C825A3" w:rsidP="009F687B">
            <w:pPr>
              <w:jc w:val="right"/>
              <w:rPr>
                <w:b/>
              </w:rPr>
            </w:pPr>
            <w:r w:rsidRPr="002A609D">
              <w:rPr>
                <w:b/>
              </w:rPr>
              <w:t>Consistency checks</w:t>
            </w:r>
          </w:p>
        </w:tc>
        <w:tc>
          <w:tcPr>
            <w:tcW w:w="6835" w:type="dxa"/>
          </w:tcPr>
          <w:p w14:paraId="6AF51520" w14:textId="77777777" w:rsidR="00C825A3" w:rsidRPr="002A609D" w:rsidRDefault="00C825A3" w:rsidP="009F687B"/>
        </w:tc>
      </w:tr>
      <w:tr w:rsidR="00C825A3" w:rsidRPr="002A609D" w14:paraId="7E5D489F" w14:textId="77777777" w:rsidTr="009F687B">
        <w:tc>
          <w:tcPr>
            <w:tcW w:w="2070" w:type="dxa"/>
          </w:tcPr>
          <w:p w14:paraId="26FC5D7F" w14:textId="77777777" w:rsidR="00C825A3" w:rsidRPr="002A609D" w:rsidRDefault="00C825A3" w:rsidP="009F687B">
            <w:pPr>
              <w:jc w:val="right"/>
              <w:rPr>
                <w:b/>
              </w:rPr>
            </w:pPr>
            <w:r>
              <w:rPr>
                <w:b/>
              </w:rPr>
              <w:t>Error  Message</w:t>
            </w:r>
          </w:p>
        </w:tc>
        <w:tc>
          <w:tcPr>
            <w:tcW w:w="6835" w:type="dxa"/>
          </w:tcPr>
          <w:p w14:paraId="3A9B9985" w14:textId="77777777" w:rsidR="00C825A3" w:rsidRPr="002A609D" w:rsidRDefault="00C825A3" w:rsidP="009F687B"/>
        </w:tc>
      </w:tr>
      <w:tr w:rsidR="00C825A3" w:rsidRPr="002A609D" w14:paraId="5F1175D2" w14:textId="77777777" w:rsidTr="009F687B">
        <w:tc>
          <w:tcPr>
            <w:tcW w:w="2070" w:type="dxa"/>
          </w:tcPr>
          <w:p w14:paraId="5BB7FCA3" w14:textId="77777777" w:rsidR="00C825A3" w:rsidRDefault="00C825A3" w:rsidP="009F687B">
            <w:pPr>
              <w:jc w:val="right"/>
              <w:rPr>
                <w:b/>
              </w:rPr>
            </w:pPr>
            <w:r>
              <w:rPr>
                <w:b/>
              </w:rPr>
              <w:t>Programmer instruction</w:t>
            </w:r>
          </w:p>
        </w:tc>
        <w:tc>
          <w:tcPr>
            <w:tcW w:w="6835" w:type="dxa"/>
          </w:tcPr>
          <w:p w14:paraId="3C63E33D" w14:textId="77777777" w:rsidR="00C825A3" w:rsidRPr="002A609D" w:rsidRDefault="00C825A3" w:rsidP="009F687B">
            <w:pPr>
              <w:ind w:left="720"/>
              <w:contextualSpacing/>
            </w:pPr>
          </w:p>
        </w:tc>
      </w:tr>
      <w:tr w:rsidR="00C825A3" w:rsidRPr="002A609D" w14:paraId="6833F6D4" w14:textId="77777777" w:rsidTr="009F687B">
        <w:tc>
          <w:tcPr>
            <w:tcW w:w="2070" w:type="dxa"/>
          </w:tcPr>
          <w:p w14:paraId="3BE1F140" w14:textId="77777777" w:rsidR="00C825A3" w:rsidRDefault="00C825A3" w:rsidP="009F687B">
            <w:pPr>
              <w:jc w:val="right"/>
              <w:rPr>
                <w:b/>
              </w:rPr>
            </w:pPr>
            <w:r>
              <w:rPr>
                <w:b/>
              </w:rPr>
              <w:t>Change log</w:t>
            </w:r>
          </w:p>
        </w:tc>
        <w:tc>
          <w:tcPr>
            <w:tcW w:w="6835" w:type="dxa"/>
          </w:tcPr>
          <w:p w14:paraId="65F0F6AB" w14:textId="77777777" w:rsidR="00C825A3" w:rsidRPr="002A609D" w:rsidRDefault="00C825A3" w:rsidP="009F687B">
            <w:pPr>
              <w:ind w:left="720"/>
              <w:contextualSpacing/>
            </w:pPr>
          </w:p>
        </w:tc>
      </w:tr>
    </w:tbl>
    <w:p w14:paraId="2C9114C2" w14:textId="77777777" w:rsidR="00C825A3" w:rsidRPr="002A609D" w:rsidRDefault="00C825A3" w:rsidP="00C825A3">
      <w:pPr>
        <w:keepNext/>
        <w:keepLines/>
        <w:spacing w:before="40" w:after="0"/>
        <w:outlineLvl w:val="1"/>
      </w:pPr>
    </w:p>
    <w:p w14:paraId="54D625F9" w14:textId="77777777" w:rsidR="00B846D0" w:rsidRDefault="00B846D0" w:rsidP="00BB1AC6">
      <w:pPr>
        <w:rPr>
          <w:rFonts w:asciiTheme="majorHAnsi" w:eastAsiaTheme="majorEastAsia" w:hAnsiTheme="majorHAnsi" w:cstheme="majorBidi"/>
          <w:color w:val="2E74B5" w:themeColor="accent1" w:themeShade="BF"/>
          <w:sz w:val="26"/>
          <w:szCs w:val="26"/>
        </w:rPr>
      </w:pPr>
    </w:p>
    <w:p w14:paraId="367BB6F2" w14:textId="77777777" w:rsidR="00D34FA7" w:rsidRPr="002A609D" w:rsidRDefault="00D34FA7" w:rsidP="00D34FA7">
      <w:pPr>
        <w:keepNext/>
        <w:keepLines/>
        <w:spacing w:before="240" w:after="0"/>
        <w:outlineLvl w:val="0"/>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Fertility for females 8 – 64 years</w:t>
      </w:r>
    </w:p>
    <w:p w14:paraId="4326348F" w14:textId="77777777" w:rsidR="00D34FA7" w:rsidRDefault="00D34FA7" w:rsidP="00D34FA7"/>
    <w:p w14:paraId="2BBB3934" w14:textId="77777777" w:rsidR="00D34FA7" w:rsidRPr="003A70DA" w:rsidRDefault="00D34FA7" w:rsidP="00D34FA7">
      <w:pPr>
        <w:rPr>
          <w:b/>
        </w:rPr>
      </w:pPr>
      <w:r w:rsidRPr="003A70DA">
        <w:rPr>
          <w:b/>
          <w:szCs w:val="24"/>
        </w:rPr>
        <w:t>Section F: Fertility (Births) - For females aged 8 to 64 years</w:t>
      </w:r>
    </w:p>
    <w:p w14:paraId="488E3EE8" w14:textId="77777777" w:rsidR="00D34FA7" w:rsidRPr="003A70DA" w:rsidRDefault="00D34FA7" w:rsidP="00D34FA7"/>
    <w:p w14:paraId="14101AE8" w14:textId="77777777" w:rsidR="00D34FA7" w:rsidRPr="003A70DA" w:rsidRDefault="00D34FA7" w:rsidP="00D34FA7">
      <w:pPr>
        <w:keepNext/>
        <w:keepLines/>
        <w:spacing w:before="40" w:after="0"/>
        <w:outlineLvl w:val="1"/>
        <w:rPr>
          <w:rFonts w:asciiTheme="majorHAnsi" w:eastAsiaTheme="majorEastAsia" w:hAnsiTheme="majorHAnsi" w:cstheme="majorBidi"/>
          <w:color w:val="2E74B5" w:themeColor="accent1" w:themeShade="BF"/>
          <w:sz w:val="26"/>
          <w:szCs w:val="26"/>
        </w:rPr>
      </w:pPr>
      <w:r w:rsidRPr="00FB2D8C">
        <w:rPr>
          <w:rFonts w:asciiTheme="majorHAnsi" w:eastAsiaTheme="majorEastAsia" w:hAnsiTheme="majorHAnsi" w:cstheme="majorBidi"/>
          <w:color w:val="2E74B5" w:themeColor="accent1" w:themeShade="BF"/>
          <w:sz w:val="26"/>
          <w:szCs w:val="26"/>
        </w:rPr>
        <w:t xml:space="preserve">Field: </w:t>
      </w:r>
      <w:r w:rsidRPr="00FB2D8C">
        <w:rPr>
          <w:rFonts w:eastAsiaTheme="majorEastAsia" w:cstheme="majorBidi"/>
          <w:b/>
          <w:color w:val="2E74B5" w:themeColor="accent1" w:themeShade="BF"/>
          <w:sz w:val="24"/>
          <w:szCs w:val="24"/>
          <w:lang w:val="en-GB"/>
        </w:rPr>
        <w:t>F1:  How many live births has [NAME] had</w:t>
      </w:r>
      <w:r w:rsidRPr="00FB2D8C">
        <w:rPr>
          <w:rFonts w:eastAsiaTheme="majorEastAsia" w:cstheme="majorBidi"/>
          <w:color w:val="2E74B5" w:themeColor="accent1" w:themeShade="BF"/>
          <w:sz w:val="24"/>
          <w:szCs w:val="24"/>
          <w:lang w:val="en-GB"/>
        </w:rPr>
        <w:t>?</w:t>
      </w:r>
    </w:p>
    <w:tbl>
      <w:tblPr>
        <w:tblStyle w:val="TableGrid"/>
        <w:tblW w:w="0" w:type="auto"/>
        <w:tblInd w:w="445" w:type="dxa"/>
        <w:tblLook w:val="04A0" w:firstRow="1" w:lastRow="0" w:firstColumn="1" w:lastColumn="0" w:noHBand="0" w:noVBand="1"/>
      </w:tblPr>
      <w:tblGrid>
        <w:gridCol w:w="2070"/>
        <w:gridCol w:w="6835"/>
      </w:tblGrid>
      <w:tr w:rsidR="00D34FA7" w:rsidRPr="003A70DA" w14:paraId="7A989F43" w14:textId="77777777" w:rsidTr="00D34FA7">
        <w:tc>
          <w:tcPr>
            <w:tcW w:w="2070" w:type="dxa"/>
          </w:tcPr>
          <w:p w14:paraId="48E4FAD7" w14:textId="77777777" w:rsidR="00D34FA7" w:rsidRPr="003A70DA" w:rsidRDefault="00D34FA7" w:rsidP="00D34FA7">
            <w:pPr>
              <w:jc w:val="right"/>
              <w:rPr>
                <w:b/>
              </w:rPr>
            </w:pPr>
            <w:r w:rsidRPr="003A70DA">
              <w:rPr>
                <w:b/>
              </w:rPr>
              <w:t>Description</w:t>
            </w:r>
          </w:p>
        </w:tc>
        <w:tc>
          <w:tcPr>
            <w:tcW w:w="6835" w:type="dxa"/>
          </w:tcPr>
          <w:p w14:paraId="1377EBAA" w14:textId="77777777" w:rsidR="00D34FA7" w:rsidRPr="003A70DA" w:rsidRDefault="00D34FA7" w:rsidP="00D34FA7">
            <w:r w:rsidRPr="003A70DA">
              <w:t xml:space="preserve">Number of </w:t>
            </w:r>
            <w:r>
              <w:t xml:space="preserve">male and female </w:t>
            </w:r>
            <w:r w:rsidRPr="003A70DA">
              <w:t>live birth</w:t>
            </w:r>
            <w:r>
              <w:t>s</w:t>
            </w:r>
            <w:r w:rsidRPr="003A70DA">
              <w:t xml:space="preserve"> the woman ever had</w:t>
            </w:r>
          </w:p>
        </w:tc>
      </w:tr>
      <w:tr w:rsidR="00D34FA7" w:rsidRPr="003A70DA" w14:paraId="13E26C47" w14:textId="77777777" w:rsidTr="00D34FA7">
        <w:tc>
          <w:tcPr>
            <w:tcW w:w="2070" w:type="dxa"/>
          </w:tcPr>
          <w:p w14:paraId="4C22CA9F" w14:textId="77777777" w:rsidR="00D34FA7" w:rsidRPr="003A70DA" w:rsidRDefault="00D34FA7" w:rsidP="00D34FA7">
            <w:pPr>
              <w:jc w:val="right"/>
              <w:rPr>
                <w:b/>
              </w:rPr>
            </w:pPr>
            <w:r w:rsidRPr="003A70DA">
              <w:rPr>
                <w:b/>
              </w:rPr>
              <w:t>Name</w:t>
            </w:r>
          </w:p>
        </w:tc>
        <w:tc>
          <w:tcPr>
            <w:tcW w:w="6835" w:type="dxa"/>
          </w:tcPr>
          <w:p w14:paraId="6DC40436" w14:textId="77777777" w:rsidR="00D34FA7" w:rsidRPr="003A70DA" w:rsidRDefault="00D34FA7" w:rsidP="00D34FA7">
            <w:r w:rsidRPr="003A70DA">
              <w:t>LIVEBIRTH_TOTAL</w:t>
            </w:r>
          </w:p>
        </w:tc>
      </w:tr>
      <w:tr w:rsidR="00D34FA7" w:rsidRPr="003A70DA" w14:paraId="3CF8F545" w14:textId="77777777" w:rsidTr="00D34FA7">
        <w:tc>
          <w:tcPr>
            <w:tcW w:w="2070" w:type="dxa"/>
          </w:tcPr>
          <w:p w14:paraId="70609F8E" w14:textId="77777777" w:rsidR="00D34FA7" w:rsidRPr="003A70DA" w:rsidRDefault="00D34FA7" w:rsidP="00D34FA7">
            <w:pPr>
              <w:jc w:val="right"/>
              <w:rPr>
                <w:b/>
              </w:rPr>
            </w:pPr>
            <w:r w:rsidRPr="003A70DA">
              <w:rPr>
                <w:b/>
              </w:rPr>
              <w:t>Type</w:t>
            </w:r>
          </w:p>
        </w:tc>
        <w:tc>
          <w:tcPr>
            <w:tcW w:w="6835" w:type="dxa"/>
          </w:tcPr>
          <w:p w14:paraId="45D5FA87" w14:textId="77777777" w:rsidR="00D34FA7" w:rsidRPr="003A70DA" w:rsidRDefault="00D34FA7" w:rsidP="00D34FA7">
            <w:r w:rsidRPr="003A70DA">
              <w:t>Numeric</w:t>
            </w:r>
          </w:p>
        </w:tc>
      </w:tr>
      <w:tr w:rsidR="00D34FA7" w:rsidRPr="003A70DA" w14:paraId="58EC74F2" w14:textId="77777777" w:rsidTr="00D34FA7">
        <w:tc>
          <w:tcPr>
            <w:tcW w:w="2070" w:type="dxa"/>
          </w:tcPr>
          <w:p w14:paraId="35E624F2" w14:textId="77777777" w:rsidR="00D34FA7" w:rsidRPr="003A70DA" w:rsidRDefault="00D34FA7" w:rsidP="00D34FA7">
            <w:pPr>
              <w:jc w:val="right"/>
              <w:rPr>
                <w:b/>
              </w:rPr>
            </w:pPr>
            <w:r w:rsidRPr="003A70DA">
              <w:rPr>
                <w:b/>
              </w:rPr>
              <w:t>Universe</w:t>
            </w:r>
          </w:p>
        </w:tc>
        <w:tc>
          <w:tcPr>
            <w:tcW w:w="6835" w:type="dxa"/>
          </w:tcPr>
          <w:p w14:paraId="59241953" w14:textId="77777777" w:rsidR="00D34FA7" w:rsidRPr="003A70DA" w:rsidRDefault="00D34FA7" w:rsidP="00D34FA7">
            <w:r w:rsidRPr="003A70DA">
              <w:t>For females aged 8 to 64 years</w:t>
            </w:r>
          </w:p>
        </w:tc>
      </w:tr>
      <w:tr w:rsidR="00D34FA7" w:rsidRPr="003A70DA" w14:paraId="211972F6" w14:textId="77777777" w:rsidTr="00D34FA7">
        <w:tc>
          <w:tcPr>
            <w:tcW w:w="2070" w:type="dxa"/>
          </w:tcPr>
          <w:p w14:paraId="024F420F" w14:textId="77777777" w:rsidR="00D34FA7" w:rsidRPr="003A70DA" w:rsidRDefault="00D34FA7" w:rsidP="00D34FA7">
            <w:pPr>
              <w:jc w:val="right"/>
              <w:rPr>
                <w:b/>
              </w:rPr>
            </w:pPr>
            <w:r w:rsidRPr="003A70DA">
              <w:rPr>
                <w:b/>
              </w:rPr>
              <w:t>Question text</w:t>
            </w:r>
          </w:p>
        </w:tc>
        <w:tc>
          <w:tcPr>
            <w:tcW w:w="6835" w:type="dxa"/>
          </w:tcPr>
          <w:p w14:paraId="35A5DA45" w14:textId="77777777" w:rsidR="00D34FA7" w:rsidRDefault="00D34FA7" w:rsidP="00D34FA7">
            <w:pPr>
              <w:pStyle w:val="CommentText"/>
              <w:rPr>
                <w:sz w:val="24"/>
                <w:szCs w:val="24"/>
                <w:lang w:val="en-GB"/>
              </w:rPr>
            </w:pPr>
            <w:r w:rsidRPr="003A70DA">
              <w:rPr>
                <w:sz w:val="24"/>
                <w:szCs w:val="24"/>
                <w:lang w:val="en-GB"/>
              </w:rPr>
              <w:t>How many</w:t>
            </w:r>
            <w:r>
              <w:rPr>
                <w:sz w:val="24"/>
                <w:szCs w:val="24"/>
                <w:lang w:val="en-GB"/>
              </w:rPr>
              <w:t xml:space="preserve"> </w:t>
            </w:r>
            <w:r w:rsidRPr="003A70DA">
              <w:rPr>
                <w:sz w:val="24"/>
                <w:szCs w:val="24"/>
                <w:lang w:val="en-GB"/>
              </w:rPr>
              <w:t xml:space="preserve">live births </w:t>
            </w:r>
            <w:r>
              <w:rPr>
                <w:sz w:val="24"/>
                <w:szCs w:val="24"/>
                <w:lang w:val="en-GB"/>
              </w:rPr>
              <w:t>has</w:t>
            </w:r>
            <w:r w:rsidRPr="003A70DA">
              <w:rPr>
                <w:sz w:val="24"/>
                <w:szCs w:val="24"/>
                <w:lang w:val="en-GB"/>
              </w:rPr>
              <w:t xml:space="preserve"> </w:t>
            </w:r>
            <w:r>
              <w:rPr>
                <w:sz w:val="24"/>
                <w:szCs w:val="24"/>
                <w:lang w:val="en-GB"/>
              </w:rPr>
              <w:t xml:space="preserve">[NAME] ever </w:t>
            </w:r>
            <w:r w:rsidRPr="003A70DA">
              <w:rPr>
                <w:sz w:val="24"/>
                <w:szCs w:val="24"/>
                <w:lang w:val="en-GB"/>
              </w:rPr>
              <w:t>had?</w:t>
            </w:r>
            <w:r>
              <w:rPr>
                <w:sz w:val="24"/>
                <w:szCs w:val="24"/>
                <w:lang w:val="en-GB"/>
              </w:rPr>
              <w:t xml:space="preserve"> </w:t>
            </w:r>
          </w:p>
          <w:p w14:paraId="36B351FA" w14:textId="77777777" w:rsidR="00D34FA7" w:rsidRDefault="00D34FA7" w:rsidP="00D34FA7">
            <w:pPr>
              <w:pStyle w:val="CommentText"/>
              <w:rPr>
                <w:sz w:val="24"/>
                <w:szCs w:val="24"/>
                <w:lang w:val="en-GB"/>
              </w:rPr>
            </w:pPr>
          </w:p>
          <w:p w14:paraId="185CA430" w14:textId="77777777" w:rsidR="00D34FA7" w:rsidRDefault="00D34FA7" w:rsidP="00D34FA7">
            <w:pPr>
              <w:pStyle w:val="CommentText"/>
              <w:rPr>
                <w:sz w:val="24"/>
                <w:szCs w:val="24"/>
                <w:lang w:val="en-GB"/>
              </w:rPr>
            </w:pPr>
            <w:r>
              <w:rPr>
                <w:sz w:val="24"/>
                <w:szCs w:val="24"/>
                <w:lang w:val="en-GB"/>
              </w:rPr>
              <w:t xml:space="preserve">How many males? </w:t>
            </w:r>
          </w:p>
          <w:p w14:paraId="35137A0A" w14:textId="77777777" w:rsidR="00D34FA7" w:rsidRDefault="00D34FA7" w:rsidP="00D34FA7">
            <w:pPr>
              <w:pStyle w:val="CommentText"/>
              <w:rPr>
                <w:sz w:val="24"/>
                <w:szCs w:val="24"/>
                <w:lang w:val="en-GB"/>
              </w:rPr>
            </w:pPr>
            <w:r>
              <w:rPr>
                <w:sz w:val="24"/>
                <w:szCs w:val="24"/>
                <w:lang w:val="en-GB"/>
              </w:rPr>
              <w:t>How many females?</w:t>
            </w:r>
          </w:p>
          <w:p w14:paraId="473D98BD" w14:textId="77777777" w:rsidR="00D34FA7" w:rsidRPr="003A70DA" w:rsidRDefault="00D34FA7" w:rsidP="00D34FA7"/>
        </w:tc>
      </w:tr>
      <w:tr w:rsidR="00D34FA7" w:rsidRPr="003A70DA" w14:paraId="0BC47074" w14:textId="77777777" w:rsidTr="00D34FA7">
        <w:tc>
          <w:tcPr>
            <w:tcW w:w="2070" w:type="dxa"/>
          </w:tcPr>
          <w:p w14:paraId="685C1B36" w14:textId="77777777" w:rsidR="00D34FA7" w:rsidRPr="003A70DA" w:rsidRDefault="00D34FA7" w:rsidP="00D34FA7">
            <w:pPr>
              <w:jc w:val="right"/>
              <w:rPr>
                <w:b/>
              </w:rPr>
            </w:pPr>
            <w:r w:rsidRPr="003A70DA">
              <w:rPr>
                <w:b/>
              </w:rPr>
              <w:t>Help text</w:t>
            </w:r>
          </w:p>
        </w:tc>
        <w:tc>
          <w:tcPr>
            <w:tcW w:w="6835" w:type="dxa"/>
          </w:tcPr>
          <w:p w14:paraId="308CCA46" w14:textId="77777777" w:rsidR="00D34FA7" w:rsidRDefault="00D34FA7" w:rsidP="00D34FA7">
            <w:pPr>
              <w:rPr>
                <w:sz w:val="24"/>
                <w:szCs w:val="24"/>
              </w:rPr>
            </w:pPr>
            <w:r>
              <w:rPr>
                <w:sz w:val="24"/>
                <w:szCs w:val="24"/>
              </w:rPr>
              <w:t xml:space="preserve"> </w:t>
            </w:r>
          </w:p>
          <w:p w14:paraId="2438A93C" w14:textId="77777777" w:rsidR="00D34FA7" w:rsidRDefault="00D34FA7" w:rsidP="00D34FA7">
            <w:pPr>
              <w:rPr>
                <w:sz w:val="24"/>
                <w:szCs w:val="24"/>
              </w:rPr>
            </w:pPr>
          </w:p>
          <w:p w14:paraId="2CC1396A" w14:textId="77777777" w:rsidR="00D34FA7" w:rsidRPr="003A70DA" w:rsidRDefault="00D34FA7" w:rsidP="00D34FA7">
            <w:r>
              <w:rPr>
                <w:sz w:val="24"/>
                <w:szCs w:val="24"/>
              </w:rPr>
              <w:lastRenderedPageBreak/>
              <w:t>A live birth is defined as a baby born and has shown signs of breathing or shows any other evidence of life, such as heartbeat</w:t>
            </w:r>
            <w:proofErr w:type="gramStart"/>
            <w:r>
              <w:rPr>
                <w:sz w:val="24"/>
                <w:szCs w:val="24"/>
              </w:rPr>
              <w:t>, ,</w:t>
            </w:r>
            <w:proofErr w:type="gramEnd"/>
            <w:r>
              <w:rPr>
                <w:sz w:val="24"/>
                <w:szCs w:val="24"/>
              </w:rPr>
              <w:t xml:space="preserve"> or movement of voluntary muscles or crying. </w:t>
            </w:r>
            <w:r w:rsidRPr="00205D32">
              <w:rPr>
                <w:sz w:val="24"/>
                <w:szCs w:val="24"/>
              </w:rPr>
              <w:t>Miscarriages or abortions and stillbirths are not live births</w:t>
            </w:r>
          </w:p>
        </w:tc>
      </w:tr>
      <w:tr w:rsidR="00D34FA7" w:rsidRPr="003A70DA" w14:paraId="7A5837E7" w14:textId="77777777" w:rsidTr="00D34FA7">
        <w:tc>
          <w:tcPr>
            <w:tcW w:w="2070" w:type="dxa"/>
          </w:tcPr>
          <w:p w14:paraId="0A1AB68F" w14:textId="77777777" w:rsidR="00D34FA7" w:rsidRPr="003A70DA" w:rsidRDefault="00D34FA7" w:rsidP="00D34FA7">
            <w:pPr>
              <w:jc w:val="right"/>
              <w:rPr>
                <w:b/>
              </w:rPr>
            </w:pPr>
            <w:r w:rsidRPr="003A70DA">
              <w:rPr>
                <w:b/>
              </w:rPr>
              <w:lastRenderedPageBreak/>
              <w:t>Valid range</w:t>
            </w:r>
          </w:p>
        </w:tc>
        <w:tc>
          <w:tcPr>
            <w:tcW w:w="6835" w:type="dxa"/>
            <w:shd w:val="clear" w:color="auto" w:fill="auto"/>
          </w:tcPr>
          <w:p w14:paraId="3DDA4A11" w14:textId="77777777" w:rsidR="00D34FA7" w:rsidRPr="003A70DA" w:rsidRDefault="00D34FA7" w:rsidP="00D34FA7">
            <w:r>
              <w:t>00 – 30, 99</w:t>
            </w:r>
          </w:p>
        </w:tc>
      </w:tr>
      <w:tr w:rsidR="00D34FA7" w:rsidRPr="003A70DA" w14:paraId="221BB01A" w14:textId="77777777" w:rsidTr="00D34FA7">
        <w:tc>
          <w:tcPr>
            <w:tcW w:w="2070" w:type="dxa"/>
          </w:tcPr>
          <w:p w14:paraId="25658EEF" w14:textId="77777777" w:rsidR="00D34FA7" w:rsidRPr="003A70DA" w:rsidRDefault="00D34FA7" w:rsidP="00D34FA7">
            <w:pPr>
              <w:jc w:val="right"/>
              <w:rPr>
                <w:b/>
              </w:rPr>
            </w:pPr>
            <w:r w:rsidRPr="003A70DA">
              <w:rPr>
                <w:b/>
              </w:rPr>
              <w:t>Responses</w:t>
            </w:r>
          </w:p>
        </w:tc>
        <w:tc>
          <w:tcPr>
            <w:tcW w:w="6835" w:type="dxa"/>
          </w:tcPr>
          <w:p w14:paraId="44291D99" w14:textId="77777777" w:rsidR="00D34FA7" w:rsidRPr="003E546F" w:rsidRDefault="00D34FA7" w:rsidP="00D34FA7">
            <w:pPr>
              <w:rPr>
                <w:b/>
              </w:rPr>
            </w:pPr>
            <w:r>
              <w:rPr>
                <w:b/>
              </w:rPr>
              <w:t xml:space="preserve">Block </w:t>
            </w:r>
            <w:r w:rsidRPr="003E546F">
              <w:rPr>
                <w:b/>
              </w:rPr>
              <w:t>Numeric</w:t>
            </w:r>
          </w:p>
          <w:p w14:paraId="786147F3" w14:textId="77777777" w:rsidR="00D34FA7" w:rsidRDefault="00D34FA7" w:rsidP="00D34FA7">
            <w:r>
              <w:t xml:space="preserve">Combo box: Numeric 00 – 30 and </w:t>
            </w:r>
          </w:p>
          <w:p w14:paraId="47123F85" w14:textId="77777777" w:rsidR="00D34FA7" w:rsidRPr="003A70DA" w:rsidRDefault="00D34FA7" w:rsidP="00D34FA7">
            <w:r>
              <w:t>Radio button for “don’t know”</w:t>
            </w:r>
          </w:p>
        </w:tc>
      </w:tr>
      <w:tr w:rsidR="00D34FA7" w:rsidRPr="003A70DA" w14:paraId="6A1380C3" w14:textId="77777777" w:rsidTr="00D34FA7">
        <w:tc>
          <w:tcPr>
            <w:tcW w:w="2070" w:type="dxa"/>
          </w:tcPr>
          <w:p w14:paraId="1B3FA6AC" w14:textId="77777777" w:rsidR="00D34FA7" w:rsidRPr="003A70DA" w:rsidRDefault="00D34FA7" w:rsidP="00D34FA7">
            <w:pPr>
              <w:jc w:val="right"/>
              <w:rPr>
                <w:b/>
              </w:rPr>
            </w:pPr>
            <w:r w:rsidRPr="003A70DA">
              <w:rPr>
                <w:b/>
              </w:rPr>
              <w:t>Prefill</w:t>
            </w:r>
          </w:p>
        </w:tc>
        <w:tc>
          <w:tcPr>
            <w:tcW w:w="6835" w:type="dxa"/>
          </w:tcPr>
          <w:p w14:paraId="73E9C410" w14:textId="77777777" w:rsidR="00D34FA7" w:rsidRPr="003A70DA" w:rsidRDefault="00D34FA7" w:rsidP="00D34FA7">
            <w:r>
              <w:t>[NAME]</w:t>
            </w:r>
          </w:p>
        </w:tc>
      </w:tr>
      <w:tr w:rsidR="00D34FA7" w:rsidRPr="003A70DA" w14:paraId="67E32F2D" w14:textId="77777777" w:rsidTr="00D34FA7">
        <w:tc>
          <w:tcPr>
            <w:tcW w:w="2070" w:type="dxa"/>
          </w:tcPr>
          <w:p w14:paraId="093FA8DC" w14:textId="77777777" w:rsidR="00D34FA7" w:rsidRPr="003A70DA" w:rsidRDefault="00D34FA7" w:rsidP="00D34FA7">
            <w:pPr>
              <w:jc w:val="right"/>
              <w:rPr>
                <w:b/>
              </w:rPr>
            </w:pPr>
            <w:r w:rsidRPr="003A70DA">
              <w:rPr>
                <w:b/>
              </w:rPr>
              <w:t>Consistency checks</w:t>
            </w:r>
          </w:p>
        </w:tc>
        <w:tc>
          <w:tcPr>
            <w:tcW w:w="6835" w:type="dxa"/>
          </w:tcPr>
          <w:p w14:paraId="6A3DC89A" w14:textId="77777777" w:rsidR="00D34FA7" w:rsidRDefault="00D34FA7" w:rsidP="00D34FA7"/>
          <w:tbl>
            <w:tblPr>
              <w:tblStyle w:val="TableGrid"/>
              <w:tblW w:w="0" w:type="auto"/>
              <w:tblLook w:val="04A0" w:firstRow="1" w:lastRow="0" w:firstColumn="1" w:lastColumn="0" w:noHBand="0" w:noVBand="1"/>
            </w:tblPr>
            <w:tblGrid>
              <w:gridCol w:w="3304"/>
              <w:gridCol w:w="3305"/>
            </w:tblGrid>
            <w:tr w:rsidR="00D34FA7" w14:paraId="67F815F9" w14:textId="77777777" w:rsidTr="00D34FA7">
              <w:tc>
                <w:tcPr>
                  <w:tcW w:w="3304" w:type="dxa"/>
                </w:tcPr>
                <w:p w14:paraId="5F459D20" w14:textId="77777777" w:rsidR="00D34FA7" w:rsidRDefault="00D34FA7" w:rsidP="00D34FA7">
                  <w:r>
                    <w:t>Age</w:t>
                  </w:r>
                </w:p>
              </w:tc>
              <w:tc>
                <w:tcPr>
                  <w:tcW w:w="3305" w:type="dxa"/>
                </w:tcPr>
                <w:p w14:paraId="0CA9C505" w14:textId="77777777" w:rsidR="00D34FA7" w:rsidRDefault="00D34FA7" w:rsidP="00D34FA7">
                  <w:r>
                    <w:t>Maximum number of children</w:t>
                  </w:r>
                </w:p>
              </w:tc>
            </w:tr>
            <w:tr w:rsidR="00D34FA7" w14:paraId="398AD8EB" w14:textId="77777777" w:rsidTr="00D34FA7">
              <w:tc>
                <w:tcPr>
                  <w:tcW w:w="3304" w:type="dxa"/>
                </w:tcPr>
                <w:p w14:paraId="336FE466" w14:textId="77777777" w:rsidR="00D34FA7" w:rsidRDefault="00D34FA7" w:rsidP="00D34FA7">
                  <w:r>
                    <w:t>08 – 11</w:t>
                  </w:r>
                </w:p>
              </w:tc>
              <w:tc>
                <w:tcPr>
                  <w:tcW w:w="3305" w:type="dxa"/>
                </w:tcPr>
                <w:p w14:paraId="6699E8F4" w14:textId="77777777" w:rsidR="00D34FA7" w:rsidRDefault="00D34FA7" w:rsidP="00D34FA7">
                  <w:r>
                    <w:t>2</w:t>
                  </w:r>
                </w:p>
              </w:tc>
            </w:tr>
            <w:tr w:rsidR="00D34FA7" w14:paraId="4CA08805" w14:textId="77777777" w:rsidTr="00D34FA7">
              <w:tc>
                <w:tcPr>
                  <w:tcW w:w="3304" w:type="dxa"/>
                </w:tcPr>
                <w:p w14:paraId="1EB08803" w14:textId="77777777" w:rsidR="00D34FA7" w:rsidRDefault="00D34FA7" w:rsidP="00D34FA7">
                  <w:r>
                    <w:t xml:space="preserve">12 – 15 </w:t>
                  </w:r>
                </w:p>
              </w:tc>
              <w:tc>
                <w:tcPr>
                  <w:tcW w:w="3305" w:type="dxa"/>
                </w:tcPr>
                <w:p w14:paraId="755EB05B" w14:textId="77777777" w:rsidR="00D34FA7" w:rsidRDefault="00D34FA7" w:rsidP="00D34FA7">
                  <w:r>
                    <w:t>6</w:t>
                  </w:r>
                </w:p>
              </w:tc>
            </w:tr>
            <w:tr w:rsidR="00D34FA7" w14:paraId="4C24DF62" w14:textId="77777777" w:rsidTr="00D34FA7">
              <w:tc>
                <w:tcPr>
                  <w:tcW w:w="3304" w:type="dxa"/>
                </w:tcPr>
                <w:p w14:paraId="458F167C" w14:textId="77777777" w:rsidR="00D34FA7" w:rsidRDefault="00D34FA7" w:rsidP="00D34FA7">
                  <w:r>
                    <w:t xml:space="preserve">16 – 19 </w:t>
                  </w:r>
                </w:p>
              </w:tc>
              <w:tc>
                <w:tcPr>
                  <w:tcW w:w="3305" w:type="dxa"/>
                </w:tcPr>
                <w:p w14:paraId="1D5E77C1" w14:textId="77777777" w:rsidR="00D34FA7" w:rsidRDefault="00D34FA7" w:rsidP="00D34FA7">
                  <w:r>
                    <w:t>6</w:t>
                  </w:r>
                </w:p>
              </w:tc>
            </w:tr>
            <w:tr w:rsidR="00D34FA7" w14:paraId="2F348587" w14:textId="77777777" w:rsidTr="00D34FA7">
              <w:tc>
                <w:tcPr>
                  <w:tcW w:w="3304" w:type="dxa"/>
                </w:tcPr>
                <w:p w14:paraId="3D9A9C40" w14:textId="77777777" w:rsidR="00D34FA7" w:rsidRDefault="00D34FA7" w:rsidP="00D34FA7">
                  <w:r>
                    <w:t xml:space="preserve">20 – 24 </w:t>
                  </w:r>
                </w:p>
              </w:tc>
              <w:tc>
                <w:tcPr>
                  <w:tcW w:w="3305" w:type="dxa"/>
                </w:tcPr>
                <w:p w14:paraId="6F69216F" w14:textId="77777777" w:rsidR="00D34FA7" w:rsidRDefault="00D34FA7" w:rsidP="00D34FA7">
                  <w:r>
                    <w:t>15</w:t>
                  </w:r>
                </w:p>
              </w:tc>
            </w:tr>
            <w:tr w:rsidR="00D34FA7" w14:paraId="36AA1AE1" w14:textId="77777777" w:rsidTr="00D34FA7">
              <w:tc>
                <w:tcPr>
                  <w:tcW w:w="3304" w:type="dxa"/>
                </w:tcPr>
                <w:p w14:paraId="0CF35C98" w14:textId="77777777" w:rsidR="00D34FA7" w:rsidRDefault="00D34FA7" w:rsidP="00D34FA7">
                  <w:r>
                    <w:t xml:space="preserve">25 – 29 </w:t>
                  </w:r>
                </w:p>
              </w:tc>
              <w:tc>
                <w:tcPr>
                  <w:tcW w:w="3305" w:type="dxa"/>
                </w:tcPr>
                <w:p w14:paraId="6F33F0CF" w14:textId="77777777" w:rsidR="00D34FA7" w:rsidRDefault="00D34FA7" w:rsidP="00D34FA7">
                  <w:r>
                    <w:t>30</w:t>
                  </w:r>
                </w:p>
              </w:tc>
            </w:tr>
            <w:tr w:rsidR="00D34FA7" w14:paraId="17DD40BA" w14:textId="77777777" w:rsidTr="00D34FA7">
              <w:tc>
                <w:tcPr>
                  <w:tcW w:w="3304" w:type="dxa"/>
                </w:tcPr>
                <w:p w14:paraId="36D5EFF2" w14:textId="77777777" w:rsidR="00D34FA7" w:rsidRDefault="00D34FA7" w:rsidP="00D34FA7">
                  <w:r>
                    <w:t xml:space="preserve">30 – 34 </w:t>
                  </w:r>
                </w:p>
              </w:tc>
              <w:tc>
                <w:tcPr>
                  <w:tcW w:w="3305" w:type="dxa"/>
                </w:tcPr>
                <w:p w14:paraId="4862F852" w14:textId="77777777" w:rsidR="00D34FA7" w:rsidRDefault="00D34FA7" w:rsidP="00D34FA7">
                  <w:r>
                    <w:t>30</w:t>
                  </w:r>
                </w:p>
              </w:tc>
            </w:tr>
            <w:tr w:rsidR="00D34FA7" w14:paraId="360D7B89" w14:textId="77777777" w:rsidTr="00D34FA7">
              <w:tc>
                <w:tcPr>
                  <w:tcW w:w="3304" w:type="dxa"/>
                </w:tcPr>
                <w:p w14:paraId="1E08D85E" w14:textId="77777777" w:rsidR="00D34FA7" w:rsidRDefault="00D34FA7" w:rsidP="00D34FA7">
                  <w:r>
                    <w:t xml:space="preserve">35 – 39 </w:t>
                  </w:r>
                </w:p>
              </w:tc>
              <w:tc>
                <w:tcPr>
                  <w:tcW w:w="3305" w:type="dxa"/>
                </w:tcPr>
                <w:p w14:paraId="54615BD9" w14:textId="77777777" w:rsidR="00D34FA7" w:rsidRDefault="00D34FA7" w:rsidP="00D34FA7">
                  <w:r>
                    <w:t>30</w:t>
                  </w:r>
                </w:p>
              </w:tc>
            </w:tr>
            <w:tr w:rsidR="00D34FA7" w14:paraId="3908B579" w14:textId="77777777" w:rsidTr="00D34FA7">
              <w:tc>
                <w:tcPr>
                  <w:tcW w:w="3304" w:type="dxa"/>
                </w:tcPr>
                <w:p w14:paraId="3E48F93B" w14:textId="77777777" w:rsidR="00D34FA7" w:rsidRDefault="00D34FA7" w:rsidP="00D34FA7">
                  <w:r>
                    <w:t xml:space="preserve">40 – 44 </w:t>
                  </w:r>
                </w:p>
              </w:tc>
              <w:tc>
                <w:tcPr>
                  <w:tcW w:w="3305" w:type="dxa"/>
                </w:tcPr>
                <w:p w14:paraId="108E2AB2" w14:textId="77777777" w:rsidR="00D34FA7" w:rsidRDefault="00D34FA7" w:rsidP="00D34FA7">
                  <w:r>
                    <w:t>30</w:t>
                  </w:r>
                </w:p>
              </w:tc>
            </w:tr>
            <w:tr w:rsidR="00D34FA7" w14:paraId="58995A9E" w14:textId="77777777" w:rsidTr="00D34FA7">
              <w:tc>
                <w:tcPr>
                  <w:tcW w:w="3304" w:type="dxa"/>
                </w:tcPr>
                <w:p w14:paraId="1E26AF63" w14:textId="77777777" w:rsidR="00D34FA7" w:rsidRDefault="00D34FA7" w:rsidP="00D34FA7">
                  <w:r>
                    <w:t xml:space="preserve">45 – 49 </w:t>
                  </w:r>
                </w:p>
              </w:tc>
              <w:tc>
                <w:tcPr>
                  <w:tcW w:w="3305" w:type="dxa"/>
                </w:tcPr>
                <w:p w14:paraId="4D2326EE" w14:textId="77777777" w:rsidR="00D34FA7" w:rsidRDefault="00D34FA7" w:rsidP="00D34FA7">
                  <w:r>
                    <w:t>30</w:t>
                  </w:r>
                </w:p>
              </w:tc>
            </w:tr>
            <w:tr w:rsidR="00D34FA7" w14:paraId="3905C59D" w14:textId="77777777" w:rsidTr="00D34FA7">
              <w:tc>
                <w:tcPr>
                  <w:tcW w:w="3304" w:type="dxa"/>
                </w:tcPr>
                <w:p w14:paraId="0E36374B" w14:textId="77777777" w:rsidR="00D34FA7" w:rsidRDefault="00D34FA7" w:rsidP="00D34FA7">
                  <w:r>
                    <w:t xml:space="preserve">50 – 54 </w:t>
                  </w:r>
                </w:p>
              </w:tc>
              <w:tc>
                <w:tcPr>
                  <w:tcW w:w="3305" w:type="dxa"/>
                </w:tcPr>
                <w:p w14:paraId="50F3EE32" w14:textId="77777777" w:rsidR="00D34FA7" w:rsidRDefault="00D34FA7" w:rsidP="00D34FA7">
                  <w:r>
                    <w:t>30</w:t>
                  </w:r>
                </w:p>
              </w:tc>
            </w:tr>
          </w:tbl>
          <w:p w14:paraId="2D7ADC85" w14:textId="77777777" w:rsidR="00D34FA7" w:rsidRDefault="00D34FA7" w:rsidP="00D34FA7"/>
          <w:p w14:paraId="5D6AB4E7" w14:textId="77777777" w:rsidR="00D34FA7" w:rsidRDefault="00D34FA7" w:rsidP="00D34FA7">
            <w:r>
              <w:t>If number of males + females is greater than maximum number of males + females for the age of the HH member then SOFT check</w:t>
            </w:r>
          </w:p>
          <w:p w14:paraId="61AAF2E8" w14:textId="77777777" w:rsidR="00D34FA7" w:rsidRDefault="00D34FA7" w:rsidP="00D34FA7"/>
          <w:p w14:paraId="7635AB2F" w14:textId="77777777" w:rsidR="00D34FA7" w:rsidRDefault="00D34FA7" w:rsidP="00D34FA7">
            <w:r w:rsidRPr="003E546F">
              <w:rPr>
                <w:b/>
              </w:rPr>
              <w:t>Error message</w:t>
            </w:r>
            <w:r>
              <w:t xml:space="preserve">: [NAME] has [number of male + female] but is [AGE] years old. </w:t>
            </w:r>
          </w:p>
          <w:p w14:paraId="03F5226A" w14:textId="77777777" w:rsidR="00D34FA7" w:rsidRDefault="00D34FA7" w:rsidP="00D34FA7">
            <w:r>
              <w:t xml:space="preserve"> Please verify number children [number of males or females] and [AGE]</w:t>
            </w:r>
          </w:p>
          <w:p w14:paraId="6E35E531" w14:textId="77777777" w:rsidR="00D34FA7" w:rsidRDefault="00D34FA7" w:rsidP="00D34FA7">
            <w:r>
              <w:t>Fix [AGE]</w:t>
            </w:r>
          </w:p>
          <w:p w14:paraId="24A67AD8" w14:textId="77777777" w:rsidR="00D34FA7" w:rsidRDefault="00D34FA7" w:rsidP="00D34FA7">
            <w:r>
              <w:t>Fix [number of males]</w:t>
            </w:r>
          </w:p>
          <w:p w14:paraId="21C375A1" w14:textId="77777777" w:rsidR="00D34FA7" w:rsidRDefault="00D34FA7" w:rsidP="00D34FA7">
            <w:r>
              <w:t>Fix [number of females]</w:t>
            </w:r>
          </w:p>
          <w:p w14:paraId="62846E10" w14:textId="77777777" w:rsidR="00D34FA7" w:rsidRDefault="00D34FA7" w:rsidP="00D34FA7">
            <w:r>
              <w:t>This information is correct</w:t>
            </w:r>
          </w:p>
          <w:p w14:paraId="0D7F4E15" w14:textId="77777777" w:rsidR="00D34FA7" w:rsidRPr="003A70DA" w:rsidRDefault="00D34FA7" w:rsidP="00D34FA7"/>
        </w:tc>
      </w:tr>
      <w:tr w:rsidR="00D34FA7" w:rsidRPr="003A70DA" w14:paraId="26AC0C8C" w14:textId="77777777" w:rsidTr="00D34FA7">
        <w:tc>
          <w:tcPr>
            <w:tcW w:w="2070" w:type="dxa"/>
          </w:tcPr>
          <w:p w14:paraId="1195D05B" w14:textId="77777777" w:rsidR="00D34FA7" w:rsidRDefault="00D34FA7" w:rsidP="00D34FA7">
            <w:pPr>
              <w:jc w:val="right"/>
              <w:rPr>
                <w:b/>
              </w:rPr>
            </w:pPr>
            <w:r>
              <w:rPr>
                <w:b/>
              </w:rPr>
              <w:t>Routing</w:t>
            </w:r>
          </w:p>
          <w:p w14:paraId="3B66E1F7" w14:textId="77777777" w:rsidR="00D34FA7" w:rsidRPr="003A70DA" w:rsidRDefault="00D34FA7" w:rsidP="00D34FA7">
            <w:pPr>
              <w:jc w:val="right"/>
              <w:rPr>
                <w:b/>
              </w:rPr>
            </w:pPr>
          </w:p>
        </w:tc>
        <w:tc>
          <w:tcPr>
            <w:tcW w:w="6835" w:type="dxa"/>
          </w:tcPr>
          <w:p w14:paraId="74F78F54" w14:textId="77777777" w:rsidR="00D34FA7" w:rsidRDefault="00D34FA7" w:rsidP="00D34FA7">
            <w:r>
              <w:t>F2</w:t>
            </w:r>
          </w:p>
          <w:p w14:paraId="5842781C" w14:textId="77777777" w:rsidR="00D34FA7" w:rsidRDefault="00D34FA7" w:rsidP="00D34FA7">
            <w:r>
              <w:t>Fix [AGE] got to B5</w:t>
            </w:r>
          </w:p>
          <w:p w14:paraId="0906A7E9" w14:textId="77777777" w:rsidR="00D34FA7" w:rsidRDefault="00D34FA7" w:rsidP="00D34FA7">
            <w:r>
              <w:t>Fix [number of Children] go to F1</w:t>
            </w:r>
          </w:p>
          <w:p w14:paraId="5F645209" w14:textId="77777777" w:rsidR="00D34FA7" w:rsidRPr="003A70DA" w:rsidRDefault="00D34FA7" w:rsidP="00D34FA7"/>
        </w:tc>
      </w:tr>
      <w:tr w:rsidR="00D34FA7" w:rsidRPr="003A70DA" w14:paraId="0AC396EC" w14:textId="77777777" w:rsidTr="00D34FA7">
        <w:tc>
          <w:tcPr>
            <w:tcW w:w="2070" w:type="dxa"/>
          </w:tcPr>
          <w:p w14:paraId="316A1234" w14:textId="77777777" w:rsidR="00D34FA7" w:rsidRDefault="00D34FA7" w:rsidP="00D34FA7">
            <w:pPr>
              <w:jc w:val="right"/>
              <w:rPr>
                <w:b/>
              </w:rPr>
            </w:pPr>
            <w:r>
              <w:rPr>
                <w:b/>
              </w:rPr>
              <w:t>Helper question</w:t>
            </w:r>
          </w:p>
        </w:tc>
        <w:tc>
          <w:tcPr>
            <w:tcW w:w="6835" w:type="dxa"/>
          </w:tcPr>
          <w:p w14:paraId="4D492956" w14:textId="77777777" w:rsidR="00D34FA7" w:rsidRPr="003A70DA" w:rsidRDefault="00D34FA7" w:rsidP="00D34FA7"/>
        </w:tc>
      </w:tr>
      <w:tr w:rsidR="00D34FA7" w:rsidRPr="003A70DA" w14:paraId="0A841FCD" w14:textId="77777777" w:rsidTr="00D34FA7">
        <w:tc>
          <w:tcPr>
            <w:tcW w:w="2070" w:type="dxa"/>
          </w:tcPr>
          <w:p w14:paraId="0C818493" w14:textId="77777777" w:rsidR="00D34FA7" w:rsidRDefault="00D34FA7" w:rsidP="00D34FA7">
            <w:pPr>
              <w:jc w:val="right"/>
              <w:rPr>
                <w:b/>
              </w:rPr>
            </w:pPr>
            <w:r>
              <w:rPr>
                <w:b/>
              </w:rPr>
              <w:t>Programmer instructions</w:t>
            </w:r>
          </w:p>
        </w:tc>
        <w:tc>
          <w:tcPr>
            <w:tcW w:w="6835" w:type="dxa"/>
          </w:tcPr>
          <w:p w14:paraId="5FC7AEA7" w14:textId="77777777" w:rsidR="00D34FA7" w:rsidRPr="003A70DA" w:rsidRDefault="00D34FA7" w:rsidP="00D34FA7">
            <w:r>
              <w:t xml:space="preserve">Show these questions as a block. </w:t>
            </w:r>
          </w:p>
        </w:tc>
      </w:tr>
      <w:tr w:rsidR="00D34FA7" w:rsidRPr="003A70DA" w14:paraId="7A741547" w14:textId="77777777" w:rsidTr="00D34FA7">
        <w:tc>
          <w:tcPr>
            <w:tcW w:w="2070" w:type="dxa"/>
          </w:tcPr>
          <w:p w14:paraId="09C4BADE" w14:textId="77777777" w:rsidR="00D34FA7" w:rsidRDefault="00D34FA7" w:rsidP="00D34FA7">
            <w:pPr>
              <w:jc w:val="right"/>
              <w:rPr>
                <w:b/>
              </w:rPr>
            </w:pPr>
            <w:r>
              <w:rPr>
                <w:b/>
              </w:rPr>
              <w:t>Change log</w:t>
            </w:r>
          </w:p>
        </w:tc>
        <w:tc>
          <w:tcPr>
            <w:tcW w:w="6835" w:type="dxa"/>
          </w:tcPr>
          <w:p w14:paraId="5B417D63" w14:textId="77777777" w:rsidR="00D34FA7" w:rsidRPr="003A70DA" w:rsidRDefault="00D34FA7" w:rsidP="00D34FA7"/>
        </w:tc>
      </w:tr>
    </w:tbl>
    <w:p w14:paraId="52614E96" w14:textId="77777777" w:rsidR="00D34FA7" w:rsidRDefault="00D34FA7" w:rsidP="00D34FA7"/>
    <w:p w14:paraId="7A10ABD4" w14:textId="77777777" w:rsidR="00D34FA7" w:rsidRDefault="00D34FA7" w:rsidP="00D34FA7"/>
    <w:p w14:paraId="6C9CCDF6" w14:textId="77777777" w:rsidR="00D34FA7" w:rsidRPr="00D34FA7" w:rsidRDefault="00D34FA7" w:rsidP="00D34FA7">
      <w:pPr>
        <w:keepNext/>
        <w:keepLines/>
        <w:spacing w:before="40" w:after="0"/>
        <w:outlineLvl w:val="1"/>
        <w:rPr>
          <w:rFonts w:asciiTheme="majorHAnsi" w:eastAsiaTheme="majorEastAsia" w:hAnsiTheme="majorHAnsi" w:cstheme="majorBidi"/>
          <w:color w:val="2E74B5" w:themeColor="accent1" w:themeShade="BF"/>
          <w:sz w:val="26"/>
          <w:szCs w:val="26"/>
        </w:rPr>
      </w:pPr>
      <w:r w:rsidRPr="003A70DA">
        <w:rPr>
          <w:rFonts w:asciiTheme="majorHAnsi" w:eastAsiaTheme="majorEastAsia" w:hAnsiTheme="majorHAnsi" w:cstheme="majorBidi"/>
          <w:color w:val="2E74B5" w:themeColor="accent1" w:themeShade="BF"/>
          <w:sz w:val="26"/>
          <w:szCs w:val="26"/>
        </w:rPr>
        <w:lastRenderedPageBreak/>
        <w:t xml:space="preserve">Field: </w:t>
      </w:r>
      <w:r w:rsidRPr="003A70DA">
        <w:rPr>
          <w:rFonts w:eastAsiaTheme="majorEastAsia" w:cstheme="majorBidi"/>
          <w:b/>
          <w:color w:val="2E74B5" w:themeColor="accent1" w:themeShade="BF"/>
          <w:sz w:val="24"/>
          <w:szCs w:val="24"/>
          <w:lang w:val="en-GB"/>
        </w:rPr>
        <w:t>F</w:t>
      </w:r>
      <w:r>
        <w:rPr>
          <w:rFonts w:eastAsiaTheme="majorEastAsia" w:cstheme="majorBidi"/>
          <w:b/>
          <w:color w:val="2E74B5" w:themeColor="accent1" w:themeShade="BF"/>
          <w:sz w:val="24"/>
          <w:szCs w:val="24"/>
          <w:lang w:val="en-GB"/>
        </w:rPr>
        <w:t>2</w:t>
      </w:r>
      <w:r w:rsidRPr="003A70DA">
        <w:rPr>
          <w:rFonts w:eastAsiaTheme="majorEastAsia" w:cstheme="majorBidi"/>
          <w:b/>
          <w:color w:val="2E74B5" w:themeColor="accent1" w:themeShade="BF"/>
          <w:sz w:val="24"/>
          <w:szCs w:val="24"/>
          <w:lang w:val="en-GB"/>
        </w:rPr>
        <w:t xml:space="preserve">:  How many </w:t>
      </w:r>
      <w:r>
        <w:rPr>
          <w:rFonts w:eastAsiaTheme="majorEastAsia" w:cstheme="majorBidi"/>
          <w:b/>
          <w:color w:val="2E74B5" w:themeColor="accent1" w:themeShade="BF"/>
          <w:sz w:val="24"/>
          <w:szCs w:val="24"/>
          <w:lang w:val="en-GB"/>
        </w:rPr>
        <w:t>of [NAME]’s biological children were with [NAME] on the night of 29 August 2021</w:t>
      </w:r>
      <w:r w:rsidRPr="003A70DA">
        <w:rPr>
          <w:rFonts w:eastAsiaTheme="majorEastAsia" w:cstheme="majorBidi"/>
          <w:color w:val="2E74B5" w:themeColor="accent1" w:themeShade="BF"/>
          <w:sz w:val="24"/>
          <w:szCs w:val="24"/>
          <w:lang w:val="en-GB"/>
        </w:rPr>
        <w:t>?</w:t>
      </w:r>
    </w:p>
    <w:p w14:paraId="56965093" w14:textId="77777777" w:rsidR="00D34FA7" w:rsidRPr="003A70DA" w:rsidRDefault="00D34FA7" w:rsidP="00D34FA7">
      <w:pPr>
        <w:spacing w:after="0"/>
      </w:pPr>
    </w:p>
    <w:tbl>
      <w:tblPr>
        <w:tblStyle w:val="TableGrid"/>
        <w:tblW w:w="0" w:type="auto"/>
        <w:tblInd w:w="445" w:type="dxa"/>
        <w:tblLook w:val="04A0" w:firstRow="1" w:lastRow="0" w:firstColumn="1" w:lastColumn="0" w:noHBand="0" w:noVBand="1"/>
      </w:tblPr>
      <w:tblGrid>
        <w:gridCol w:w="2070"/>
        <w:gridCol w:w="6835"/>
      </w:tblGrid>
      <w:tr w:rsidR="00D34FA7" w:rsidRPr="003A70DA" w14:paraId="13825620" w14:textId="77777777" w:rsidTr="00D34FA7">
        <w:tc>
          <w:tcPr>
            <w:tcW w:w="2070" w:type="dxa"/>
          </w:tcPr>
          <w:p w14:paraId="5F9DFB21" w14:textId="77777777" w:rsidR="00D34FA7" w:rsidRPr="003A70DA" w:rsidRDefault="00D34FA7" w:rsidP="00D34FA7">
            <w:pPr>
              <w:jc w:val="right"/>
              <w:rPr>
                <w:b/>
              </w:rPr>
            </w:pPr>
            <w:r w:rsidRPr="003A70DA">
              <w:rPr>
                <w:b/>
              </w:rPr>
              <w:t>Description</w:t>
            </w:r>
          </w:p>
        </w:tc>
        <w:tc>
          <w:tcPr>
            <w:tcW w:w="6835" w:type="dxa"/>
          </w:tcPr>
          <w:p w14:paraId="4AB81820" w14:textId="77777777" w:rsidR="00D34FA7" w:rsidRPr="003A70DA" w:rsidRDefault="00D34FA7" w:rsidP="00D34FA7">
            <w:r w:rsidRPr="003A70DA">
              <w:t xml:space="preserve">Number of biological children that were </w:t>
            </w:r>
            <w:r>
              <w:rPr>
                <w:sz w:val="24"/>
                <w:szCs w:val="24"/>
                <w:lang w:val="en-GB"/>
              </w:rPr>
              <w:t>Present</w:t>
            </w:r>
            <w:r w:rsidRPr="003A70DA">
              <w:rPr>
                <w:sz w:val="24"/>
                <w:szCs w:val="24"/>
                <w:lang w:val="en-GB"/>
              </w:rPr>
              <w:t xml:space="preserve"> on the night of 29 August 2021</w:t>
            </w:r>
          </w:p>
        </w:tc>
      </w:tr>
      <w:tr w:rsidR="00D34FA7" w:rsidRPr="003A70DA" w14:paraId="6A9C530D" w14:textId="77777777" w:rsidTr="00D34FA7">
        <w:tc>
          <w:tcPr>
            <w:tcW w:w="2070" w:type="dxa"/>
          </w:tcPr>
          <w:p w14:paraId="0A2EBC94" w14:textId="77777777" w:rsidR="00D34FA7" w:rsidRPr="003A70DA" w:rsidRDefault="00D34FA7" w:rsidP="00D34FA7">
            <w:pPr>
              <w:jc w:val="right"/>
              <w:rPr>
                <w:b/>
              </w:rPr>
            </w:pPr>
            <w:r w:rsidRPr="003A70DA">
              <w:rPr>
                <w:b/>
              </w:rPr>
              <w:t>Name</w:t>
            </w:r>
          </w:p>
        </w:tc>
        <w:tc>
          <w:tcPr>
            <w:tcW w:w="6835" w:type="dxa"/>
          </w:tcPr>
          <w:p w14:paraId="3E054106" w14:textId="77777777" w:rsidR="00D34FA7" w:rsidRPr="003A70DA" w:rsidRDefault="00D34FA7" w:rsidP="00D34FA7">
            <w:r w:rsidRPr="003A70DA">
              <w:t>NUM_OF_BIO</w:t>
            </w:r>
            <w:r>
              <w:t>_</w:t>
            </w:r>
            <w:r w:rsidRPr="003A70DA">
              <w:t>CHILDREN_PRESENT</w:t>
            </w:r>
          </w:p>
        </w:tc>
      </w:tr>
      <w:tr w:rsidR="00D34FA7" w:rsidRPr="003A70DA" w14:paraId="446049BB" w14:textId="77777777" w:rsidTr="00D34FA7">
        <w:tc>
          <w:tcPr>
            <w:tcW w:w="2070" w:type="dxa"/>
          </w:tcPr>
          <w:p w14:paraId="0A2B0BB1" w14:textId="77777777" w:rsidR="00D34FA7" w:rsidRPr="003A70DA" w:rsidRDefault="00D34FA7" w:rsidP="00D34FA7">
            <w:pPr>
              <w:jc w:val="right"/>
              <w:rPr>
                <w:b/>
              </w:rPr>
            </w:pPr>
            <w:r w:rsidRPr="003A70DA">
              <w:rPr>
                <w:b/>
              </w:rPr>
              <w:t>Type</w:t>
            </w:r>
          </w:p>
        </w:tc>
        <w:tc>
          <w:tcPr>
            <w:tcW w:w="6835" w:type="dxa"/>
          </w:tcPr>
          <w:p w14:paraId="306C4358" w14:textId="77777777" w:rsidR="00D34FA7" w:rsidRPr="003A70DA" w:rsidRDefault="00D34FA7" w:rsidP="00D34FA7">
            <w:r w:rsidRPr="003A70DA">
              <w:t>Numeric</w:t>
            </w:r>
          </w:p>
        </w:tc>
      </w:tr>
      <w:tr w:rsidR="00D34FA7" w:rsidRPr="003A70DA" w14:paraId="7E7D5930" w14:textId="77777777" w:rsidTr="00D34FA7">
        <w:tc>
          <w:tcPr>
            <w:tcW w:w="2070" w:type="dxa"/>
          </w:tcPr>
          <w:p w14:paraId="3CF95EB4" w14:textId="77777777" w:rsidR="00D34FA7" w:rsidRPr="003A70DA" w:rsidRDefault="00D34FA7" w:rsidP="00D34FA7">
            <w:pPr>
              <w:jc w:val="right"/>
              <w:rPr>
                <w:b/>
              </w:rPr>
            </w:pPr>
            <w:r w:rsidRPr="003A70DA">
              <w:rPr>
                <w:b/>
              </w:rPr>
              <w:t>Universe</w:t>
            </w:r>
          </w:p>
        </w:tc>
        <w:tc>
          <w:tcPr>
            <w:tcW w:w="6835" w:type="dxa"/>
          </w:tcPr>
          <w:p w14:paraId="45B2FC14" w14:textId="77777777" w:rsidR="00D34FA7" w:rsidRPr="003A70DA" w:rsidRDefault="00D34FA7" w:rsidP="00D34FA7">
            <w:r w:rsidRPr="003A70DA">
              <w:t>For females aged 8 to 64 years</w:t>
            </w:r>
          </w:p>
        </w:tc>
      </w:tr>
      <w:tr w:rsidR="00D34FA7" w:rsidRPr="003A70DA" w14:paraId="07FC56B2" w14:textId="77777777" w:rsidTr="00D34FA7">
        <w:tc>
          <w:tcPr>
            <w:tcW w:w="2070" w:type="dxa"/>
          </w:tcPr>
          <w:p w14:paraId="29D3830C" w14:textId="77777777" w:rsidR="00D34FA7" w:rsidRPr="003A70DA" w:rsidRDefault="00D34FA7" w:rsidP="00D34FA7">
            <w:pPr>
              <w:jc w:val="right"/>
              <w:rPr>
                <w:b/>
              </w:rPr>
            </w:pPr>
            <w:r w:rsidRPr="003A70DA">
              <w:rPr>
                <w:b/>
              </w:rPr>
              <w:t>Question text</w:t>
            </w:r>
          </w:p>
        </w:tc>
        <w:tc>
          <w:tcPr>
            <w:tcW w:w="6835" w:type="dxa"/>
          </w:tcPr>
          <w:p w14:paraId="32571989" w14:textId="77777777" w:rsidR="00D34FA7" w:rsidRDefault="00D34FA7" w:rsidP="00D34FA7">
            <w:pPr>
              <w:rPr>
                <w:sz w:val="24"/>
                <w:szCs w:val="24"/>
                <w:lang w:val="en-GB"/>
              </w:rPr>
            </w:pPr>
            <w:r w:rsidRPr="003A70DA">
              <w:rPr>
                <w:sz w:val="24"/>
                <w:szCs w:val="24"/>
                <w:lang w:val="en-GB"/>
              </w:rPr>
              <w:t xml:space="preserve">How many of </w:t>
            </w:r>
            <w:r>
              <w:rPr>
                <w:sz w:val="24"/>
                <w:szCs w:val="24"/>
                <w:lang w:val="en-GB"/>
              </w:rPr>
              <w:t>[NAME]’s</w:t>
            </w:r>
            <w:r w:rsidRPr="003A70DA">
              <w:rPr>
                <w:sz w:val="24"/>
                <w:szCs w:val="24"/>
                <w:lang w:val="en-GB"/>
              </w:rPr>
              <w:t xml:space="preserve"> biological children were with </w:t>
            </w:r>
            <w:r>
              <w:rPr>
                <w:sz w:val="24"/>
                <w:szCs w:val="24"/>
                <w:lang w:val="en-GB"/>
              </w:rPr>
              <w:t>[NAME]</w:t>
            </w:r>
            <w:r w:rsidRPr="003A70DA">
              <w:rPr>
                <w:sz w:val="24"/>
                <w:szCs w:val="24"/>
                <w:lang w:val="en-GB"/>
              </w:rPr>
              <w:t xml:space="preserve"> on the night of 29 August 2021?</w:t>
            </w:r>
          </w:p>
          <w:p w14:paraId="527B5CC2" w14:textId="77777777" w:rsidR="00D34FA7" w:rsidRDefault="00D34FA7" w:rsidP="00D34FA7">
            <w:pPr>
              <w:rPr>
                <w:sz w:val="24"/>
                <w:szCs w:val="24"/>
                <w:lang w:val="en-GB"/>
              </w:rPr>
            </w:pPr>
          </w:p>
          <w:p w14:paraId="61A25CF6" w14:textId="77777777" w:rsidR="00D34FA7" w:rsidRDefault="00D34FA7" w:rsidP="00D34FA7">
            <w:pPr>
              <w:rPr>
                <w:sz w:val="24"/>
                <w:szCs w:val="24"/>
                <w:lang w:val="en-GB"/>
              </w:rPr>
            </w:pPr>
            <w:r>
              <w:rPr>
                <w:sz w:val="24"/>
                <w:szCs w:val="24"/>
                <w:lang w:val="en-GB"/>
              </w:rPr>
              <w:t xml:space="preserve">How many males? </w:t>
            </w:r>
          </w:p>
          <w:p w14:paraId="2CD52515" w14:textId="77777777" w:rsidR="00D34FA7" w:rsidRPr="003A70DA" w:rsidRDefault="00D34FA7" w:rsidP="00D34FA7">
            <w:r>
              <w:rPr>
                <w:sz w:val="24"/>
                <w:szCs w:val="24"/>
                <w:lang w:val="en-GB"/>
              </w:rPr>
              <w:t xml:space="preserve">How many females? </w:t>
            </w:r>
          </w:p>
        </w:tc>
      </w:tr>
      <w:tr w:rsidR="00D34FA7" w:rsidRPr="003A70DA" w14:paraId="1A556845" w14:textId="77777777" w:rsidTr="00D34FA7">
        <w:tc>
          <w:tcPr>
            <w:tcW w:w="2070" w:type="dxa"/>
          </w:tcPr>
          <w:p w14:paraId="7696A9C0" w14:textId="77777777" w:rsidR="00D34FA7" w:rsidRPr="003A70DA" w:rsidRDefault="00D34FA7" w:rsidP="00D34FA7">
            <w:pPr>
              <w:jc w:val="right"/>
              <w:rPr>
                <w:b/>
              </w:rPr>
            </w:pPr>
            <w:r w:rsidRPr="003A70DA">
              <w:rPr>
                <w:b/>
              </w:rPr>
              <w:t>Help text</w:t>
            </w:r>
          </w:p>
        </w:tc>
        <w:tc>
          <w:tcPr>
            <w:tcW w:w="6835" w:type="dxa"/>
          </w:tcPr>
          <w:p w14:paraId="0CFB28B5" w14:textId="77777777" w:rsidR="00D34FA7" w:rsidRPr="003A70DA" w:rsidRDefault="00D34FA7" w:rsidP="00D34FA7"/>
        </w:tc>
      </w:tr>
      <w:tr w:rsidR="00D34FA7" w:rsidRPr="003A70DA" w14:paraId="3C9D9F09" w14:textId="77777777" w:rsidTr="00D34FA7">
        <w:tc>
          <w:tcPr>
            <w:tcW w:w="2070" w:type="dxa"/>
          </w:tcPr>
          <w:p w14:paraId="598DE19A" w14:textId="77777777" w:rsidR="00D34FA7" w:rsidRPr="003A70DA" w:rsidRDefault="00D34FA7" w:rsidP="00D34FA7">
            <w:pPr>
              <w:jc w:val="right"/>
              <w:rPr>
                <w:b/>
              </w:rPr>
            </w:pPr>
            <w:r w:rsidRPr="003A70DA">
              <w:rPr>
                <w:b/>
              </w:rPr>
              <w:t>Valid range</w:t>
            </w:r>
          </w:p>
        </w:tc>
        <w:tc>
          <w:tcPr>
            <w:tcW w:w="6835" w:type="dxa"/>
            <w:shd w:val="clear" w:color="auto" w:fill="auto"/>
          </w:tcPr>
          <w:p w14:paraId="3314B62D" w14:textId="77777777" w:rsidR="00D34FA7" w:rsidRPr="003A70DA" w:rsidRDefault="00D34FA7" w:rsidP="00D34FA7">
            <w:r>
              <w:t>00</w:t>
            </w:r>
            <w:r w:rsidRPr="003A70DA">
              <w:t>-30</w:t>
            </w:r>
            <w:r>
              <w:t>, 99</w:t>
            </w:r>
          </w:p>
        </w:tc>
      </w:tr>
      <w:tr w:rsidR="00D34FA7" w:rsidRPr="003A70DA" w14:paraId="6E5A1D59" w14:textId="77777777" w:rsidTr="00D34FA7">
        <w:tc>
          <w:tcPr>
            <w:tcW w:w="2070" w:type="dxa"/>
          </w:tcPr>
          <w:p w14:paraId="05EAE913" w14:textId="77777777" w:rsidR="00D34FA7" w:rsidRPr="003A70DA" w:rsidRDefault="00D34FA7" w:rsidP="00D34FA7">
            <w:pPr>
              <w:jc w:val="right"/>
              <w:rPr>
                <w:b/>
              </w:rPr>
            </w:pPr>
            <w:r w:rsidRPr="003A70DA">
              <w:rPr>
                <w:b/>
              </w:rPr>
              <w:t>Responses</w:t>
            </w:r>
          </w:p>
        </w:tc>
        <w:tc>
          <w:tcPr>
            <w:tcW w:w="6835" w:type="dxa"/>
          </w:tcPr>
          <w:p w14:paraId="1FFC3859" w14:textId="77777777" w:rsidR="00D34FA7" w:rsidRPr="00286B7E" w:rsidRDefault="00D34FA7" w:rsidP="00D34FA7">
            <w:pPr>
              <w:rPr>
                <w:b/>
              </w:rPr>
            </w:pPr>
            <w:r>
              <w:rPr>
                <w:b/>
              </w:rPr>
              <w:t xml:space="preserve">Block </w:t>
            </w:r>
            <w:r w:rsidRPr="00286B7E">
              <w:rPr>
                <w:b/>
              </w:rPr>
              <w:t>Numeric</w:t>
            </w:r>
          </w:p>
          <w:p w14:paraId="2A0A7BE2" w14:textId="77777777" w:rsidR="00D34FA7" w:rsidRDefault="00D34FA7" w:rsidP="00D34FA7">
            <w:r>
              <w:t xml:space="preserve">Combo box: Numeric 00 – 30 and </w:t>
            </w:r>
          </w:p>
          <w:p w14:paraId="6F3F66DD" w14:textId="77777777" w:rsidR="00D34FA7" w:rsidRPr="003A70DA" w:rsidRDefault="00D34FA7" w:rsidP="00D34FA7">
            <w:r>
              <w:t>Radio button for “don’t know”</w:t>
            </w:r>
          </w:p>
        </w:tc>
      </w:tr>
      <w:tr w:rsidR="00D34FA7" w:rsidRPr="003A70DA" w14:paraId="4BCAC2D8" w14:textId="77777777" w:rsidTr="00D34FA7">
        <w:tc>
          <w:tcPr>
            <w:tcW w:w="2070" w:type="dxa"/>
          </w:tcPr>
          <w:p w14:paraId="1224E349" w14:textId="77777777" w:rsidR="00D34FA7" w:rsidRPr="003A70DA" w:rsidRDefault="00D34FA7" w:rsidP="00D34FA7">
            <w:pPr>
              <w:jc w:val="right"/>
              <w:rPr>
                <w:b/>
              </w:rPr>
            </w:pPr>
            <w:r w:rsidRPr="003A70DA">
              <w:rPr>
                <w:b/>
              </w:rPr>
              <w:t>Prefill</w:t>
            </w:r>
          </w:p>
        </w:tc>
        <w:tc>
          <w:tcPr>
            <w:tcW w:w="6835" w:type="dxa"/>
          </w:tcPr>
          <w:p w14:paraId="2C30160D" w14:textId="77777777" w:rsidR="00D34FA7" w:rsidRPr="003A70DA" w:rsidRDefault="00D34FA7" w:rsidP="00D34FA7">
            <w:r>
              <w:t>[NAME]</w:t>
            </w:r>
          </w:p>
        </w:tc>
      </w:tr>
      <w:tr w:rsidR="00D34FA7" w:rsidRPr="003A70DA" w14:paraId="146C444B" w14:textId="77777777" w:rsidTr="00D34FA7">
        <w:tc>
          <w:tcPr>
            <w:tcW w:w="2070" w:type="dxa"/>
          </w:tcPr>
          <w:p w14:paraId="3CA1B54E" w14:textId="77777777" w:rsidR="00D34FA7" w:rsidRPr="003A70DA" w:rsidRDefault="00D34FA7" w:rsidP="00D34FA7">
            <w:pPr>
              <w:jc w:val="right"/>
              <w:rPr>
                <w:b/>
              </w:rPr>
            </w:pPr>
            <w:r w:rsidRPr="003A70DA">
              <w:rPr>
                <w:b/>
              </w:rPr>
              <w:t>Consistency checks</w:t>
            </w:r>
          </w:p>
        </w:tc>
        <w:tc>
          <w:tcPr>
            <w:tcW w:w="6835" w:type="dxa"/>
          </w:tcPr>
          <w:p w14:paraId="22B54D33" w14:textId="77777777" w:rsidR="00D34FA7" w:rsidRDefault="00D34FA7" w:rsidP="00D34FA7">
            <w:pPr>
              <w:contextualSpacing/>
            </w:pPr>
          </w:p>
          <w:p w14:paraId="205F6B88" w14:textId="77777777" w:rsidR="00D34FA7" w:rsidRDefault="00D34FA7" w:rsidP="00D34FA7">
            <w:r>
              <w:t>If number of biological male children  (F2) with HH member is greater total number of male  ever born  (F1) then error</w:t>
            </w:r>
          </w:p>
          <w:p w14:paraId="07ACF742" w14:textId="77777777" w:rsidR="00D34FA7" w:rsidRDefault="00D34FA7" w:rsidP="00D34FA7"/>
          <w:p w14:paraId="119650F5" w14:textId="77777777" w:rsidR="00D34FA7" w:rsidRDefault="00D34FA7" w:rsidP="00D34FA7">
            <w:r>
              <w:t>If number of biological female children (F2) with HH member is greater total number of females ever born (F1) then error</w:t>
            </w:r>
          </w:p>
          <w:p w14:paraId="4EAC8066" w14:textId="77777777" w:rsidR="00D34FA7" w:rsidRDefault="00D34FA7" w:rsidP="00D34FA7"/>
          <w:p w14:paraId="4AC6A823" w14:textId="77777777" w:rsidR="00D34FA7" w:rsidRDefault="00D34FA7" w:rsidP="00D34FA7">
            <w:r w:rsidRPr="00286B7E">
              <w:rPr>
                <w:b/>
              </w:rPr>
              <w:t>Error message</w:t>
            </w:r>
            <w:r>
              <w:t>: The number of biological males (F2) with [NAME] is greater than F1</w:t>
            </w:r>
          </w:p>
          <w:p w14:paraId="422D33D0" w14:textId="77777777" w:rsidR="00D34FA7" w:rsidRDefault="00D34FA7" w:rsidP="00D34FA7">
            <w:r>
              <w:t xml:space="preserve">The number of biological females (F2) with [NAME] is greater than F1  </w:t>
            </w:r>
          </w:p>
          <w:p w14:paraId="5B297805" w14:textId="77777777" w:rsidR="00D34FA7" w:rsidRDefault="00D34FA7" w:rsidP="00D34FA7"/>
          <w:p w14:paraId="60EE4044" w14:textId="77777777" w:rsidR="00D34FA7" w:rsidRDefault="00D34FA7" w:rsidP="00D34FA7">
            <w:r>
              <w:t xml:space="preserve"> Please verify [number of biological children] </w:t>
            </w:r>
          </w:p>
          <w:p w14:paraId="2F24527C" w14:textId="77777777" w:rsidR="00D34FA7" w:rsidRDefault="00D34FA7" w:rsidP="00D34FA7">
            <w:r>
              <w:t>Fix [number of males and females] (F1)</w:t>
            </w:r>
          </w:p>
          <w:p w14:paraId="1F7D3A76" w14:textId="77777777" w:rsidR="00D34FA7" w:rsidRDefault="00D34FA7" w:rsidP="00D34FA7">
            <w:r>
              <w:t>Fix [number of biological children with HH member (males and Females)] (F2)</w:t>
            </w:r>
          </w:p>
          <w:p w14:paraId="22388B6C" w14:textId="77777777" w:rsidR="00D34FA7" w:rsidRDefault="00D34FA7" w:rsidP="00D34FA7"/>
          <w:p w14:paraId="6E497DCE" w14:textId="77777777" w:rsidR="00D34FA7" w:rsidRPr="003A70DA" w:rsidRDefault="00D34FA7" w:rsidP="00D34FA7">
            <w:r>
              <w:t>This information is correct</w:t>
            </w:r>
          </w:p>
        </w:tc>
      </w:tr>
      <w:tr w:rsidR="00D34FA7" w:rsidRPr="003A70DA" w14:paraId="762F338B" w14:textId="77777777" w:rsidTr="00D34FA7">
        <w:tc>
          <w:tcPr>
            <w:tcW w:w="2070" w:type="dxa"/>
          </w:tcPr>
          <w:p w14:paraId="1884BFD9" w14:textId="77777777" w:rsidR="00D34FA7" w:rsidRPr="003A70DA" w:rsidRDefault="00D34FA7" w:rsidP="00D34FA7">
            <w:pPr>
              <w:jc w:val="right"/>
              <w:rPr>
                <w:b/>
              </w:rPr>
            </w:pPr>
            <w:r>
              <w:rPr>
                <w:b/>
              </w:rPr>
              <w:t>Routing</w:t>
            </w:r>
          </w:p>
        </w:tc>
        <w:tc>
          <w:tcPr>
            <w:tcW w:w="6835" w:type="dxa"/>
          </w:tcPr>
          <w:p w14:paraId="37C0B010" w14:textId="77777777" w:rsidR="00D34FA7" w:rsidRPr="003A70DA" w:rsidRDefault="00D34FA7" w:rsidP="00D34FA7">
            <w:pPr>
              <w:ind w:left="720"/>
              <w:contextualSpacing/>
            </w:pPr>
            <w:r>
              <w:t>Move to F3</w:t>
            </w:r>
          </w:p>
        </w:tc>
      </w:tr>
      <w:tr w:rsidR="00D34FA7" w:rsidRPr="003A70DA" w14:paraId="487EAC26" w14:textId="77777777" w:rsidTr="00D34FA7">
        <w:tc>
          <w:tcPr>
            <w:tcW w:w="2070" w:type="dxa"/>
          </w:tcPr>
          <w:p w14:paraId="0BD9649E" w14:textId="77777777" w:rsidR="00D34FA7" w:rsidRPr="003A70DA" w:rsidRDefault="00D34FA7" w:rsidP="00D34FA7">
            <w:pPr>
              <w:jc w:val="right"/>
              <w:rPr>
                <w:b/>
              </w:rPr>
            </w:pPr>
            <w:r>
              <w:rPr>
                <w:b/>
              </w:rPr>
              <w:t>Helper question</w:t>
            </w:r>
          </w:p>
        </w:tc>
        <w:tc>
          <w:tcPr>
            <w:tcW w:w="6835" w:type="dxa"/>
          </w:tcPr>
          <w:p w14:paraId="2DF5C476" w14:textId="77777777" w:rsidR="00D34FA7" w:rsidRPr="003A70DA" w:rsidRDefault="00D34FA7" w:rsidP="00D34FA7">
            <w:pPr>
              <w:ind w:left="720"/>
              <w:contextualSpacing/>
            </w:pPr>
          </w:p>
        </w:tc>
      </w:tr>
      <w:tr w:rsidR="00D34FA7" w:rsidRPr="003A70DA" w14:paraId="70621652" w14:textId="77777777" w:rsidTr="00D34FA7">
        <w:tc>
          <w:tcPr>
            <w:tcW w:w="2070" w:type="dxa"/>
          </w:tcPr>
          <w:p w14:paraId="3E9EFA02" w14:textId="77777777" w:rsidR="00D34FA7" w:rsidRPr="003A70DA" w:rsidRDefault="00D34FA7" w:rsidP="00D34FA7">
            <w:pPr>
              <w:jc w:val="right"/>
              <w:rPr>
                <w:b/>
              </w:rPr>
            </w:pPr>
            <w:r>
              <w:rPr>
                <w:b/>
              </w:rPr>
              <w:t>Programmer Instructions</w:t>
            </w:r>
          </w:p>
        </w:tc>
        <w:tc>
          <w:tcPr>
            <w:tcW w:w="6835" w:type="dxa"/>
          </w:tcPr>
          <w:p w14:paraId="73E9EE26" w14:textId="77777777" w:rsidR="00D34FA7" w:rsidRPr="003A70DA" w:rsidRDefault="00D34FA7" w:rsidP="00D34FA7">
            <w:pPr>
              <w:ind w:left="720"/>
              <w:contextualSpacing/>
            </w:pPr>
          </w:p>
        </w:tc>
      </w:tr>
      <w:tr w:rsidR="00D34FA7" w:rsidRPr="003A70DA" w14:paraId="2CEEEDA0" w14:textId="77777777" w:rsidTr="00D34FA7">
        <w:tc>
          <w:tcPr>
            <w:tcW w:w="2070" w:type="dxa"/>
          </w:tcPr>
          <w:p w14:paraId="7DFF44FE" w14:textId="77777777" w:rsidR="00D34FA7" w:rsidRDefault="00D34FA7" w:rsidP="00D34FA7">
            <w:pPr>
              <w:jc w:val="right"/>
              <w:rPr>
                <w:b/>
              </w:rPr>
            </w:pPr>
            <w:r>
              <w:rPr>
                <w:b/>
              </w:rPr>
              <w:t>Change log</w:t>
            </w:r>
          </w:p>
        </w:tc>
        <w:tc>
          <w:tcPr>
            <w:tcW w:w="6835" w:type="dxa"/>
          </w:tcPr>
          <w:p w14:paraId="4506B231" w14:textId="77777777" w:rsidR="00D34FA7" w:rsidRPr="003A70DA" w:rsidRDefault="00D34FA7" w:rsidP="00D34FA7">
            <w:pPr>
              <w:ind w:left="720"/>
              <w:contextualSpacing/>
            </w:pPr>
          </w:p>
        </w:tc>
      </w:tr>
    </w:tbl>
    <w:p w14:paraId="651ED536" w14:textId="77777777" w:rsidR="00D34FA7" w:rsidRPr="003A70DA" w:rsidRDefault="00D34FA7" w:rsidP="00D34FA7"/>
    <w:p w14:paraId="6AE65A65" w14:textId="77777777" w:rsidR="00D34FA7" w:rsidRDefault="00D34FA7" w:rsidP="00D34FA7">
      <w:pPr>
        <w:spacing w:after="0"/>
        <w:rPr>
          <w:b/>
          <w:sz w:val="24"/>
          <w:szCs w:val="24"/>
          <w:lang w:val="en-GB"/>
        </w:rPr>
      </w:pPr>
    </w:p>
    <w:p w14:paraId="2226D678" w14:textId="77777777" w:rsidR="00D34FA7" w:rsidRPr="003A70DA" w:rsidRDefault="00D34FA7" w:rsidP="00D34FA7">
      <w:pPr>
        <w:keepNext/>
        <w:keepLines/>
        <w:spacing w:before="40" w:after="0"/>
        <w:outlineLvl w:val="1"/>
        <w:rPr>
          <w:rFonts w:asciiTheme="majorHAnsi" w:eastAsiaTheme="majorEastAsia" w:hAnsiTheme="majorHAnsi" w:cstheme="majorBidi"/>
          <w:color w:val="2E74B5" w:themeColor="accent1" w:themeShade="BF"/>
          <w:sz w:val="26"/>
          <w:szCs w:val="26"/>
        </w:rPr>
      </w:pPr>
      <w:r w:rsidRPr="003A70DA">
        <w:rPr>
          <w:rFonts w:eastAsiaTheme="majorEastAsia" w:cstheme="majorBidi"/>
          <w:b/>
          <w:color w:val="2E74B5" w:themeColor="accent1" w:themeShade="BF"/>
          <w:sz w:val="24"/>
          <w:szCs w:val="24"/>
          <w:lang w:val="en-GB"/>
        </w:rPr>
        <w:lastRenderedPageBreak/>
        <w:t>F</w:t>
      </w:r>
      <w:r>
        <w:rPr>
          <w:rFonts w:eastAsiaTheme="majorEastAsia" w:cstheme="majorBidi"/>
          <w:b/>
          <w:color w:val="2E74B5" w:themeColor="accent1" w:themeShade="BF"/>
          <w:sz w:val="24"/>
          <w:szCs w:val="24"/>
          <w:lang w:val="en-GB"/>
        </w:rPr>
        <w:t>3</w:t>
      </w:r>
      <w:r w:rsidRPr="003A70DA">
        <w:rPr>
          <w:rFonts w:eastAsiaTheme="majorEastAsia" w:cstheme="majorBidi"/>
          <w:b/>
          <w:color w:val="2E74B5" w:themeColor="accent1" w:themeShade="BF"/>
          <w:sz w:val="24"/>
          <w:szCs w:val="24"/>
          <w:lang w:val="en-GB"/>
        </w:rPr>
        <w:t xml:space="preserve">:  How many </w:t>
      </w:r>
      <w:r>
        <w:rPr>
          <w:rFonts w:eastAsiaTheme="majorEastAsia" w:cstheme="majorBidi"/>
          <w:b/>
          <w:color w:val="2E74B5" w:themeColor="accent1" w:themeShade="BF"/>
          <w:sz w:val="24"/>
          <w:szCs w:val="24"/>
          <w:lang w:val="en-GB"/>
        </w:rPr>
        <w:t>of [NAME]’s biological children were elsewhere on the night of 29 August 2021</w:t>
      </w:r>
      <w:r w:rsidRPr="003A70DA">
        <w:rPr>
          <w:rFonts w:eastAsiaTheme="majorEastAsia" w:cstheme="majorBidi"/>
          <w:color w:val="2E74B5" w:themeColor="accent1" w:themeShade="BF"/>
          <w:sz w:val="24"/>
          <w:szCs w:val="24"/>
          <w:lang w:val="en-GB"/>
        </w:rPr>
        <w:t>?</w:t>
      </w:r>
    </w:p>
    <w:p w14:paraId="46FE8426" w14:textId="77777777" w:rsidR="00D34FA7" w:rsidRPr="003A70DA" w:rsidRDefault="00D34FA7" w:rsidP="00D34FA7">
      <w:pPr>
        <w:spacing w:after="0"/>
      </w:pPr>
    </w:p>
    <w:tbl>
      <w:tblPr>
        <w:tblStyle w:val="TableGrid"/>
        <w:tblW w:w="0" w:type="auto"/>
        <w:tblInd w:w="445" w:type="dxa"/>
        <w:tblLook w:val="04A0" w:firstRow="1" w:lastRow="0" w:firstColumn="1" w:lastColumn="0" w:noHBand="0" w:noVBand="1"/>
      </w:tblPr>
      <w:tblGrid>
        <w:gridCol w:w="2070"/>
        <w:gridCol w:w="6835"/>
      </w:tblGrid>
      <w:tr w:rsidR="00D34FA7" w:rsidRPr="003A70DA" w14:paraId="3401EB68" w14:textId="77777777" w:rsidTr="00D34FA7">
        <w:tc>
          <w:tcPr>
            <w:tcW w:w="2070" w:type="dxa"/>
          </w:tcPr>
          <w:p w14:paraId="2D207561" w14:textId="77777777" w:rsidR="00D34FA7" w:rsidRPr="003A70DA" w:rsidRDefault="00D34FA7" w:rsidP="00D34FA7">
            <w:pPr>
              <w:jc w:val="right"/>
              <w:rPr>
                <w:b/>
              </w:rPr>
            </w:pPr>
            <w:r w:rsidRPr="003A70DA">
              <w:rPr>
                <w:b/>
              </w:rPr>
              <w:t>Description</w:t>
            </w:r>
          </w:p>
        </w:tc>
        <w:tc>
          <w:tcPr>
            <w:tcW w:w="6835" w:type="dxa"/>
          </w:tcPr>
          <w:p w14:paraId="5143E055" w14:textId="77777777" w:rsidR="00D34FA7" w:rsidRPr="003A70DA" w:rsidRDefault="00D34FA7" w:rsidP="00D34FA7">
            <w:r w:rsidRPr="003A70DA">
              <w:t xml:space="preserve">Number of biological children that were </w:t>
            </w:r>
            <w:r>
              <w:rPr>
                <w:sz w:val="24"/>
                <w:szCs w:val="24"/>
                <w:lang w:val="en-GB"/>
              </w:rPr>
              <w:t>elsewhere</w:t>
            </w:r>
            <w:r w:rsidRPr="003A70DA">
              <w:rPr>
                <w:sz w:val="24"/>
                <w:szCs w:val="24"/>
                <w:lang w:val="en-GB"/>
              </w:rPr>
              <w:t xml:space="preserve"> on the night of 29 August 2021</w:t>
            </w:r>
          </w:p>
        </w:tc>
      </w:tr>
      <w:tr w:rsidR="00D34FA7" w:rsidRPr="003A70DA" w14:paraId="6A9B7E93" w14:textId="77777777" w:rsidTr="00D34FA7">
        <w:tc>
          <w:tcPr>
            <w:tcW w:w="2070" w:type="dxa"/>
          </w:tcPr>
          <w:p w14:paraId="48B0B60B" w14:textId="77777777" w:rsidR="00D34FA7" w:rsidRPr="003A70DA" w:rsidRDefault="00D34FA7" w:rsidP="00D34FA7">
            <w:pPr>
              <w:jc w:val="right"/>
              <w:rPr>
                <w:b/>
              </w:rPr>
            </w:pPr>
            <w:r w:rsidRPr="003A70DA">
              <w:rPr>
                <w:b/>
              </w:rPr>
              <w:t>Name</w:t>
            </w:r>
          </w:p>
        </w:tc>
        <w:tc>
          <w:tcPr>
            <w:tcW w:w="6835" w:type="dxa"/>
          </w:tcPr>
          <w:p w14:paraId="3E44A5DA" w14:textId="77777777" w:rsidR="00D34FA7" w:rsidRPr="003A70DA" w:rsidRDefault="00D34FA7" w:rsidP="00D34FA7">
            <w:r w:rsidRPr="003A70DA">
              <w:t>NUM_OF_BIO_</w:t>
            </w:r>
            <w:r w:rsidDel="00CF4911">
              <w:t xml:space="preserve"> </w:t>
            </w:r>
            <w:r>
              <w:t>_</w:t>
            </w:r>
            <w:r w:rsidRPr="003A70DA">
              <w:t>CHILDREN_ELSEWHERE</w:t>
            </w:r>
          </w:p>
        </w:tc>
      </w:tr>
      <w:tr w:rsidR="00D34FA7" w:rsidRPr="003A70DA" w14:paraId="0CD448E5" w14:textId="77777777" w:rsidTr="00D34FA7">
        <w:tc>
          <w:tcPr>
            <w:tcW w:w="2070" w:type="dxa"/>
          </w:tcPr>
          <w:p w14:paraId="6A53BA32" w14:textId="77777777" w:rsidR="00D34FA7" w:rsidRPr="003A70DA" w:rsidRDefault="00D34FA7" w:rsidP="00D34FA7">
            <w:pPr>
              <w:jc w:val="right"/>
              <w:rPr>
                <w:b/>
              </w:rPr>
            </w:pPr>
            <w:r w:rsidRPr="003A70DA">
              <w:rPr>
                <w:b/>
              </w:rPr>
              <w:t>Type</w:t>
            </w:r>
          </w:p>
        </w:tc>
        <w:tc>
          <w:tcPr>
            <w:tcW w:w="6835" w:type="dxa"/>
          </w:tcPr>
          <w:p w14:paraId="291B067A" w14:textId="77777777" w:rsidR="00D34FA7" w:rsidRPr="003A70DA" w:rsidRDefault="00D34FA7" w:rsidP="00D34FA7">
            <w:r w:rsidRPr="003A70DA">
              <w:t>Numeric</w:t>
            </w:r>
          </w:p>
        </w:tc>
      </w:tr>
      <w:tr w:rsidR="00D34FA7" w:rsidRPr="003A70DA" w14:paraId="32D370BC" w14:textId="77777777" w:rsidTr="00D34FA7">
        <w:tc>
          <w:tcPr>
            <w:tcW w:w="2070" w:type="dxa"/>
          </w:tcPr>
          <w:p w14:paraId="46FD331C" w14:textId="77777777" w:rsidR="00D34FA7" w:rsidRPr="003A70DA" w:rsidRDefault="00D34FA7" w:rsidP="00D34FA7">
            <w:pPr>
              <w:jc w:val="right"/>
              <w:rPr>
                <w:b/>
              </w:rPr>
            </w:pPr>
            <w:r w:rsidRPr="003A70DA">
              <w:rPr>
                <w:b/>
              </w:rPr>
              <w:t>Universe</w:t>
            </w:r>
          </w:p>
        </w:tc>
        <w:tc>
          <w:tcPr>
            <w:tcW w:w="6835" w:type="dxa"/>
          </w:tcPr>
          <w:p w14:paraId="7A9EA2AB" w14:textId="77777777" w:rsidR="00D34FA7" w:rsidRPr="003A70DA" w:rsidRDefault="00D34FA7" w:rsidP="00D34FA7">
            <w:r w:rsidRPr="003A70DA">
              <w:t>For females aged 8 to 64 years</w:t>
            </w:r>
          </w:p>
        </w:tc>
      </w:tr>
      <w:tr w:rsidR="00D34FA7" w:rsidRPr="003A70DA" w14:paraId="6B9B39E4" w14:textId="77777777" w:rsidTr="00D34FA7">
        <w:tc>
          <w:tcPr>
            <w:tcW w:w="2070" w:type="dxa"/>
          </w:tcPr>
          <w:p w14:paraId="7498A473" w14:textId="77777777" w:rsidR="00D34FA7" w:rsidRPr="003A70DA" w:rsidRDefault="00D34FA7" w:rsidP="00D34FA7">
            <w:pPr>
              <w:jc w:val="right"/>
              <w:rPr>
                <w:b/>
              </w:rPr>
            </w:pPr>
            <w:r w:rsidRPr="003A70DA">
              <w:rPr>
                <w:b/>
              </w:rPr>
              <w:t>Question text</w:t>
            </w:r>
          </w:p>
        </w:tc>
        <w:tc>
          <w:tcPr>
            <w:tcW w:w="6835" w:type="dxa"/>
          </w:tcPr>
          <w:p w14:paraId="1EE9CCE9" w14:textId="77777777" w:rsidR="00D34FA7" w:rsidRDefault="00D34FA7" w:rsidP="00D34FA7">
            <w:pPr>
              <w:rPr>
                <w:sz w:val="24"/>
                <w:szCs w:val="24"/>
                <w:lang w:val="en-GB"/>
              </w:rPr>
            </w:pPr>
            <w:r w:rsidRPr="003A70DA">
              <w:rPr>
                <w:sz w:val="24"/>
                <w:szCs w:val="24"/>
                <w:lang w:val="en-GB"/>
              </w:rPr>
              <w:t xml:space="preserve">How many of </w:t>
            </w:r>
            <w:r>
              <w:rPr>
                <w:sz w:val="24"/>
                <w:szCs w:val="24"/>
                <w:lang w:val="en-GB"/>
              </w:rPr>
              <w:t>[NAME]’s</w:t>
            </w:r>
            <w:r w:rsidRPr="003A70DA">
              <w:rPr>
                <w:sz w:val="24"/>
                <w:szCs w:val="24"/>
                <w:lang w:val="en-GB"/>
              </w:rPr>
              <w:t xml:space="preserve"> </w:t>
            </w:r>
            <w:r>
              <w:rPr>
                <w:sz w:val="24"/>
                <w:szCs w:val="24"/>
                <w:lang w:val="en-GB"/>
              </w:rPr>
              <w:t>biological children were elsewhere</w:t>
            </w:r>
            <w:r w:rsidRPr="003A70DA">
              <w:rPr>
                <w:sz w:val="24"/>
                <w:szCs w:val="24"/>
                <w:lang w:val="en-GB"/>
              </w:rPr>
              <w:t xml:space="preserve"> on the night of 29 August 2021?</w:t>
            </w:r>
          </w:p>
          <w:p w14:paraId="0A66C750" w14:textId="77777777" w:rsidR="00D34FA7" w:rsidRDefault="00D34FA7" w:rsidP="00D34FA7">
            <w:pPr>
              <w:rPr>
                <w:sz w:val="24"/>
                <w:szCs w:val="24"/>
                <w:lang w:val="en-GB"/>
              </w:rPr>
            </w:pPr>
          </w:p>
          <w:p w14:paraId="23F8F22D" w14:textId="77777777" w:rsidR="00D34FA7" w:rsidRDefault="00D34FA7" w:rsidP="00D34FA7">
            <w:pPr>
              <w:rPr>
                <w:sz w:val="24"/>
                <w:szCs w:val="24"/>
                <w:lang w:val="en-GB"/>
              </w:rPr>
            </w:pPr>
            <w:r>
              <w:rPr>
                <w:sz w:val="24"/>
                <w:szCs w:val="24"/>
                <w:lang w:val="en-GB"/>
              </w:rPr>
              <w:t>How many males?</w:t>
            </w:r>
          </w:p>
          <w:p w14:paraId="206F5EF9" w14:textId="77777777" w:rsidR="00D34FA7" w:rsidRPr="003A70DA" w:rsidRDefault="00D34FA7" w:rsidP="00D34FA7">
            <w:r>
              <w:rPr>
                <w:sz w:val="24"/>
                <w:szCs w:val="24"/>
                <w:lang w:val="en-GB"/>
              </w:rPr>
              <w:t>How many females?</w:t>
            </w:r>
          </w:p>
        </w:tc>
      </w:tr>
      <w:tr w:rsidR="00D34FA7" w:rsidRPr="003A70DA" w14:paraId="2B766054" w14:textId="77777777" w:rsidTr="00D34FA7">
        <w:tc>
          <w:tcPr>
            <w:tcW w:w="2070" w:type="dxa"/>
          </w:tcPr>
          <w:p w14:paraId="3D08CBF3" w14:textId="77777777" w:rsidR="00D34FA7" w:rsidRPr="003A70DA" w:rsidRDefault="00D34FA7" w:rsidP="00D34FA7">
            <w:pPr>
              <w:jc w:val="right"/>
              <w:rPr>
                <w:b/>
              </w:rPr>
            </w:pPr>
            <w:r w:rsidRPr="003A70DA">
              <w:rPr>
                <w:b/>
              </w:rPr>
              <w:t>Help text</w:t>
            </w:r>
          </w:p>
        </w:tc>
        <w:tc>
          <w:tcPr>
            <w:tcW w:w="6835" w:type="dxa"/>
          </w:tcPr>
          <w:p w14:paraId="15850751" w14:textId="77777777" w:rsidR="00D34FA7" w:rsidRPr="003A70DA" w:rsidRDefault="00D34FA7" w:rsidP="00D34FA7"/>
        </w:tc>
      </w:tr>
      <w:tr w:rsidR="00D34FA7" w:rsidRPr="003A70DA" w14:paraId="6C1C08DA" w14:textId="77777777" w:rsidTr="00D34FA7">
        <w:tc>
          <w:tcPr>
            <w:tcW w:w="2070" w:type="dxa"/>
          </w:tcPr>
          <w:p w14:paraId="775A4F4D" w14:textId="77777777" w:rsidR="00D34FA7" w:rsidRPr="003A70DA" w:rsidRDefault="00D34FA7" w:rsidP="00D34FA7">
            <w:pPr>
              <w:jc w:val="right"/>
              <w:rPr>
                <w:b/>
              </w:rPr>
            </w:pPr>
            <w:r w:rsidRPr="003A70DA">
              <w:rPr>
                <w:b/>
              </w:rPr>
              <w:t>Valid range</w:t>
            </w:r>
          </w:p>
        </w:tc>
        <w:tc>
          <w:tcPr>
            <w:tcW w:w="6835" w:type="dxa"/>
            <w:shd w:val="clear" w:color="auto" w:fill="auto"/>
          </w:tcPr>
          <w:p w14:paraId="5EA1468A" w14:textId="77777777" w:rsidR="00D34FA7" w:rsidRPr="003A70DA" w:rsidRDefault="00D34FA7" w:rsidP="00D34FA7">
            <w:r>
              <w:t>00-30, 99</w:t>
            </w:r>
          </w:p>
        </w:tc>
      </w:tr>
      <w:tr w:rsidR="00D34FA7" w:rsidRPr="003A70DA" w14:paraId="2F62056E" w14:textId="77777777" w:rsidTr="00D34FA7">
        <w:tc>
          <w:tcPr>
            <w:tcW w:w="2070" w:type="dxa"/>
          </w:tcPr>
          <w:p w14:paraId="0A8C828B" w14:textId="77777777" w:rsidR="00D34FA7" w:rsidRPr="003A70DA" w:rsidRDefault="00D34FA7" w:rsidP="00D34FA7">
            <w:pPr>
              <w:jc w:val="right"/>
              <w:rPr>
                <w:b/>
              </w:rPr>
            </w:pPr>
            <w:r w:rsidRPr="003A70DA">
              <w:rPr>
                <w:b/>
              </w:rPr>
              <w:t>Responses</w:t>
            </w:r>
          </w:p>
        </w:tc>
        <w:tc>
          <w:tcPr>
            <w:tcW w:w="6835" w:type="dxa"/>
          </w:tcPr>
          <w:p w14:paraId="4B78BEF9" w14:textId="77777777" w:rsidR="00D34FA7" w:rsidRPr="00286B7E" w:rsidRDefault="00D34FA7" w:rsidP="00D34FA7">
            <w:pPr>
              <w:rPr>
                <w:b/>
              </w:rPr>
            </w:pPr>
            <w:r>
              <w:rPr>
                <w:b/>
              </w:rPr>
              <w:t xml:space="preserve">Block </w:t>
            </w:r>
            <w:r w:rsidRPr="00286B7E">
              <w:rPr>
                <w:b/>
              </w:rPr>
              <w:t>Numeric</w:t>
            </w:r>
          </w:p>
          <w:p w14:paraId="7243444D" w14:textId="77777777" w:rsidR="00D34FA7" w:rsidRDefault="00D34FA7" w:rsidP="00D34FA7">
            <w:r>
              <w:t xml:space="preserve">Combo box: Numeric 00 – 30 and </w:t>
            </w:r>
          </w:p>
          <w:p w14:paraId="19A022C1" w14:textId="77777777" w:rsidR="00D34FA7" w:rsidRPr="003A70DA" w:rsidRDefault="00D34FA7" w:rsidP="00D34FA7">
            <w:r>
              <w:t>Radio button for “don’t know”</w:t>
            </w:r>
          </w:p>
        </w:tc>
      </w:tr>
      <w:tr w:rsidR="00D34FA7" w:rsidRPr="003A70DA" w14:paraId="22A39397" w14:textId="77777777" w:rsidTr="00D34FA7">
        <w:tc>
          <w:tcPr>
            <w:tcW w:w="2070" w:type="dxa"/>
          </w:tcPr>
          <w:p w14:paraId="5E771318" w14:textId="77777777" w:rsidR="00D34FA7" w:rsidRPr="003A70DA" w:rsidRDefault="00D34FA7" w:rsidP="00D34FA7">
            <w:pPr>
              <w:jc w:val="right"/>
              <w:rPr>
                <w:b/>
              </w:rPr>
            </w:pPr>
            <w:r w:rsidRPr="003A70DA">
              <w:rPr>
                <w:b/>
              </w:rPr>
              <w:t>Prefill</w:t>
            </w:r>
          </w:p>
        </w:tc>
        <w:tc>
          <w:tcPr>
            <w:tcW w:w="6835" w:type="dxa"/>
          </w:tcPr>
          <w:p w14:paraId="19245A29" w14:textId="77777777" w:rsidR="00D34FA7" w:rsidRPr="003A70DA" w:rsidRDefault="00D34FA7" w:rsidP="00D34FA7">
            <w:r>
              <w:t>[NAME]</w:t>
            </w:r>
          </w:p>
        </w:tc>
      </w:tr>
      <w:tr w:rsidR="00D34FA7" w:rsidRPr="003A70DA" w14:paraId="0901B119" w14:textId="77777777" w:rsidTr="00D34FA7">
        <w:tc>
          <w:tcPr>
            <w:tcW w:w="2070" w:type="dxa"/>
          </w:tcPr>
          <w:p w14:paraId="7861C046" w14:textId="77777777" w:rsidR="00D34FA7" w:rsidRPr="003A70DA" w:rsidRDefault="00D34FA7" w:rsidP="00D34FA7">
            <w:pPr>
              <w:jc w:val="right"/>
              <w:rPr>
                <w:b/>
              </w:rPr>
            </w:pPr>
            <w:r w:rsidRPr="003A70DA">
              <w:rPr>
                <w:b/>
              </w:rPr>
              <w:t>Consistency checks</w:t>
            </w:r>
          </w:p>
        </w:tc>
        <w:tc>
          <w:tcPr>
            <w:tcW w:w="6835" w:type="dxa"/>
          </w:tcPr>
          <w:p w14:paraId="591A3504" w14:textId="77777777" w:rsidR="00D34FA7" w:rsidRDefault="00D34FA7" w:rsidP="00D34FA7">
            <w:pPr>
              <w:numPr>
                <w:ilvl w:val="0"/>
                <w:numId w:val="7"/>
              </w:numPr>
              <w:contextualSpacing/>
            </w:pPr>
          </w:p>
          <w:p w14:paraId="5D70B065" w14:textId="77777777" w:rsidR="00D34FA7" w:rsidRDefault="00D34FA7" w:rsidP="00D34FA7">
            <w:r>
              <w:t>If number of biological male children (F3) elsewhere is greater total number of males ever born (F1) then error</w:t>
            </w:r>
          </w:p>
          <w:p w14:paraId="472BF9A5" w14:textId="77777777" w:rsidR="00D34FA7" w:rsidRDefault="00D34FA7" w:rsidP="00D34FA7">
            <w:r>
              <w:t>If number of biological female children (F3) elsewhere is greater total number of females ever born (F1) then error</w:t>
            </w:r>
          </w:p>
          <w:p w14:paraId="7D14F871" w14:textId="77777777" w:rsidR="00D34FA7" w:rsidRDefault="00D34FA7" w:rsidP="00D34FA7"/>
          <w:p w14:paraId="288C0E86" w14:textId="77777777" w:rsidR="00D34FA7" w:rsidRDefault="00D34FA7" w:rsidP="00D34FA7"/>
          <w:p w14:paraId="2015EDBE" w14:textId="77777777" w:rsidR="00D34FA7" w:rsidRDefault="00D34FA7" w:rsidP="00D34FA7">
            <w:r w:rsidRPr="00286B7E">
              <w:rPr>
                <w:b/>
              </w:rPr>
              <w:t>Error message</w:t>
            </w:r>
            <w:r>
              <w:t xml:space="preserve">: The number of biological males (F3) elsewhere is greater than F1  </w:t>
            </w:r>
          </w:p>
          <w:p w14:paraId="044E5B4F" w14:textId="77777777" w:rsidR="00D34FA7" w:rsidRDefault="00D34FA7" w:rsidP="00D34FA7">
            <w:r>
              <w:t xml:space="preserve">The number of biological females (F3) elsewhere is greater than F1  </w:t>
            </w:r>
          </w:p>
          <w:p w14:paraId="4D118B8A" w14:textId="77777777" w:rsidR="00D34FA7" w:rsidRDefault="00D34FA7" w:rsidP="00D34FA7"/>
          <w:p w14:paraId="3522FC8F" w14:textId="77777777" w:rsidR="00D34FA7" w:rsidRDefault="00D34FA7" w:rsidP="00D34FA7"/>
          <w:p w14:paraId="1A3FC21C" w14:textId="77777777" w:rsidR="00D34FA7" w:rsidRDefault="00D34FA7" w:rsidP="00D34FA7">
            <w:r>
              <w:t xml:space="preserve"> Please verify [number of biological children] </w:t>
            </w:r>
          </w:p>
          <w:p w14:paraId="1B065C94" w14:textId="77777777" w:rsidR="00D34FA7" w:rsidRDefault="00D34FA7" w:rsidP="00D34FA7">
            <w:r>
              <w:t>Fix [number of males and females] (F1)</w:t>
            </w:r>
          </w:p>
          <w:p w14:paraId="5E1A5A47" w14:textId="77777777" w:rsidR="00D34FA7" w:rsidRDefault="00D34FA7" w:rsidP="00D34FA7">
            <w:r>
              <w:t>Fix [number of biological children elsewhere (males and Females)] (F3)</w:t>
            </w:r>
          </w:p>
          <w:p w14:paraId="34063EB2" w14:textId="77777777" w:rsidR="00D34FA7" w:rsidRDefault="00D34FA7" w:rsidP="00D34FA7">
            <w:pPr>
              <w:contextualSpacing/>
            </w:pPr>
          </w:p>
          <w:p w14:paraId="6E9FF187" w14:textId="77777777" w:rsidR="00D34FA7" w:rsidRPr="003A70DA" w:rsidRDefault="00D34FA7" w:rsidP="00D34FA7"/>
        </w:tc>
      </w:tr>
    </w:tbl>
    <w:p w14:paraId="20F3B2AC" w14:textId="77777777" w:rsidR="00D34FA7" w:rsidRDefault="00D34FA7" w:rsidP="00D34FA7"/>
    <w:p w14:paraId="401A38DE" w14:textId="77777777" w:rsidR="00D34FA7" w:rsidRDefault="00D34FA7" w:rsidP="00D34FA7"/>
    <w:p w14:paraId="490461F5" w14:textId="77777777" w:rsidR="00D34FA7" w:rsidRDefault="00D34FA7" w:rsidP="00D34FA7"/>
    <w:p w14:paraId="482ECE84" w14:textId="77777777" w:rsidR="00D34FA7" w:rsidRPr="003A70DA" w:rsidRDefault="00D34FA7" w:rsidP="00D34FA7"/>
    <w:p w14:paraId="46B587FA" w14:textId="77777777" w:rsidR="00D34FA7" w:rsidRDefault="00D34FA7" w:rsidP="00D34FA7">
      <w:pPr>
        <w:spacing w:after="0"/>
        <w:rPr>
          <w:b/>
          <w:sz w:val="24"/>
          <w:szCs w:val="24"/>
          <w:lang w:val="en-GB"/>
        </w:rPr>
      </w:pPr>
    </w:p>
    <w:p w14:paraId="3D2E5C7C" w14:textId="77777777" w:rsidR="00D34FA7" w:rsidRDefault="00D34FA7" w:rsidP="00D34FA7">
      <w:pPr>
        <w:spacing w:after="0"/>
        <w:rPr>
          <w:b/>
          <w:sz w:val="24"/>
          <w:szCs w:val="24"/>
          <w:lang w:val="en-GB"/>
        </w:rPr>
      </w:pPr>
      <w:r>
        <w:rPr>
          <w:b/>
          <w:sz w:val="24"/>
          <w:szCs w:val="24"/>
          <w:lang w:val="en-GB"/>
        </w:rPr>
        <w:t>F4: How many of [NAME]’s biological children are no longer alive?</w:t>
      </w:r>
    </w:p>
    <w:p w14:paraId="369ED2A5" w14:textId="77777777" w:rsidR="00D34FA7" w:rsidRPr="003A70DA" w:rsidRDefault="00D34FA7" w:rsidP="00D34FA7">
      <w:pPr>
        <w:spacing w:after="0"/>
        <w:rPr>
          <w:b/>
          <w:sz w:val="24"/>
          <w:szCs w:val="24"/>
          <w:lang w:val="en-GB"/>
        </w:rPr>
      </w:pPr>
    </w:p>
    <w:tbl>
      <w:tblPr>
        <w:tblStyle w:val="TableGrid"/>
        <w:tblW w:w="0" w:type="auto"/>
        <w:tblInd w:w="445" w:type="dxa"/>
        <w:tblLook w:val="04A0" w:firstRow="1" w:lastRow="0" w:firstColumn="1" w:lastColumn="0" w:noHBand="0" w:noVBand="1"/>
      </w:tblPr>
      <w:tblGrid>
        <w:gridCol w:w="2070"/>
        <w:gridCol w:w="6835"/>
      </w:tblGrid>
      <w:tr w:rsidR="00D34FA7" w:rsidRPr="003A70DA" w14:paraId="249763BB" w14:textId="77777777" w:rsidTr="00D34FA7">
        <w:tc>
          <w:tcPr>
            <w:tcW w:w="2070" w:type="dxa"/>
          </w:tcPr>
          <w:p w14:paraId="0603D65E" w14:textId="77777777" w:rsidR="00D34FA7" w:rsidRPr="003A70DA" w:rsidRDefault="00D34FA7" w:rsidP="00D34FA7">
            <w:pPr>
              <w:jc w:val="right"/>
              <w:rPr>
                <w:b/>
              </w:rPr>
            </w:pPr>
            <w:r w:rsidRPr="003A70DA">
              <w:rPr>
                <w:b/>
              </w:rPr>
              <w:lastRenderedPageBreak/>
              <w:t>Description</w:t>
            </w:r>
          </w:p>
        </w:tc>
        <w:tc>
          <w:tcPr>
            <w:tcW w:w="6835" w:type="dxa"/>
          </w:tcPr>
          <w:p w14:paraId="5C438021" w14:textId="77777777" w:rsidR="00D34FA7" w:rsidRPr="003A70DA" w:rsidRDefault="00D34FA7" w:rsidP="00D34FA7">
            <w:r w:rsidRPr="003A70DA">
              <w:t>Number of</w:t>
            </w:r>
            <w:r>
              <w:t xml:space="preserve"> </w:t>
            </w:r>
            <w:r w:rsidRPr="003A70DA">
              <w:t>biological children who are no longer alive</w:t>
            </w:r>
            <w:r w:rsidRPr="003A70DA">
              <w:rPr>
                <w:sz w:val="24"/>
                <w:szCs w:val="24"/>
                <w:lang w:val="en-GB"/>
              </w:rPr>
              <w:t xml:space="preserve"> on the night of 29 August 2021</w:t>
            </w:r>
          </w:p>
        </w:tc>
      </w:tr>
      <w:tr w:rsidR="00D34FA7" w:rsidRPr="003A70DA" w14:paraId="4C33476C" w14:textId="77777777" w:rsidTr="00D34FA7">
        <w:tc>
          <w:tcPr>
            <w:tcW w:w="2070" w:type="dxa"/>
          </w:tcPr>
          <w:p w14:paraId="5ED9CC6E" w14:textId="77777777" w:rsidR="00D34FA7" w:rsidRPr="003A70DA" w:rsidRDefault="00D34FA7" w:rsidP="00D34FA7">
            <w:pPr>
              <w:jc w:val="right"/>
              <w:rPr>
                <w:b/>
              </w:rPr>
            </w:pPr>
            <w:r w:rsidRPr="003A70DA">
              <w:rPr>
                <w:b/>
              </w:rPr>
              <w:t>Name</w:t>
            </w:r>
          </w:p>
        </w:tc>
        <w:tc>
          <w:tcPr>
            <w:tcW w:w="6835" w:type="dxa"/>
          </w:tcPr>
          <w:p w14:paraId="64848D72" w14:textId="77777777" w:rsidR="00D34FA7" w:rsidRPr="003A70DA" w:rsidRDefault="00D34FA7" w:rsidP="00D34FA7">
            <w:r w:rsidRPr="003A70DA">
              <w:t>NUM_OF_BIO_</w:t>
            </w:r>
            <w:r w:rsidDel="00CF4911">
              <w:t xml:space="preserve"> </w:t>
            </w:r>
            <w:r>
              <w:t>_</w:t>
            </w:r>
            <w:r w:rsidRPr="003A70DA">
              <w:t>CHILDREN_NOT_ALIVE</w:t>
            </w:r>
          </w:p>
        </w:tc>
      </w:tr>
      <w:tr w:rsidR="00D34FA7" w:rsidRPr="003A70DA" w14:paraId="60352138" w14:textId="77777777" w:rsidTr="00D34FA7">
        <w:tc>
          <w:tcPr>
            <w:tcW w:w="2070" w:type="dxa"/>
          </w:tcPr>
          <w:p w14:paraId="6647E17C" w14:textId="77777777" w:rsidR="00D34FA7" w:rsidRPr="003A70DA" w:rsidRDefault="00D34FA7" w:rsidP="00D34FA7">
            <w:pPr>
              <w:jc w:val="right"/>
              <w:rPr>
                <w:b/>
              </w:rPr>
            </w:pPr>
            <w:r w:rsidRPr="003A70DA">
              <w:rPr>
                <w:b/>
              </w:rPr>
              <w:t>Type</w:t>
            </w:r>
          </w:p>
        </w:tc>
        <w:tc>
          <w:tcPr>
            <w:tcW w:w="6835" w:type="dxa"/>
          </w:tcPr>
          <w:p w14:paraId="6EA2376C" w14:textId="77777777" w:rsidR="00D34FA7" w:rsidRPr="003A70DA" w:rsidRDefault="00D34FA7" w:rsidP="00D34FA7">
            <w:r w:rsidRPr="003A70DA">
              <w:t>Numeric</w:t>
            </w:r>
          </w:p>
        </w:tc>
      </w:tr>
      <w:tr w:rsidR="00D34FA7" w:rsidRPr="003A70DA" w14:paraId="650406FF" w14:textId="77777777" w:rsidTr="00D34FA7">
        <w:tc>
          <w:tcPr>
            <w:tcW w:w="2070" w:type="dxa"/>
          </w:tcPr>
          <w:p w14:paraId="71484C44" w14:textId="77777777" w:rsidR="00D34FA7" w:rsidRPr="003A70DA" w:rsidRDefault="00D34FA7" w:rsidP="00D34FA7">
            <w:pPr>
              <w:jc w:val="right"/>
              <w:rPr>
                <w:b/>
              </w:rPr>
            </w:pPr>
            <w:r w:rsidRPr="003A70DA">
              <w:rPr>
                <w:b/>
              </w:rPr>
              <w:t>Universe</w:t>
            </w:r>
          </w:p>
        </w:tc>
        <w:tc>
          <w:tcPr>
            <w:tcW w:w="6835" w:type="dxa"/>
          </w:tcPr>
          <w:p w14:paraId="7DA2AE42" w14:textId="77777777" w:rsidR="00D34FA7" w:rsidRPr="003A70DA" w:rsidRDefault="00D34FA7" w:rsidP="00D34FA7">
            <w:r w:rsidRPr="003A70DA">
              <w:t>For females aged 8 to 64 years</w:t>
            </w:r>
          </w:p>
        </w:tc>
      </w:tr>
      <w:tr w:rsidR="00D34FA7" w:rsidRPr="003A70DA" w14:paraId="540B121A" w14:textId="77777777" w:rsidTr="00D34FA7">
        <w:tc>
          <w:tcPr>
            <w:tcW w:w="2070" w:type="dxa"/>
          </w:tcPr>
          <w:p w14:paraId="668D4990" w14:textId="77777777" w:rsidR="00D34FA7" w:rsidRPr="003A70DA" w:rsidRDefault="00D34FA7" w:rsidP="00D34FA7">
            <w:pPr>
              <w:jc w:val="right"/>
              <w:rPr>
                <w:b/>
              </w:rPr>
            </w:pPr>
            <w:r w:rsidRPr="003A70DA">
              <w:rPr>
                <w:b/>
              </w:rPr>
              <w:t>Question text</w:t>
            </w:r>
          </w:p>
        </w:tc>
        <w:tc>
          <w:tcPr>
            <w:tcW w:w="6835" w:type="dxa"/>
          </w:tcPr>
          <w:p w14:paraId="554C0CDA" w14:textId="77777777" w:rsidR="00D34FA7" w:rsidRDefault="00D34FA7" w:rsidP="00D34FA7">
            <w:pPr>
              <w:rPr>
                <w:sz w:val="24"/>
                <w:szCs w:val="24"/>
                <w:lang w:val="en-GB"/>
              </w:rPr>
            </w:pPr>
            <w:r w:rsidRPr="003A70DA">
              <w:rPr>
                <w:sz w:val="24"/>
                <w:szCs w:val="24"/>
                <w:lang w:val="en-GB"/>
              </w:rPr>
              <w:t xml:space="preserve">How many of </w:t>
            </w:r>
            <w:r>
              <w:rPr>
                <w:sz w:val="24"/>
                <w:szCs w:val="24"/>
                <w:lang w:val="en-GB"/>
              </w:rPr>
              <w:t>[NAME]’s</w:t>
            </w:r>
            <w:r w:rsidRPr="003A70DA">
              <w:rPr>
                <w:sz w:val="24"/>
                <w:szCs w:val="24"/>
                <w:lang w:val="en-GB"/>
              </w:rPr>
              <w:t xml:space="preserve"> </w:t>
            </w:r>
            <w:r>
              <w:rPr>
                <w:sz w:val="24"/>
                <w:szCs w:val="24"/>
                <w:lang w:val="en-GB"/>
              </w:rPr>
              <w:t xml:space="preserve">biological children </w:t>
            </w:r>
            <w:del w:id="53" w:author="Nobuko Mizoguchi (CENSUS/POP FED)" w:date="2020-03-09T17:26:00Z">
              <w:r w:rsidDel="00E96A14">
                <w:rPr>
                  <w:sz w:val="24"/>
                  <w:szCs w:val="24"/>
                  <w:lang w:val="en-GB"/>
                </w:rPr>
                <w:delText xml:space="preserve">are </w:delText>
              </w:r>
            </w:del>
            <w:ins w:id="54" w:author="Nobuko Mizoguchi (CENSUS/POP FED)" w:date="2020-03-09T17:26:00Z">
              <w:r w:rsidR="00E96A14">
                <w:rPr>
                  <w:sz w:val="24"/>
                  <w:szCs w:val="24"/>
                  <w:lang w:val="en-GB"/>
                </w:rPr>
                <w:t xml:space="preserve">were </w:t>
              </w:r>
            </w:ins>
            <w:r>
              <w:rPr>
                <w:sz w:val="24"/>
                <w:szCs w:val="24"/>
                <w:lang w:val="en-GB"/>
              </w:rPr>
              <w:t xml:space="preserve">no longer alive </w:t>
            </w:r>
            <w:r w:rsidRPr="003A70DA">
              <w:rPr>
                <w:sz w:val="24"/>
                <w:szCs w:val="24"/>
                <w:lang w:val="en-GB"/>
              </w:rPr>
              <w:t>on the night of 29 August 2021?</w:t>
            </w:r>
          </w:p>
          <w:p w14:paraId="6195E47B" w14:textId="77777777" w:rsidR="00D34FA7" w:rsidRDefault="00D34FA7" w:rsidP="00D34FA7">
            <w:pPr>
              <w:rPr>
                <w:sz w:val="24"/>
                <w:szCs w:val="24"/>
                <w:lang w:val="en-GB"/>
              </w:rPr>
            </w:pPr>
          </w:p>
          <w:p w14:paraId="4E6B21FE" w14:textId="77777777" w:rsidR="00D34FA7" w:rsidRDefault="00D34FA7" w:rsidP="00D34FA7">
            <w:pPr>
              <w:rPr>
                <w:sz w:val="24"/>
                <w:szCs w:val="24"/>
                <w:lang w:val="en-GB"/>
              </w:rPr>
            </w:pPr>
            <w:r>
              <w:rPr>
                <w:sz w:val="24"/>
                <w:szCs w:val="24"/>
                <w:lang w:val="en-GB"/>
              </w:rPr>
              <w:t>How many males?</w:t>
            </w:r>
          </w:p>
          <w:p w14:paraId="7F03E8E8" w14:textId="77777777" w:rsidR="00D34FA7" w:rsidRPr="003A70DA" w:rsidRDefault="00D34FA7" w:rsidP="00D34FA7">
            <w:pPr>
              <w:rPr>
                <w:sz w:val="24"/>
                <w:szCs w:val="24"/>
                <w:lang w:val="en-GB"/>
              </w:rPr>
            </w:pPr>
            <w:r>
              <w:rPr>
                <w:sz w:val="24"/>
                <w:szCs w:val="24"/>
                <w:lang w:val="en-GB"/>
              </w:rPr>
              <w:t xml:space="preserve">How many females? </w:t>
            </w:r>
          </w:p>
        </w:tc>
      </w:tr>
      <w:tr w:rsidR="00D34FA7" w:rsidRPr="003A70DA" w14:paraId="0A41AD04" w14:textId="77777777" w:rsidTr="00D34FA7">
        <w:tc>
          <w:tcPr>
            <w:tcW w:w="2070" w:type="dxa"/>
          </w:tcPr>
          <w:p w14:paraId="47C2592B" w14:textId="77777777" w:rsidR="00D34FA7" w:rsidRPr="003A70DA" w:rsidRDefault="00D34FA7" w:rsidP="00D34FA7">
            <w:pPr>
              <w:jc w:val="right"/>
              <w:rPr>
                <w:b/>
              </w:rPr>
            </w:pPr>
            <w:r w:rsidRPr="003A70DA">
              <w:rPr>
                <w:b/>
              </w:rPr>
              <w:t>Help text</w:t>
            </w:r>
          </w:p>
        </w:tc>
        <w:tc>
          <w:tcPr>
            <w:tcW w:w="6835" w:type="dxa"/>
          </w:tcPr>
          <w:p w14:paraId="05E3ABC7" w14:textId="77777777" w:rsidR="00D34FA7" w:rsidRPr="003A70DA" w:rsidRDefault="00D34FA7" w:rsidP="00D34FA7"/>
        </w:tc>
      </w:tr>
      <w:tr w:rsidR="00D34FA7" w:rsidRPr="003A70DA" w14:paraId="4758D1C1" w14:textId="77777777" w:rsidTr="00D34FA7">
        <w:tc>
          <w:tcPr>
            <w:tcW w:w="2070" w:type="dxa"/>
          </w:tcPr>
          <w:p w14:paraId="14971D04" w14:textId="77777777" w:rsidR="00D34FA7" w:rsidRPr="003A70DA" w:rsidRDefault="00D34FA7" w:rsidP="00D34FA7">
            <w:pPr>
              <w:jc w:val="right"/>
              <w:rPr>
                <w:b/>
              </w:rPr>
            </w:pPr>
            <w:r w:rsidRPr="003A70DA">
              <w:rPr>
                <w:b/>
              </w:rPr>
              <w:t>Valid range</w:t>
            </w:r>
          </w:p>
        </w:tc>
        <w:tc>
          <w:tcPr>
            <w:tcW w:w="6835" w:type="dxa"/>
            <w:shd w:val="clear" w:color="auto" w:fill="auto"/>
          </w:tcPr>
          <w:p w14:paraId="0440DC87" w14:textId="77777777" w:rsidR="00D34FA7" w:rsidRPr="003A70DA" w:rsidRDefault="00D34FA7" w:rsidP="00D34FA7">
            <w:r>
              <w:t>00</w:t>
            </w:r>
            <w:r w:rsidRPr="003A70DA">
              <w:t>-30</w:t>
            </w:r>
            <w:r>
              <w:t>, 99</w:t>
            </w:r>
          </w:p>
        </w:tc>
      </w:tr>
      <w:tr w:rsidR="00D34FA7" w:rsidRPr="003A70DA" w14:paraId="5FC15A3A" w14:textId="77777777" w:rsidTr="00D34FA7">
        <w:tc>
          <w:tcPr>
            <w:tcW w:w="2070" w:type="dxa"/>
          </w:tcPr>
          <w:p w14:paraId="3573A11F" w14:textId="77777777" w:rsidR="00D34FA7" w:rsidRPr="003A70DA" w:rsidRDefault="00D34FA7" w:rsidP="00D34FA7">
            <w:pPr>
              <w:jc w:val="right"/>
              <w:rPr>
                <w:b/>
              </w:rPr>
            </w:pPr>
            <w:r w:rsidRPr="003A70DA">
              <w:rPr>
                <w:b/>
              </w:rPr>
              <w:t>Responses</w:t>
            </w:r>
          </w:p>
        </w:tc>
        <w:tc>
          <w:tcPr>
            <w:tcW w:w="6835" w:type="dxa"/>
          </w:tcPr>
          <w:p w14:paraId="2FF8EB18" w14:textId="77777777" w:rsidR="00D34FA7" w:rsidRPr="00286B7E" w:rsidRDefault="00D34FA7" w:rsidP="00D34FA7">
            <w:pPr>
              <w:rPr>
                <w:b/>
              </w:rPr>
            </w:pPr>
            <w:r>
              <w:rPr>
                <w:b/>
              </w:rPr>
              <w:t xml:space="preserve">Block </w:t>
            </w:r>
            <w:r w:rsidRPr="00286B7E">
              <w:rPr>
                <w:b/>
              </w:rPr>
              <w:t>Numeric</w:t>
            </w:r>
          </w:p>
          <w:p w14:paraId="7B5FC079" w14:textId="77777777" w:rsidR="00D34FA7" w:rsidRDefault="00D34FA7" w:rsidP="00D34FA7">
            <w:r>
              <w:t xml:space="preserve">Combo box: Numeric 00 – 30 and </w:t>
            </w:r>
          </w:p>
          <w:p w14:paraId="2367CA1C" w14:textId="77777777" w:rsidR="00D34FA7" w:rsidRPr="003A70DA" w:rsidRDefault="00D34FA7" w:rsidP="00D34FA7">
            <w:r>
              <w:t>Radio button for “don’t know”</w:t>
            </w:r>
          </w:p>
        </w:tc>
      </w:tr>
      <w:tr w:rsidR="00D34FA7" w:rsidRPr="003A70DA" w14:paraId="3CAD0421" w14:textId="77777777" w:rsidTr="00D34FA7">
        <w:tc>
          <w:tcPr>
            <w:tcW w:w="2070" w:type="dxa"/>
          </w:tcPr>
          <w:p w14:paraId="17AF5CE8" w14:textId="77777777" w:rsidR="00D34FA7" w:rsidRPr="003A70DA" w:rsidRDefault="00D34FA7" w:rsidP="00D34FA7">
            <w:pPr>
              <w:jc w:val="right"/>
              <w:rPr>
                <w:b/>
              </w:rPr>
            </w:pPr>
            <w:r w:rsidRPr="003A70DA">
              <w:rPr>
                <w:b/>
              </w:rPr>
              <w:t>Prefill</w:t>
            </w:r>
          </w:p>
        </w:tc>
        <w:tc>
          <w:tcPr>
            <w:tcW w:w="6835" w:type="dxa"/>
          </w:tcPr>
          <w:p w14:paraId="3D8BF118" w14:textId="77777777" w:rsidR="00D34FA7" w:rsidRPr="003A70DA" w:rsidRDefault="00D34FA7" w:rsidP="00D34FA7">
            <w:r>
              <w:t>[NAME]</w:t>
            </w:r>
          </w:p>
        </w:tc>
      </w:tr>
      <w:tr w:rsidR="00D34FA7" w:rsidRPr="003A70DA" w14:paraId="009A55F5" w14:textId="77777777" w:rsidTr="00D34FA7">
        <w:tc>
          <w:tcPr>
            <w:tcW w:w="2070" w:type="dxa"/>
          </w:tcPr>
          <w:p w14:paraId="54843ABB" w14:textId="77777777" w:rsidR="00D34FA7" w:rsidRPr="003A70DA" w:rsidRDefault="00D34FA7" w:rsidP="00D34FA7">
            <w:pPr>
              <w:jc w:val="right"/>
              <w:rPr>
                <w:b/>
              </w:rPr>
            </w:pPr>
            <w:r w:rsidRPr="003A70DA">
              <w:rPr>
                <w:b/>
              </w:rPr>
              <w:t>Consistency checks</w:t>
            </w:r>
          </w:p>
        </w:tc>
        <w:tc>
          <w:tcPr>
            <w:tcW w:w="6835" w:type="dxa"/>
          </w:tcPr>
          <w:p w14:paraId="6FCE027B" w14:textId="77777777" w:rsidR="00D34FA7" w:rsidRDefault="00D34FA7" w:rsidP="00D34FA7">
            <w:pPr>
              <w:numPr>
                <w:ilvl w:val="0"/>
                <w:numId w:val="7"/>
              </w:numPr>
              <w:contextualSpacing/>
            </w:pPr>
          </w:p>
          <w:p w14:paraId="4D420DC3" w14:textId="77777777" w:rsidR="00D34FA7" w:rsidRDefault="00D34FA7" w:rsidP="00D34FA7">
            <w:r>
              <w:t>If number of biological male children (F4) no longer alive is greater than total number of males ever born (F1) then error</w:t>
            </w:r>
          </w:p>
          <w:p w14:paraId="7A16CD06" w14:textId="77777777" w:rsidR="00D34FA7" w:rsidRDefault="00D34FA7" w:rsidP="00D34FA7"/>
          <w:p w14:paraId="57C4618E" w14:textId="77777777" w:rsidR="00D34FA7" w:rsidRDefault="00D34FA7" w:rsidP="00D34FA7">
            <w:r>
              <w:t>If number of biological female children (F4) no longer alive is greater than total number of females ever born (F1) then error</w:t>
            </w:r>
          </w:p>
          <w:p w14:paraId="23DF6086" w14:textId="77777777" w:rsidR="00D34FA7" w:rsidRDefault="00D34FA7" w:rsidP="00D34FA7"/>
          <w:p w14:paraId="4B86C9A6" w14:textId="77777777" w:rsidR="00D34FA7" w:rsidRDefault="00D34FA7" w:rsidP="00D34FA7"/>
          <w:p w14:paraId="0CF2BE66" w14:textId="77777777" w:rsidR="00D34FA7" w:rsidRDefault="00D34FA7" w:rsidP="00D34FA7">
            <w:r w:rsidRPr="00286B7E">
              <w:rPr>
                <w:b/>
              </w:rPr>
              <w:t>Error message</w:t>
            </w:r>
            <w:r>
              <w:t xml:space="preserve">: The number of biological male children (F4) no longer alive is greater than F1 </w:t>
            </w:r>
          </w:p>
          <w:p w14:paraId="577F0168" w14:textId="77777777" w:rsidR="00D34FA7" w:rsidRDefault="00D34FA7" w:rsidP="00D34FA7">
            <w:r w:rsidRPr="00286B7E">
              <w:rPr>
                <w:b/>
              </w:rPr>
              <w:t>Error message</w:t>
            </w:r>
            <w:r>
              <w:t xml:space="preserve">: The number of biological female children (F4) no longer alive is greater than F1  </w:t>
            </w:r>
          </w:p>
          <w:p w14:paraId="3E65CF05" w14:textId="77777777" w:rsidR="00D34FA7" w:rsidRDefault="00D34FA7" w:rsidP="00D34FA7"/>
          <w:p w14:paraId="62C3BD4B" w14:textId="77777777" w:rsidR="00D34FA7" w:rsidRDefault="00D34FA7" w:rsidP="00D34FA7"/>
          <w:p w14:paraId="0A41D538" w14:textId="77777777" w:rsidR="00D34FA7" w:rsidRDefault="00D34FA7" w:rsidP="00D34FA7">
            <w:r>
              <w:t xml:space="preserve">Please verify [number of biological children] </w:t>
            </w:r>
          </w:p>
          <w:p w14:paraId="1A9D7932" w14:textId="77777777" w:rsidR="00D34FA7" w:rsidRDefault="00D34FA7" w:rsidP="00D34FA7">
            <w:r>
              <w:t>Fix [number of males and females] (F1)</w:t>
            </w:r>
          </w:p>
          <w:p w14:paraId="263F4151" w14:textId="77777777" w:rsidR="00D34FA7" w:rsidRDefault="00D34FA7" w:rsidP="00D34FA7">
            <w:r>
              <w:t>Fix [number of biological children no longer alive (males and Females)] (F4)</w:t>
            </w:r>
          </w:p>
          <w:p w14:paraId="63B98535" w14:textId="77777777" w:rsidR="00D34FA7" w:rsidRDefault="00D34FA7" w:rsidP="00D34FA7">
            <w:pPr>
              <w:contextualSpacing/>
            </w:pPr>
          </w:p>
          <w:p w14:paraId="5F3838B7" w14:textId="77777777" w:rsidR="00D34FA7" w:rsidRDefault="00D34FA7" w:rsidP="00D34FA7">
            <w:pPr>
              <w:contextualSpacing/>
            </w:pPr>
          </w:p>
          <w:p w14:paraId="0AE4A4FE" w14:textId="77777777" w:rsidR="00D34FA7" w:rsidRPr="003A70DA" w:rsidRDefault="00D34FA7" w:rsidP="00D34FA7">
            <w:pPr>
              <w:contextualSpacing/>
            </w:pPr>
          </w:p>
        </w:tc>
      </w:tr>
    </w:tbl>
    <w:p w14:paraId="3BE03587" w14:textId="77777777" w:rsidR="00D34FA7" w:rsidRPr="003A70DA" w:rsidRDefault="00D34FA7" w:rsidP="00D34FA7"/>
    <w:p w14:paraId="23724540" w14:textId="77777777" w:rsidR="00D34FA7" w:rsidRDefault="00D34FA7" w:rsidP="00D34FA7">
      <w:pPr>
        <w:spacing w:after="0"/>
        <w:rPr>
          <w:b/>
          <w:sz w:val="24"/>
          <w:szCs w:val="24"/>
          <w:lang w:val="en-GB"/>
        </w:rPr>
      </w:pPr>
    </w:p>
    <w:p w14:paraId="71D778F2" w14:textId="77777777" w:rsidR="00D34FA7" w:rsidRDefault="00D34FA7" w:rsidP="00D34FA7">
      <w:pPr>
        <w:spacing w:after="0"/>
        <w:rPr>
          <w:b/>
          <w:sz w:val="24"/>
          <w:szCs w:val="24"/>
          <w:lang w:val="en-GB"/>
        </w:rPr>
      </w:pPr>
    </w:p>
    <w:p w14:paraId="7247CDCD" w14:textId="77777777" w:rsidR="00D34FA7" w:rsidRPr="003A70DA" w:rsidRDefault="00D34FA7" w:rsidP="00D34FA7">
      <w:pPr>
        <w:spacing w:after="0"/>
        <w:rPr>
          <w:b/>
          <w:sz w:val="24"/>
          <w:szCs w:val="24"/>
          <w:lang w:val="en-GB"/>
        </w:rPr>
      </w:pPr>
      <w:r w:rsidRPr="003A70DA">
        <w:rPr>
          <w:b/>
          <w:sz w:val="24"/>
          <w:szCs w:val="24"/>
          <w:lang w:val="en-GB"/>
        </w:rPr>
        <w:t>F5:  How old w</w:t>
      </w:r>
      <w:r>
        <w:rPr>
          <w:b/>
          <w:sz w:val="24"/>
          <w:szCs w:val="24"/>
          <w:lang w:val="en-GB"/>
        </w:rPr>
        <w:t>as [NAME]</w:t>
      </w:r>
      <w:r w:rsidRPr="003A70DA">
        <w:rPr>
          <w:b/>
          <w:sz w:val="24"/>
          <w:szCs w:val="24"/>
          <w:lang w:val="en-GB"/>
        </w:rPr>
        <w:t xml:space="preserve"> when </w:t>
      </w:r>
      <w:r>
        <w:rPr>
          <w:b/>
          <w:sz w:val="24"/>
          <w:szCs w:val="24"/>
          <w:lang w:val="en-GB"/>
        </w:rPr>
        <w:t>she</w:t>
      </w:r>
      <w:r w:rsidRPr="003A70DA">
        <w:rPr>
          <w:b/>
          <w:sz w:val="24"/>
          <w:szCs w:val="24"/>
          <w:lang w:val="en-GB"/>
        </w:rPr>
        <w:t xml:space="preserve"> had </w:t>
      </w:r>
      <w:r>
        <w:rPr>
          <w:b/>
          <w:sz w:val="24"/>
          <w:szCs w:val="24"/>
          <w:lang w:val="en-GB"/>
        </w:rPr>
        <w:t>the</w:t>
      </w:r>
      <w:r w:rsidRPr="003A70DA">
        <w:rPr>
          <w:b/>
          <w:sz w:val="24"/>
          <w:szCs w:val="24"/>
          <w:lang w:val="en-GB"/>
        </w:rPr>
        <w:t xml:space="preserve"> first live birth?</w:t>
      </w:r>
    </w:p>
    <w:tbl>
      <w:tblPr>
        <w:tblStyle w:val="TableGrid"/>
        <w:tblW w:w="0" w:type="auto"/>
        <w:tblInd w:w="445" w:type="dxa"/>
        <w:tblLook w:val="04A0" w:firstRow="1" w:lastRow="0" w:firstColumn="1" w:lastColumn="0" w:noHBand="0" w:noVBand="1"/>
      </w:tblPr>
      <w:tblGrid>
        <w:gridCol w:w="2070"/>
        <w:gridCol w:w="6835"/>
      </w:tblGrid>
      <w:tr w:rsidR="00D34FA7" w:rsidRPr="003A70DA" w14:paraId="14590155" w14:textId="77777777" w:rsidTr="00D34FA7">
        <w:tc>
          <w:tcPr>
            <w:tcW w:w="2070" w:type="dxa"/>
          </w:tcPr>
          <w:p w14:paraId="47AF3545" w14:textId="77777777" w:rsidR="00D34FA7" w:rsidRPr="003A70DA" w:rsidRDefault="00D34FA7" w:rsidP="00D34FA7">
            <w:pPr>
              <w:jc w:val="right"/>
              <w:rPr>
                <w:b/>
              </w:rPr>
            </w:pPr>
            <w:r w:rsidRPr="003A70DA">
              <w:rPr>
                <w:b/>
              </w:rPr>
              <w:t>Description</w:t>
            </w:r>
          </w:p>
        </w:tc>
        <w:tc>
          <w:tcPr>
            <w:tcW w:w="6835" w:type="dxa"/>
          </w:tcPr>
          <w:p w14:paraId="279B8563" w14:textId="77777777" w:rsidR="00D34FA7" w:rsidRPr="003A70DA" w:rsidRDefault="00D34FA7" w:rsidP="00D34FA7">
            <w:r w:rsidRPr="003A70DA">
              <w:t>Age of the woman at her first live birth</w:t>
            </w:r>
          </w:p>
        </w:tc>
      </w:tr>
      <w:tr w:rsidR="00D34FA7" w:rsidRPr="003A70DA" w14:paraId="2D6B610B" w14:textId="77777777" w:rsidTr="00D34FA7">
        <w:tc>
          <w:tcPr>
            <w:tcW w:w="2070" w:type="dxa"/>
          </w:tcPr>
          <w:p w14:paraId="3594CF9A" w14:textId="77777777" w:rsidR="00D34FA7" w:rsidRPr="003A70DA" w:rsidRDefault="00D34FA7" w:rsidP="00D34FA7">
            <w:pPr>
              <w:jc w:val="right"/>
              <w:rPr>
                <w:b/>
              </w:rPr>
            </w:pPr>
            <w:r w:rsidRPr="003A70DA">
              <w:rPr>
                <w:b/>
              </w:rPr>
              <w:t>Name</w:t>
            </w:r>
          </w:p>
        </w:tc>
        <w:tc>
          <w:tcPr>
            <w:tcW w:w="6835" w:type="dxa"/>
          </w:tcPr>
          <w:p w14:paraId="28ED29DA" w14:textId="77777777" w:rsidR="00D34FA7" w:rsidRPr="003A70DA" w:rsidRDefault="00D34FA7" w:rsidP="00D34FA7">
            <w:r w:rsidRPr="003A70DA">
              <w:t>AGE_AT_FIRST_LIVEBIRTH</w:t>
            </w:r>
          </w:p>
        </w:tc>
      </w:tr>
      <w:tr w:rsidR="00D34FA7" w:rsidRPr="003A70DA" w14:paraId="69C2BD71" w14:textId="77777777" w:rsidTr="00D34FA7">
        <w:tc>
          <w:tcPr>
            <w:tcW w:w="2070" w:type="dxa"/>
          </w:tcPr>
          <w:p w14:paraId="0B76BC77" w14:textId="77777777" w:rsidR="00D34FA7" w:rsidRPr="003A70DA" w:rsidRDefault="00D34FA7" w:rsidP="00D34FA7">
            <w:pPr>
              <w:jc w:val="right"/>
              <w:rPr>
                <w:b/>
              </w:rPr>
            </w:pPr>
            <w:r w:rsidRPr="003A70DA">
              <w:rPr>
                <w:b/>
              </w:rPr>
              <w:t>Type</w:t>
            </w:r>
          </w:p>
        </w:tc>
        <w:tc>
          <w:tcPr>
            <w:tcW w:w="6835" w:type="dxa"/>
          </w:tcPr>
          <w:p w14:paraId="6528D00F" w14:textId="77777777" w:rsidR="00D34FA7" w:rsidRPr="003A70DA" w:rsidRDefault="00D34FA7" w:rsidP="00D34FA7">
            <w:r w:rsidRPr="003A70DA">
              <w:t>Numeric</w:t>
            </w:r>
          </w:p>
        </w:tc>
      </w:tr>
      <w:tr w:rsidR="00D34FA7" w:rsidRPr="003A70DA" w14:paraId="726AA0BD" w14:textId="77777777" w:rsidTr="00D34FA7">
        <w:tc>
          <w:tcPr>
            <w:tcW w:w="2070" w:type="dxa"/>
          </w:tcPr>
          <w:p w14:paraId="6EEA8AC3" w14:textId="77777777" w:rsidR="00D34FA7" w:rsidRPr="003A70DA" w:rsidRDefault="00D34FA7" w:rsidP="00D34FA7">
            <w:pPr>
              <w:jc w:val="right"/>
              <w:rPr>
                <w:b/>
              </w:rPr>
            </w:pPr>
            <w:r w:rsidRPr="003A70DA">
              <w:rPr>
                <w:b/>
              </w:rPr>
              <w:t>Universe</w:t>
            </w:r>
          </w:p>
        </w:tc>
        <w:tc>
          <w:tcPr>
            <w:tcW w:w="6835" w:type="dxa"/>
          </w:tcPr>
          <w:p w14:paraId="36DA5E91" w14:textId="77777777" w:rsidR="00D34FA7" w:rsidRPr="003A70DA" w:rsidRDefault="00D34FA7" w:rsidP="00D34FA7">
            <w:commentRangeStart w:id="55"/>
            <w:r w:rsidRPr="003A70DA">
              <w:t>For females aged 8 to 64 years</w:t>
            </w:r>
            <w:commentRangeEnd w:id="55"/>
            <w:r w:rsidR="007F56A9">
              <w:rPr>
                <w:rStyle w:val="CommentReference"/>
              </w:rPr>
              <w:commentReference w:id="55"/>
            </w:r>
          </w:p>
        </w:tc>
      </w:tr>
      <w:tr w:rsidR="00D34FA7" w:rsidRPr="003A70DA" w14:paraId="703FFA3E" w14:textId="77777777" w:rsidTr="00D34FA7">
        <w:tc>
          <w:tcPr>
            <w:tcW w:w="2070" w:type="dxa"/>
          </w:tcPr>
          <w:p w14:paraId="7FA5581C" w14:textId="77777777" w:rsidR="00D34FA7" w:rsidRPr="003A70DA" w:rsidRDefault="00D34FA7" w:rsidP="00D34FA7">
            <w:pPr>
              <w:jc w:val="right"/>
              <w:rPr>
                <w:b/>
              </w:rPr>
            </w:pPr>
            <w:r w:rsidRPr="003A70DA">
              <w:rPr>
                <w:b/>
              </w:rPr>
              <w:lastRenderedPageBreak/>
              <w:t>Question text</w:t>
            </w:r>
          </w:p>
        </w:tc>
        <w:tc>
          <w:tcPr>
            <w:tcW w:w="6835" w:type="dxa"/>
          </w:tcPr>
          <w:p w14:paraId="05322848" w14:textId="77777777" w:rsidR="00D34FA7" w:rsidRPr="003A70DA" w:rsidRDefault="00D34FA7" w:rsidP="00D34FA7">
            <w:pPr>
              <w:rPr>
                <w:sz w:val="24"/>
                <w:szCs w:val="24"/>
                <w:lang w:val="en-GB"/>
              </w:rPr>
            </w:pPr>
            <w:r w:rsidRPr="003A70DA">
              <w:rPr>
                <w:sz w:val="24"/>
                <w:szCs w:val="24"/>
                <w:lang w:val="en-GB"/>
              </w:rPr>
              <w:t>How old w</w:t>
            </w:r>
            <w:r>
              <w:rPr>
                <w:sz w:val="24"/>
                <w:szCs w:val="24"/>
                <w:lang w:val="en-GB"/>
              </w:rPr>
              <w:t>as [NAME</w:t>
            </w:r>
            <w:proofErr w:type="gramStart"/>
            <w:r>
              <w:rPr>
                <w:sz w:val="24"/>
                <w:szCs w:val="24"/>
                <w:lang w:val="en-GB"/>
              </w:rPr>
              <w:t>]</w:t>
            </w:r>
            <w:r w:rsidRPr="003A70DA">
              <w:rPr>
                <w:sz w:val="24"/>
                <w:szCs w:val="24"/>
                <w:lang w:val="en-GB"/>
              </w:rPr>
              <w:t xml:space="preserve">  when</w:t>
            </w:r>
            <w:proofErr w:type="gramEnd"/>
            <w:r w:rsidRPr="003A70DA">
              <w:rPr>
                <w:sz w:val="24"/>
                <w:szCs w:val="24"/>
                <w:lang w:val="en-GB"/>
              </w:rPr>
              <w:t xml:space="preserve"> </w:t>
            </w:r>
            <w:r>
              <w:rPr>
                <w:sz w:val="24"/>
                <w:szCs w:val="24"/>
                <w:lang w:val="en-GB"/>
              </w:rPr>
              <w:t>she</w:t>
            </w:r>
            <w:r w:rsidRPr="003A70DA">
              <w:rPr>
                <w:sz w:val="24"/>
                <w:szCs w:val="24"/>
                <w:lang w:val="en-GB"/>
              </w:rPr>
              <w:t xml:space="preserve"> had </w:t>
            </w:r>
            <w:r>
              <w:rPr>
                <w:sz w:val="24"/>
                <w:szCs w:val="24"/>
                <w:lang w:val="en-GB"/>
              </w:rPr>
              <w:t>her</w:t>
            </w:r>
            <w:r w:rsidRPr="003A70DA">
              <w:rPr>
                <w:sz w:val="24"/>
                <w:szCs w:val="24"/>
                <w:lang w:val="en-GB"/>
              </w:rPr>
              <w:t xml:space="preserve"> first live birth?</w:t>
            </w:r>
          </w:p>
        </w:tc>
      </w:tr>
      <w:tr w:rsidR="00D34FA7" w:rsidRPr="003A70DA" w14:paraId="292A09A7" w14:textId="77777777" w:rsidTr="00D34FA7">
        <w:tc>
          <w:tcPr>
            <w:tcW w:w="2070" w:type="dxa"/>
          </w:tcPr>
          <w:p w14:paraId="616FFD2E" w14:textId="77777777" w:rsidR="00D34FA7" w:rsidRPr="003A70DA" w:rsidRDefault="00D34FA7" w:rsidP="00D34FA7">
            <w:pPr>
              <w:jc w:val="right"/>
              <w:rPr>
                <w:b/>
              </w:rPr>
            </w:pPr>
            <w:r w:rsidRPr="003A70DA">
              <w:rPr>
                <w:b/>
              </w:rPr>
              <w:t>Help text</w:t>
            </w:r>
          </w:p>
        </w:tc>
        <w:tc>
          <w:tcPr>
            <w:tcW w:w="6835" w:type="dxa"/>
          </w:tcPr>
          <w:p w14:paraId="2050B3D7" w14:textId="77777777" w:rsidR="00D34FA7" w:rsidRDefault="00D34FA7" w:rsidP="00D34FA7">
            <w:pPr>
              <w:contextualSpacing/>
              <w:jc w:val="both"/>
              <w:rPr>
                <w:sz w:val="24"/>
                <w:szCs w:val="24"/>
              </w:rPr>
            </w:pPr>
          </w:p>
          <w:p w14:paraId="531008AF" w14:textId="77777777" w:rsidR="00D34FA7" w:rsidRPr="003A70DA" w:rsidRDefault="00D34FA7" w:rsidP="00D34FA7"/>
        </w:tc>
      </w:tr>
      <w:tr w:rsidR="00D34FA7" w:rsidRPr="003A70DA" w14:paraId="136B7B33" w14:textId="77777777" w:rsidTr="00D34FA7">
        <w:tc>
          <w:tcPr>
            <w:tcW w:w="2070" w:type="dxa"/>
          </w:tcPr>
          <w:p w14:paraId="4CC10A9B" w14:textId="77777777" w:rsidR="00D34FA7" w:rsidRPr="003A70DA" w:rsidRDefault="00D34FA7" w:rsidP="00D34FA7">
            <w:pPr>
              <w:jc w:val="right"/>
              <w:rPr>
                <w:b/>
              </w:rPr>
            </w:pPr>
            <w:r w:rsidRPr="003A70DA">
              <w:rPr>
                <w:b/>
              </w:rPr>
              <w:t>Valid range</w:t>
            </w:r>
          </w:p>
        </w:tc>
        <w:tc>
          <w:tcPr>
            <w:tcW w:w="6835" w:type="dxa"/>
            <w:shd w:val="clear" w:color="auto" w:fill="auto"/>
          </w:tcPr>
          <w:p w14:paraId="24C0CC54" w14:textId="77777777" w:rsidR="00D34FA7" w:rsidRPr="003A70DA" w:rsidRDefault="00D34FA7" w:rsidP="00D34FA7">
            <w:r>
              <w:t xml:space="preserve"> 08 - 54, 99</w:t>
            </w:r>
          </w:p>
        </w:tc>
      </w:tr>
      <w:tr w:rsidR="00D34FA7" w:rsidRPr="003A70DA" w14:paraId="105FDFAE" w14:textId="77777777" w:rsidTr="00D34FA7">
        <w:tc>
          <w:tcPr>
            <w:tcW w:w="2070" w:type="dxa"/>
          </w:tcPr>
          <w:p w14:paraId="1D620E59" w14:textId="77777777" w:rsidR="00D34FA7" w:rsidRPr="003A70DA" w:rsidRDefault="00D34FA7" w:rsidP="00D34FA7">
            <w:pPr>
              <w:jc w:val="right"/>
              <w:rPr>
                <w:b/>
              </w:rPr>
            </w:pPr>
            <w:r w:rsidRPr="003A70DA">
              <w:rPr>
                <w:b/>
              </w:rPr>
              <w:t>Responses</w:t>
            </w:r>
          </w:p>
        </w:tc>
        <w:tc>
          <w:tcPr>
            <w:tcW w:w="6835" w:type="dxa"/>
          </w:tcPr>
          <w:p w14:paraId="55CD365C" w14:textId="77777777" w:rsidR="00D34FA7" w:rsidRPr="00286B7E" w:rsidRDefault="00D34FA7" w:rsidP="00D34FA7">
            <w:pPr>
              <w:rPr>
                <w:b/>
              </w:rPr>
            </w:pPr>
            <w:r w:rsidRPr="00286B7E">
              <w:rPr>
                <w:b/>
              </w:rPr>
              <w:t>Numeric</w:t>
            </w:r>
          </w:p>
          <w:p w14:paraId="3CAB52F2" w14:textId="77777777" w:rsidR="00D34FA7" w:rsidRDefault="00D34FA7" w:rsidP="00D34FA7">
            <w:r>
              <w:t xml:space="preserve">Combo box: Numeric 08 – 54 and </w:t>
            </w:r>
          </w:p>
          <w:p w14:paraId="1399DA7E" w14:textId="77777777" w:rsidR="00D34FA7" w:rsidRPr="003A70DA" w:rsidRDefault="00D34FA7" w:rsidP="00D34FA7">
            <w:r>
              <w:t>Radio button for “don’t know”</w:t>
            </w:r>
          </w:p>
        </w:tc>
      </w:tr>
      <w:tr w:rsidR="00D34FA7" w:rsidRPr="003A70DA" w14:paraId="68A441F3" w14:textId="77777777" w:rsidTr="00D34FA7">
        <w:tc>
          <w:tcPr>
            <w:tcW w:w="2070" w:type="dxa"/>
          </w:tcPr>
          <w:p w14:paraId="4914C9C3" w14:textId="77777777" w:rsidR="00D34FA7" w:rsidRPr="003A70DA" w:rsidRDefault="00D34FA7" w:rsidP="00D34FA7">
            <w:pPr>
              <w:jc w:val="right"/>
              <w:rPr>
                <w:b/>
              </w:rPr>
            </w:pPr>
            <w:r w:rsidRPr="003A70DA">
              <w:rPr>
                <w:b/>
              </w:rPr>
              <w:t>Prefill</w:t>
            </w:r>
          </w:p>
        </w:tc>
        <w:tc>
          <w:tcPr>
            <w:tcW w:w="6835" w:type="dxa"/>
          </w:tcPr>
          <w:p w14:paraId="3D8D167B" w14:textId="77777777" w:rsidR="00D34FA7" w:rsidRPr="003A70DA" w:rsidRDefault="00D34FA7" w:rsidP="00D34FA7">
            <w:r>
              <w:t>[NAME]</w:t>
            </w:r>
          </w:p>
        </w:tc>
      </w:tr>
      <w:tr w:rsidR="00D34FA7" w:rsidRPr="003A70DA" w14:paraId="700D0B1C" w14:textId="77777777" w:rsidTr="00D34FA7">
        <w:tc>
          <w:tcPr>
            <w:tcW w:w="2070" w:type="dxa"/>
          </w:tcPr>
          <w:p w14:paraId="0082FC3F" w14:textId="77777777" w:rsidR="00D34FA7" w:rsidRPr="003A70DA" w:rsidRDefault="00D34FA7" w:rsidP="00D34FA7">
            <w:pPr>
              <w:jc w:val="right"/>
              <w:rPr>
                <w:b/>
              </w:rPr>
            </w:pPr>
            <w:r w:rsidRPr="003A70DA">
              <w:rPr>
                <w:b/>
              </w:rPr>
              <w:t>Consistency checks</w:t>
            </w:r>
          </w:p>
        </w:tc>
        <w:tc>
          <w:tcPr>
            <w:tcW w:w="6835" w:type="dxa"/>
          </w:tcPr>
          <w:p w14:paraId="3C139EC1" w14:textId="77777777" w:rsidR="00D34FA7" w:rsidRDefault="00D34FA7" w:rsidP="00D34FA7">
            <w:pPr>
              <w:ind w:left="720"/>
              <w:contextualSpacing/>
            </w:pPr>
          </w:p>
          <w:p w14:paraId="57BE2FD9" w14:textId="77777777" w:rsidR="00D34FA7" w:rsidRPr="003A70DA" w:rsidRDefault="00D34FA7" w:rsidP="00D34FA7">
            <w:pPr>
              <w:numPr>
                <w:ilvl w:val="0"/>
                <w:numId w:val="9"/>
              </w:numPr>
              <w:contextualSpacing/>
              <w:jc w:val="both"/>
              <w:rPr>
                <w:sz w:val="24"/>
                <w:szCs w:val="24"/>
              </w:rPr>
            </w:pPr>
            <w:r w:rsidRPr="003A70DA">
              <w:rPr>
                <w:sz w:val="24"/>
                <w:szCs w:val="24"/>
              </w:rPr>
              <w:t xml:space="preserve">Check consistency with her current age in </w:t>
            </w:r>
            <w:r w:rsidRPr="003A70DA">
              <w:rPr>
                <w:b/>
                <w:bCs/>
                <w:sz w:val="24"/>
                <w:szCs w:val="24"/>
              </w:rPr>
              <w:t>B5</w:t>
            </w:r>
            <w:r w:rsidRPr="003A70DA">
              <w:rPr>
                <w:sz w:val="24"/>
                <w:szCs w:val="24"/>
              </w:rPr>
              <w:t xml:space="preserve"> and the number of live births in F1.  </w:t>
            </w:r>
          </w:p>
          <w:p w14:paraId="363E860D" w14:textId="77777777" w:rsidR="00D34FA7" w:rsidRPr="003A70DA" w:rsidRDefault="00D34FA7" w:rsidP="00D34FA7">
            <w:pPr>
              <w:numPr>
                <w:ilvl w:val="0"/>
                <w:numId w:val="8"/>
              </w:numPr>
              <w:contextualSpacing/>
              <w:jc w:val="both"/>
              <w:rPr>
                <w:sz w:val="24"/>
                <w:szCs w:val="24"/>
              </w:rPr>
            </w:pPr>
            <w:r w:rsidRPr="003A70DA">
              <w:rPr>
                <w:sz w:val="24"/>
                <w:szCs w:val="24"/>
              </w:rPr>
              <w:t>If a child is listed as a member of the household in B2, check the child’s age against mother’s age at fi</w:t>
            </w:r>
            <w:r>
              <w:rPr>
                <w:sz w:val="24"/>
                <w:szCs w:val="24"/>
              </w:rPr>
              <w:t>r</w:t>
            </w:r>
            <w:r w:rsidRPr="003A70DA">
              <w:rPr>
                <w:sz w:val="24"/>
                <w:szCs w:val="24"/>
              </w:rPr>
              <w:t>st live</w:t>
            </w:r>
            <w:r>
              <w:rPr>
                <w:sz w:val="24"/>
                <w:szCs w:val="24"/>
              </w:rPr>
              <w:t xml:space="preserve"> </w:t>
            </w:r>
            <w:r w:rsidRPr="003A70DA">
              <w:rPr>
                <w:sz w:val="24"/>
                <w:szCs w:val="24"/>
              </w:rPr>
              <w:t>birth in F5. This is only applicable if the mother is the head of the household.</w:t>
            </w:r>
          </w:p>
          <w:p w14:paraId="17A981FB" w14:textId="77777777" w:rsidR="00D34FA7" w:rsidRPr="003A70DA" w:rsidRDefault="00D34FA7" w:rsidP="00D34FA7">
            <w:pPr>
              <w:numPr>
                <w:ilvl w:val="0"/>
                <w:numId w:val="8"/>
              </w:numPr>
              <w:contextualSpacing/>
              <w:jc w:val="both"/>
              <w:rPr>
                <w:sz w:val="24"/>
                <w:szCs w:val="24"/>
              </w:rPr>
            </w:pPr>
            <w:r w:rsidRPr="003A70DA">
              <w:rPr>
                <w:sz w:val="24"/>
                <w:szCs w:val="24"/>
              </w:rPr>
              <w:t>Consistency check for age: F5 should be equal to or less than B5, and F5 should not be less than 8.</w:t>
            </w:r>
          </w:p>
          <w:p w14:paraId="5CEC4B2E" w14:textId="77777777" w:rsidR="00D34FA7" w:rsidRPr="003A70DA" w:rsidRDefault="00D34FA7" w:rsidP="00D34FA7">
            <w:pPr>
              <w:numPr>
                <w:ilvl w:val="0"/>
                <w:numId w:val="7"/>
              </w:numPr>
              <w:contextualSpacing/>
            </w:pPr>
            <w:r w:rsidRPr="003A70DA">
              <w:rPr>
                <w:sz w:val="24"/>
                <w:szCs w:val="24"/>
              </w:rPr>
              <w:t>Enter “99” if the respondent does not know the age (very limited cases)</w:t>
            </w:r>
          </w:p>
        </w:tc>
      </w:tr>
    </w:tbl>
    <w:p w14:paraId="3F70247D" w14:textId="77777777" w:rsidR="00D34FA7" w:rsidRPr="003A70DA" w:rsidRDefault="00D34FA7" w:rsidP="00D34FA7"/>
    <w:p w14:paraId="4C3497DE" w14:textId="77777777" w:rsidR="00D34FA7" w:rsidRDefault="00D34FA7" w:rsidP="00D34FA7">
      <w:pPr>
        <w:spacing w:after="0"/>
        <w:rPr>
          <w:b/>
          <w:sz w:val="24"/>
          <w:szCs w:val="24"/>
          <w:lang w:val="en-GB"/>
        </w:rPr>
      </w:pPr>
    </w:p>
    <w:p w14:paraId="18B2EBEE" w14:textId="77777777" w:rsidR="00D34FA7" w:rsidRPr="003A70DA" w:rsidRDefault="00D34FA7" w:rsidP="00D34FA7">
      <w:pPr>
        <w:spacing w:after="0"/>
        <w:rPr>
          <w:b/>
          <w:sz w:val="24"/>
          <w:szCs w:val="24"/>
          <w:lang w:val="en-GB"/>
        </w:rPr>
      </w:pPr>
      <w:commentRangeStart w:id="56"/>
      <w:r>
        <w:rPr>
          <w:b/>
          <w:sz w:val="24"/>
          <w:szCs w:val="24"/>
          <w:lang w:val="en-GB"/>
        </w:rPr>
        <w:t>F6: What was the month and year of [NAME]’s last live birth?</w:t>
      </w:r>
      <w:commentRangeEnd w:id="56"/>
      <w:r w:rsidR="007F56A9">
        <w:rPr>
          <w:rStyle w:val="CommentReference"/>
        </w:rPr>
        <w:commentReference w:id="56"/>
      </w:r>
    </w:p>
    <w:tbl>
      <w:tblPr>
        <w:tblStyle w:val="TableGrid"/>
        <w:tblW w:w="0" w:type="auto"/>
        <w:tblInd w:w="445" w:type="dxa"/>
        <w:tblLook w:val="04A0" w:firstRow="1" w:lastRow="0" w:firstColumn="1" w:lastColumn="0" w:noHBand="0" w:noVBand="1"/>
      </w:tblPr>
      <w:tblGrid>
        <w:gridCol w:w="2070"/>
        <w:gridCol w:w="6835"/>
      </w:tblGrid>
      <w:tr w:rsidR="00D34FA7" w:rsidRPr="003A70DA" w14:paraId="4DA80E57" w14:textId="77777777" w:rsidTr="00D34FA7">
        <w:tc>
          <w:tcPr>
            <w:tcW w:w="2070" w:type="dxa"/>
          </w:tcPr>
          <w:p w14:paraId="2311B97E" w14:textId="77777777" w:rsidR="00D34FA7" w:rsidRPr="003A70DA" w:rsidRDefault="00D34FA7" w:rsidP="00D34FA7">
            <w:pPr>
              <w:jc w:val="right"/>
              <w:rPr>
                <w:b/>
              </w:rPr>
            </w:pPr>
            <w:r w:rsidRPr="003A70DA">
              <w:rPr>
                <w:b/>
              </w:rPr>
              <w:t>Description</w:t>
            </w:r>
          </w:p>
        </w:tc>
        <w:tc>
          <w:tcPr>
            <w:tcW w:w="6835" w:type="dxa"/>
          </w:tcPr>
          <w:p w14:paraId="7A05DACE" w14:textId="77777777" w:rsidR="00D34FA7" w:rsidRPr="003A70DA" w:rsidRDefault="00D34FA7" w:rsidP="00D34FA7">
            <w:r w:rsidRPr="003A70DA">
              <w:t>Month</w:t>
            </w:r>
            <w:r>
              <w:t xml:space="preserve"> and year</w:t>
            </w:r>
            <w:r w:rsidRPr="003A70DA">
              <w:t xml:space="preserve"> of the woman’s last live birth</w:t>
            </w:r>
          </w:p>
        </w:tc>
      </w:tr>
      <w:tr w:rsidR="00D34FA7" w:rsidRPr="003A70DA" w14:paraId="228E8363" w14:textId="77777777" w:rsidTr="00D34FA7">
        <w:tc>
          <w:tcPr>
            <w:tcW w:w="2070" w:type="dxa"/>
          </w:tcPr>
          <w:p w14:paraId="433B0309" w14:textId="77777777" w:rsidR="00D34FA7" w:rsidRPr="003A70DA" w:rsidRDefault="00D34FA7" w:rsidP="00D34FA7">
            <w:pPr>
              <w:jc w:val="right"/>
              <w:rPr>
                <w:b/>
              </w:rPr>
            </w:pPr>
            <w:r w:rsidRPr="003A70DA">
              <w:rPr>
                <w:b/>
              </w:rPr>
              <w:t>Name</w:t>
            </w:r>
          </w:p>
        </w:tc>
        <w:tc>
          <w:tcPr>
            <w:tcW w:w="6835" w:type="dxa"/>
          </w:tcPr>
          <w:p w14:paraId="49F04B88" w14:textId="77777777" w:rsidR="00D34FA7" w:rsidRPr="003A70DA" w:rsidRDefault="00D34FA7" w:rsidP="00D34FA7">
            <w:r>
              <w:t>MONTH_&amp;_YEAR_OF_</w:t>
            </w:r>
            <w:r w:rsidRPr="003A70DA">
              <w:t>LAST_LIVEBIRTH</w:t>
            </w:r>
          </w:p>
        </w:tc>
      </w:tr>
      <w:tr w:rsidR="00D34FA7" w:rsidRPr="003A70DA" w14:paraId="1AC20F92" w14:textId="77777777" w:rsidTr="00D34FA7">
        <w:tc>
          <w:tcPr>
            <w:tcW w:w="2070" w:type="dxa"/>
          </w:tcPr>
          <w:p w14:paraId="505344C8" w14:textId="77777777" w:rsidR="00D34FA7" w:rsidRPr="003A70DA" w:rsidRDefault="00D34FA7" w:rsidP="00D34FA7">
            <w:pPr>
              <w:jc w:val="right"/>
              <w:rPr>
                <w:b/>
              </w:rPr>
            </w:pPr>
            <w:r w:rsidRPr="003A70DA">
              <w:rPr>
                <w:b/>
              </w:rPr>
              <w:t>Type</w:t>
            </w:r>
          </w:p>
        </w:tc>
        <w:tc>
          <w:tcPr>
            <w:tcW w:w="6835" w:type="dxa"/>
          </w:tcPr>
          <w:p w14:paraId="25828200" w14:textId="77777777" w:rsidR="00D34FA7" w:rsidRPr="003A70DA" w:rsidRDefault="00D34FA7" w:rsidP="00D34FA7">
            <w:r>
              <w:t>Month and year</w:t>
            </w:r>
          </w:p>
        </w:tc>
      </w:tr>
      <w:tr w:rsidR="00D34FA7" w:rsidRPr="003A70DA" w14:paraId="2DAEBB3E" w14:textId="77777777" w:rsidTr="00D34FA7">
        <w:tc>
          <w:tcPr>
            <w:tcW w:w="2070" w:type="dxa"/>
          </w:tcPr>
          <w:p w14:paraId="21DC1827" w14:textId="77777777" w:rsidR="00D34FA7" w:rsidRPr="003A70DA" w:rsidRDefault="00D34FA7" w:rsidP="00D34FA7">
            <w:pPr>
              <w:jc w:val="right"/>
              <w:rPr>
                <w:b/>
              </w:rPr>
            </w:pPr>
            <w:r w:rsidRPr="003A70DA">
              <w:rPr>
                <w:b/>
              </w:rPr>
              <w:t>Universe</w:t>
            </w:r>
          </w:p>
        </w:tc>
        <w:tc>
          <w:tcPr>
            <w:tcW w:w="6835" w:type="dxa"/>
          </w:tcPr>
          <w:p w14:paraId="139747EB" w14:textId="77777777" w:rsidR="00D34FA7" w:rsidRPr="003A70DA" w:rsidRDefault="00D34FA7" w:rsidP="00D34FA7">
            <w:commentRangeStart w:id="57"/>
            <w:r w:rsidRPr="003A70DA">
              <w:t>For females aged 8 to 64 years</w:t>
            </w:r>
            <w:commentRangeEnd w:id="57"/>
            <w:r w:rsidR="007F56A9">
              <w:rPr>
                <w:rStyle w:val="CommentReference"/>
              </w:rPr>
              <w:commentReference w:id="57"/>
            </w:r>
          </w:p>
        </w:tc>
      </w:tr>
      <w:tr w:rsidR="00D34FA7" w:rsidRPr="003A70DA" w14:paraId="33F9DF70" w14:textId="77777777" w:rsidTr="00D34FA7">
        <w:tc>
          <w:tcPr>
            <w:tcW w:w="2070" w:type="dxa"/>
          </w:tcPr>
          <w:p w14:paraId="23520E32" w14:textId="77777777" w:rsidR="00D34FA7" w:rsidRPr="003A70DA" w:rsidRDefault="00D34FA7" w:rsidP="00D34FA7">
            <w:pPr>
              <w:jc w:val="right"/>
              <w:rPr>
                <w:b/>
              </w:rPr>
            </w:pPr>
            <w:r w:rsidRPr="003A70DA">
              <w:rPr>
                <w:b/>
              </w:rPr>
              <w:t>Question text</w:t>
            </w:r>
          </w:p>
        </w:tc>
        <w:tc>
          <w:tcPr>
            <w:tcW w:w="6835" w:type="dxa"/>
          </w:tcPr>
          <w:p w14:paraId="1DF75162" w14:textId="77777777" w:rsidR="00D34FA7" w:rsidRPr="003A70DA" w:rsidRDefault="00D34FA7" w:rsidP="00D34FA7">
            <w:pPr>
              <w:rPr>
                <w:sz w:val="24"/>
                <w:szCs w:val="24"/>
                <w:lang w:val="en-GB"/>
              </w:rPr>
            </w:pPr>
            <w:r w:rsidRPr="003A70DA" w:rsidDel="00830FD2">
              <w:rPr>
                <w:sz w:val="24"/>
                <w:szCs w:val="24"/>
                <w:lang w:val="en-GB"/>
              </w:rPr>
              <w:t xml:space="preserve"> </w:t>
            </w:r>
            <w:r>
              <w:rPr>
                <w:sz w:val="24"/>
                <w:szCs w:val="24"/>
                <w:lang w:val="en-GB"/>
              </w:rPr>
              <w:t>What was the month and year of [NAME]’s last live birth?</w:t>
            </w:r>
          </w:p>
        </w:tc>
      </w:tr>
      <w:tr w:rsidR="00D34FA7" w:rsidRPr="003A70DA" w14:paraId="19362590" w14:textId="77777777" w:rsidTr="00D34FA7">
        <w:tc>
          <w:tcPr>
            <w:tcW w:w="2070" w:type="dxa"/>
          </w:tcPr>
          <w:p w14:paraId="13FDA66E" w14:textId="77777777" w:rsidR="00D34FA7" w:rsidRPr="003A70DA" w:rsidRDefault="00D34FA7" w:rsidP="00D34FA7">
            <w:pPr>
              <w:jc w:val="right"/>
              <w:rPr>
                <w:b/>
              </w:rPr>
            </w:pPr>
            <w:r w:rsidRPr="003A70DA">
              <w:rPr>
                <w:b/>
              </w:rPr>
              <w:t>Help text</w:t>
            </w:r>
          </w:p>
        </w:tc>
        <w:tc>
          <w:tcPr>
            <w:tcW w:w="6835" w:type="dxa"/>
          </w:tcPr>
          <w:p w14:paraId="04E67C2B" w14:textId="77777777" w:rsidR="00D34FA7" w:rsidRPr="003A70DA" w:rsidRDefault="00D34FA7" w:rsidP="00D34FA7">
            <w:pPr>
              <w:spacing w:line="276" w:lineRule="auto"/>
              <w:ind w:left="720"/>
              <w:contextualSpacing/>
              <w:jc w:val="both"/>
              <w:rPr>
                <w:sz w:val="24"/>
                <w:szCs w:val="24"/>
              </w:rPr>
            </w:pPr>
          </w:p>
        </w:tc>
      </w:tr>
      <w:tr w:rsidR="00D34FA7" w:rsidRPr="003A70DA" w14:paraId="2B15454D" w14:textId="77777777" w:rsidTr="00D34FA7">
        <w:tc>
          <w:tcPr>
            <w:tcW w:w="2070" w:type="dxa"/>
          </w:tcPr>
          <w:p w14:paraId="4D4BB1AB" w14:textId="77777777" w:rsidR="00D34FA7" w:rsidRPr="003A70DA" w:rsidRDefault="00D34FA7" w:rsidP="00D34FA7">
            <w:pPr>
              <w:jc w:val="right"/>
              <w:rPr>
                <w:b/>
              </w:rPr>
            </w:pPr>
            <w:r w:rsidRPr="003A70DA">
              <w:rPr>
                <w:b/>
              </w:rPr>
              <w:t>Valid range</w:t>
            </w:r>
          </w:p>
        </w:tc>
        <w:tc>
          <w:tcPr>
            <w:tcW w:w="6835" w:type="dxa"/>
            <w:shd w:val="clear" w:color="auto" w:fill="auto"/>
          </w:tcPr>
          <w:p w14:paraId="6BEBDB57" w14:textId="77777777" w:rsidR="00D34FA7" w:rsidRDefault="00D34FA7" w:rsidP="00D34FA7"/>
          <w:p w14:paraId="524A79DD" w14:textId="77777777" w:rsidR="006F199A" w:rsidRDefault="006F199A" w:rsidP="00D34FA7">
            <w:r>
              <w:t xml:space="preserve">Month: </w:t>
            </w:r>
            <w:r w:rsidR="00D34FA7">
              <w:t>01 – 12,</w:t>
            </w:r>
            <w:r>
              <w:t xml:space="preserve"> 99</w:t>
            </w:r>
          </w:p>
          <w:p w14:paraId="0E31E470" w14:textId="77777777" w:rsidR="00D34FA7" w:rsidRPr="003A70DA" w:rsidRDefault="006F199A" w:rsidP="006F199A">
            <w:r>
              <w:t>Year:</w:t>
            </w:r>
            <w:r w:rsidR="00D34FA7">
              <w:t xml:space="preserve"> 1975 </w:t>
            </w:r>
            <w:r>
              <w:t>–</w:t>
            </w:r>
            <w:r w:rsidR="00D34FA7">
              <w:t xml:space="preserve"> 2021</w:t>
            </w:r>
            <w:r>
              <w:t>,</w:t>
            </w:r>
            <w:r w:rsidR="00D34FA7">
              <w:t xml:space="preserve"> </w:t>
            </w:r>
            <w:r>
              <w:t>99</w:t>
            </w:r>
            <w:r w:rsidR="00D34FA7">
              <w:t>99</w:t>
            </w:r>
          </w:p>
        </w:tc>
      </w:tr>
      <w:tr w:rsidR="00D34FA7" w:rsidRPr="003A70DA" w14:paraId="0B961E75" w14:textId="77777777" w:rsidTr="00D34FA7">
        <w:tc>
          <w:tcPr>
            <w:tcW w:w="2070" w:type="dxa"/>
          </w:tcPr>
          <w:p w14:paraId="6A105FAE" w14:textId="77777777" w:rsidR="00D34FA7" w:rsidRPr="003A70DA" w:rsidRDefault="00D34FA7" w:rsidP="00D34FA7">
            <w:pPr>
              <w:jc w:val="right"/>
              <w:rPr>
                <w:b/>
              </w:rPr>
            </w:pPr>
            <w:r w:rsidRPr="003A70DA">
              <w:rPr>
                <w:b/>
              </w:rPr>
              <w:t>Responses</w:t>
            </w:r>
          </w:p>
        </w:tc>
        <w:tc>
          <w:tcPr>
            <w:tcW w:w="6835" w:type="dxa"/>
          </w:tcPr>
          <w:p w14:paraId="113385B5" w14:textId="77777777" w:rsidR="00D34FA7" w:rsidRPr="00286B7E" w:rsidRDefault="00D34FA7" w:rsidP="00D34FA7">
            <w:pPr>
              <w:rPr>
                <w:b/>
              </w:rPr>
            </w:pPr>
            <w:r w:rsidRPr="00286B7E">
              <w:rPr>
                <w:b/>
              </w:rPr>
              <w:t>Numeric</w:t>
            </w:r>
          </w:p>
          <w:p w14:paraId="009D2F06" w14:textId="77777777" w:rsidR="00D34FA7" w:rsidRDefault="00D34FA7" w:rsidP="00D34FA7">
            <w:r>
              <w:t xml:space="preserve">Combo box: 01 – 12, 1975 - 2021 and </w:t>
            </w:r>
          </w:p>
          <w:p w14:paraId="2921AA7C" w14:textId="77777777" w:rsidR="00D34FA7" w:rsidRPr="003A70DA" w:rsidRDefault="00D34FA7" w:rsidP="00D34FA7">
            <w:r>
              <w:t>Radio button for “don’t know”</w:t>
            </w:r>
          </w:p>
        </w:tc>
      </w:tr>
      <w:tr w:rsidR="00D34FA7" w:rsidRPr="003A70DA" w14:paraId="4949F45F" w14:textId="77777777" w:rsidTr="00D34FA7">
        <w:tc>
          <w:tcPr>
            <w:tcW w:w="2070" w:type="dxa"/>
          </w:tcPr>
          <w:p w14:paraId="191B3174" w14:textId="77777777" w:rsidR="00D34FA7" w:rsidRPr="003A70DA" w:rsidRDefault="00D34FA7" w:rsidP="00D34FA7">
            <w:pPr>
              <w:jc w:val="right"/>
              <w:rPr>
                <w:b/>
              </w:rPr>
            </w:pPr>
            <w:r w:rsidRPr="003A70DA">
              <w:rPr>
                <w:b/>
              </w:rPr>
              <w:t>Prefill</w:t>
            </w:r>
          </w:p>
        </w:tc>
        <w:tc>
          <w:tcPr>
            <w:tcW w:w="6835" w:type="dxa"/>
          </w:tcPr>
          <w:p w14:paraId="43450126" w14:textId="77777777" w:rsidR="00D34FA7" w:rsidRPr="003A70DA" w:rsidRDefault="00D34FA7" w:rsidP="00D34FA7">
            <w:r>
              <w:t>[NAME]</w:t>
            </w:r>
          </w:p>
        </w:tc>
      </w:tr>
      <w:tr w:rsidR="00D34FA7" w:rsidRPr="003A70DA" w14:paraId="50D60454" w14:textId="77777777" w:rsidTr="00D34FA7">
        <w:tc>
          <w:tcPr>
            <w:tcW w:w="2070" w:type="dxa"/>
          </w:tcPr>
          <w:p w14:paraId="3530AF56" w14:textId="77777777" w:rsidR="00D34FA7" w:rsidRPr="003A70DA" w:rsidRDefault="00D34FA7" w:rsidP="00D34FA7">
            <w:pPr>
              <w:jc w:val="right"/>
              <w:rPr>
                <w:b/>
              </w:rPr>
            </w:pPr>
            <w:r w:rsidRPr="003A70DA">
              <w:rPr>
                <w:b/>
              </w:rPr>
              <w:t>Consistency checks</w:t>
            </w:r>
          </w:p>
        </w:tc>
        <w:tc>
          <w:tcPr>
            <w:tcW w:w="6835" w:type="dxa"/>
          </w:tcPr>
          <w:p w14:paraId="27C35361" w14:textId="77777777" w:rsidR="00D34FA7" w:rsidRPr="003A70DA" w:rsidRDefault="00D34FA7" w:rsidP="00D34FA7">
            <w:pPr>
              <w:numPr>
                <w:ilvl w:val="0"/>
                <w:numId w:val="7"/>
              </w:numPr>
              <w:contextualSpacing/>
            </w:pPr>
            <w:r w:rsidRPr="003A70DA">
              <w:t>Valid Month should be 01 - 12 and "99"</w:t>
            </w:r>
          </w:p>
          <w:p w14:paraId="0B62819D" w14:textId="77777777" w:rsidR="00D34FA7" w:rsidRPr="003A70DA" w:rsidRDefault="00D34FA7" w:rsidP="00D34FA7">
            <w:pPr>
              <w:numPr>
                <w:ilvl w:val="0"/>
                <w:numId w:val="7"/>
              </w:numPr>
              <w:contextualSpacing/>
            </w:pPr>
            <w:r w:rsidRPr="003A70DA">
              <w:t>Valid Year should be 1975 - 2021 and "9999"</w:t>
            </w:r>
          </w:p>
          <w:p w14:paraId="5D13218D" w14:textId="77777777" w:rsidR="00D34FA7" w:rsidRDefault="00D34FA7" w:rsidP="00D34FA7">
            <w:pPr>
              <w:numPr>
                <w:ilvl w:val="0"/>
                <w:numId w:val="7"/>
              </w:numPr>
              <w:contextualSpacing/>
            </w:pPr>
            <w:r w:rsidRPr="003A70DA">
              <w:t>If year = 2021 then valid Month (F6A)  in 1:8</w:t>
            </w:r>
          </w:p>
          <w:p w14:paraId="41FAFCEF" w14:textId="77777777" w:rsidR="00D34FA7" w:rsidRPr="003A70DA" w:rsidRDefault="00D34FA7" w:rsidP="00D34FA7">
            <w:pPr>
              <w:numPr>
                <w:ilvl w:val="0"/>
                <w:numId w:val="7"/>
              </w:numPr>
              <w:contextualSpacing/>
              <w:rPr>
                <w:sz w:val="24"/>
                <w:szCs w:val="24"/>
              </w:rPr>
            </w:pPr>
            <w:r w:rsidRPr="003A70DA">
              <w:rPr>
                <w:sz w:val="24"/>
                <w:szCs w:val="24"/>
              </w:rPr>
              <w:t xml:space="preserve">Record </w:t>
            </w:r>
            <w:r w:rsidRPr="003A70DA">
              <w:rPr>
                <w:b/>
                <w:sz w:val="24"/>
                <w:szCs w:val="24"/>
              </w:rPr>
              <w:t>month</w:t>
            </w:r>
            <w:r w:rsidRPr="003A70DA">
              <w:rPr>
                <w:sz w:val="24"/>
                <w:szCs w:val="24"/>
              </w:rPr>
              <w:t xml:space="preserve"> </w:t>
            </w:r>
            <w:r w:rsidRPr="003A70DA">
              <w:rPr>
                <w:b/>
                <w:sz w:val="24"/>
                <w:szCs w:val="24"/>
              </w:rPr>
              <w:t>and year</w:t>
            </w:r>
            <w:r w:rsidRPr="003A70DA">
              <w:rPr>
                <w:sz w:val="24"/>
                <w:szCs w:val="24"/>
              </w:rPr>
              <w:t xml:space="preserve"> for the woman’s last live birth.</w:t>
            </w:r>
          </w:p>
          <w:p w14:paraId="54C62714" w14:textId="77777777" w:rsidR="00D34FA7" w:rsidRPr="003A70DA" w:rsidRDefault="00D34FA7" w:rsidP="00D34FA7">
            <w:pPr>
              <w:numPr>
                <w:ilvl w:val="0"/>
                <w:numId w:val="7"/>
              </w:numPr>
              <w:contextualSpacing/>
            </w:pPr>
            <w:r w:rsidRPr="003A70DA">
              <w:rPr>
                <w:sz w:val="24"/>
                <w:szCs w:val="24"/>
              </w:rPr>
              <w:t>If</w:t>
            </w:r>
            <w:r>
              <w:rPr>
                <w:sz w:val="24"/>
                <w:szCs w:val="24"/>
              </w:rPr>
              <w:t xml:space="preserve"> month and </w:t>
            </w:r>
            <w:r w:rsidRPr="003A70DA">
              <w:rPr>
                <w:sz w:val="24"/>
                <w:szCs w:val="24"/>
              </w:rPr>
              <w:t>year of birth is not known enter “99” for month and</w:t>
            </w:r>
            <w:r>
              <w:rPr>
                <w:sz w:val="24"/>
                <w:szCs w:val="24"/>
              </w:rPr>
              <w:t xml:space="preserve"> ‘’9999’’</w:t>
            </w:r>
            <w:r w:rsidRPr="003A70DA">
              <w:rPr>
                <w:sz w:val="24"/>
                <w:szCs w:val="24"/>
              </w:rPr>
              <w:t xml:space="preserve"> year.</w:t>
            </w:r>
          </w:p>
        </w:tc>
      </w:tr>
    </w:tbl>
    <w:p w14:paraId="3D70F118" w14:textId="77777777" w:rsidR="00D34FA7" w:rsidRPr="003A70DA" w:rsidRDefault="00D34FA7" w:rsidP="00D34FA7"/>
    <w:p w14:paraId="30DDF2BF" w14:textId="77777777" w:rsidR="00D34FA7" w:rsidRDefault="00D34FA7" w:rsidP="00D34FA7">
      <w:pPr>
        <w:rPr>
          <w:b/>
          <w:sz w:val="24"/>
          <w:szCs w:val="24"/>
          <w:lang w:val="en-GB"/>
        </w:rPr>
      </w:pPr>
    </w:p>
    <w:p w14:paraId="4DB658BC" w14:textId="77777777" w:rsidR="00D34FA7" w:rsidRDefault="00D34FA7" w:rsidP="00D34FA7">
      <w:pPr>
        <w:rPr>
          <w:b/>
          <w:sz w:val="24"/>
          <w:szCs w:val="24"/>
          <w:lang w:val="en-GB"/>
        </w:rPr>
      </w:pPr>
    </w:p>
    <w:p w14:paraId="67770BD8" w14:textId="77777777" w:rsidR="00D34FA7" w:rsidRPr="003A70DA" w:rsidRDefault="00D34FA7" w:rsidP="00D34FA7">
      <w:r w:rsidRPr="003A70DA">
        <w:rPr>
          <w:b/>
          <w:sz w:val="24"/>
          <w:szCs w:val="24"/>
          <w:lang w:val="en-GB"/>
        </w:rPr>
        <w:t>F7:  Was it single or multiple birth?</w:t>
      </w:r>
    </w:p>
    <w:tbl>
      <w:tblPr>
        <w:tblStyle w:val="TableGrid"/>
        <w:tblW w:w="0" w:type="auto"/>
        <w:tblInd w:w="445" w:type="dxa"/>
        <w:tblLook w:val="04A0" w:firstRow="1" w:lastRow="0" w:firstColumn="1" w:lastColumn="0" w:noHBand="0" w:noVBand="1"/>
      </w:tblPr>
      <w:tblGrid>
        <w:gridCol w:w="2070"/>
        <w:gridCol w:w="6835"/>
      </w:tblGrid>
      <w:tr w:rsidR="00D34FA7" w:rsidRPr="003A70DA" w14:paraId="4871DF64" w14:textId="77777777" w:rsidTr="00D34FA7">
        <w:tc>
          <w:tcPr>
            <w:tcW w:w="2070" w:type="dxa"/>
          </w:tcPr>
          <w:p w14:paraId="5D0E5EB8" w14:textId="77777777" w:rsidR="00D34FA7" w:rsidRPr="003A70DA" w:rsidRDefault="00D34FA7" w:rsidP="00D34FA7">
            <w:pPr>
              <w:jc w:val="right"/>
              <w:rPr>
                <w:b/>
              </w:rPr>
            </w:pPr>
            <w:r w:rsidRPr="003A70DA">
              <w:rPr>
                <w:b/>
              </w:rPr>
              <w:t>Description</w:t>
            </w:r>
          </w:p>
        </w:tc>
        <w:tc>
          <w:tcPr>
            <w:tcW w:w="6835" w:type="dxa"/>
          </w:tcPr>
          <w:p w14:paraId="0B549F59" w14:textId="77777777" w:rsidR="00D34FA7" w:rsidRPr="003A70DA" w:rsidRDefault="00D34FA7" w:rsidP="00D34FA7">
            <w:r w:rsidRPr="003A70DA">
              <w:t>The type of birth for the woman’s last live birth</w:t>
            </w:r>
          </w:p>
        </w:tc>
      </w:tr>
      <w:tr w:rsidR="00D34FA7" w:rsidRPr="003A70DA" w14:paraId="5CF2A5EE" w14:textId="77777777" w:rsidTr="00D34FA7">
        <w:tc>
          <w:tcPr>
            <w:tcW w:w="2070" w:type="dxa"/>
          </w:tcPr>
          <w:p w14:paraId="5393D2CC" w14:textId="77777777" w:rsidR="00D34FA7" w:rsidRPr="003A70DA" w:rsidRDefault="00D34FA7" w:rsidP="00D34FA7">
            <w:pPr>
              <w:jc w:val="right"/>
              <w:rPr>
                <w:b/>
              </w:rPr>
            </w:pPr>
            <w:r w:rsidRPr="003A70DA">
              <w:rPr>
                <w:b/>
              </w:rPr>
              <w:t>Name</w:t>
            </w:r>
          </w:p>
        </w:tc>
        <w:tc>
          <w:tcPr>
            <w:tcW w:w="6835" w:type="dxa"/>
          </w:tcPr>
          <w:p w14:paraId="690AC349" w14:textId="77777777" w:rsidR="00D34FA7" w:rsidRPr="003A70DA" w:rsidRDefault="00D34FA7" w:rsidP="00D34FA7">
            <w:r w:rsidRPr="003A70DA">
              <w:t>BIRTH_TYPE</w:t>
            </w:r>
          </w:p>
        </w:tc>
      </w:tr>
      <w:tr w:rsidR="00D34FA7" w:rsidRPr="003A70DA" w14:paraId="4CFD5EC4" w14:textId="77777777" w:rsidTr="00D34FA7">
        <w:tc>
          <w:tcPr>
            <w:tcW w:w="2070" w:type="dxa"/>
          </w:tcPr>
          <w:p w14:paraId="63D47034" w14:textId="77777777" w:rsidR="00D34FA7" w:rsidRPr="003A70DA" w:rsidRDefault="00D34FA7" w:rsidP="00D34FA7">
            <w:pPr>
              <w:jc w:val="right"/>
              <w:rPr>
                <w:b/>
              </w:rPr>
            </w:pPr>
            <w:r w:rsidRPr="003A70DA">
              <w:rPr>
                <w:b/>
              </w:rPr>
              <w:t>Type</w:t>
            </w:r>
          </w:p>
        </w:tc>
        <w:tc>
          <w:tcPr>
            <w:tcW w:w="6835" w:type="dxa"/>
          </w:tcPr>
          <w:p w14:paraId="67E16570" w14:textId="77777777" w:rsidR="00D34FA7" w:rsidRPr="003A70DA" w:rsidRDefault="00D34FA7" w:rsidP="00D34FA7">
            <w:r w:rsidRPr="003A70DA">
              <w:t>Numeric</w:t>
            </w:r>
          </w:p>
        </w:tc>
      </w:tr>
      <w:tr w:rsidR="00D34FA7" w:rsidRPr="003A70DA" w14:paraId="5B5D53A7" w14:textId="77777777" w:rsidTr="00D34FA7">
        <w:tc>
          <w:tcPr>
            <w:tcW w:w="2070" w:type="dxa"/>
          </w:tcPr>
          <w:p w14:paraId="2F296051" w14:textId="77777777" w:rsidR="00D34FA7" w:rsidRPr="003A70DA" w:rsidRDefault="00D34FA7" w:rsidP="00D34FA7">
            <w:pPr>
              <w:jc w:val="right"/>
              <w:rPr>
                <w:b/>
              </w:rPr>
            </w:pPr>
            <w:r w:rsidRPr="003A70DA">
              <w:rPr>
                <w:b/>
              </w:rPr>
              <w:t>Universe</w:t>
            </w:r>
          </w:p>
        </w:tc>
        <w:tc>
          <w:tcPr>
            <w:tcW w:w="6835" w:type="dxa"/>
          </w:tcPr>
          <w:p w14:paraId="6160D878" w14:textId="77777777" w:rsidR="00D34FA7" w:rsidRPr="003A70DA" w:rsidRDefault="00D34FA7" w:rsidP="00D34FA7">
            <w:commentRangeStart w:id="58"/>
            <w:r w:rsidRPr="003A70DA">
              <w:t>For females aged 8 to 64 years</w:t>
            </w:r>
            <w:commentRangeEnd w:id="58"/>
            <w:r w:rsidR="00CB5A10">
              <w:rPr>
                <w:rStyle w:val="CommentReference"/>
              </w:rPr>
              <w:commentReference w:id="58"/>
            </w:r>
          </w:p>
        </w:tc>
      </w:tr>
      <w:tr w:rsidR="00D34FA7" w:rsidRPr="003A70DA" w14:paraId="1BB9779A" w14:textId="77777777" w:rsidTr="00D34FA7">
        <w:tc>
          <w:tcPr>
            <w:tcW w:w="2070" w:type="dxa"/>
          </w:tcPr>
          <w:p w14:paraId="265F0244" w14:textId="77777777" w:rsidR="00D34FA7" w:rsidRPr="003A70DA" w:rsidRDefault="00D34FA7" w:rsidP="00D34FA7">
            <w:pPr>
              <w:jc w:val="right"/>
              <w:rPr>
                <w:b/>
              </w:rPr>
            </w:pPr>
            <w:r w:rsidRPr="003A70DA">
              <w:rPr>
                <w:b/>
              </w:rPr>
              <w:t>Question text</w:t>
            </w:r>
          </w:p>
        </w:tc>
        <w:tc>
          <w:tcPr>
            <w:tcW w:w="6835" w:type="dxa"/>
          </w:tcPr>
          <w:p w14:paraId="25E6A0F4" w14:textId="77777777" w:rsidR="00D34FA7" w:rsidRPr="003A70DA" w:rsidRDefault="00D34FA7" w:rsidP="00D34FA7">
            <w:pPr>
              <w:rPr>
                <w:sz w:val="24"/>
                <w:szCs w:val="24"/>
                <w:lang w:val="en-GB"/>
              </w:rPr>
            </w:pPr>
            <w:r w:rsidRPr="003A70DA">
              <w:rPr>
                <w:sz w:val="24"/>
                <w:szCs w:val="24"/>
                <w:lang w:val="en-GB"/>
              </w:rPr>
              <w:t>Was it single or multiple birth?</w:t>
            </w:r>
          </w:p>
        </w:tc>
      </w:tr>
      <w:tr w:rsidR="00D34FA7" w:rsidRPr="003A70DA" w14:paraId="7D3F14E7" w14:textId="77777777" w:rsidTr="00D34FA7">
        <w:tc>
          <w:tcPr>
            <w:tcW w:w="2070" w:type="dxa"/>
          </w:tcPr>
          <w:p w14:paraId="352E02F2" w14:textId="77777777" w:rsidR="00D34FA7" w:rsidRPr="003A70DA" w:rsidRDefault="00D34FA7" w:rsidP="00D34FA7">
            <w:pPr>
              <w:jc w:val="right"/>
              <w:rPr>
                <w:b/>
              </w:rPr>
            </w:pPr>
            <w:r w:rsidRPr="003A70DA">
              <w:rPr>
                <w:b/>
              </w:rPr>
              <w:t>Help text</w:t>
            </w:r>
          </w:p>
        </w:tc>
        <w:tc>
          <w:tcPr>
            <w:tcW w:w="6835" w:type="dxa"/>
          </w:tcPr>
          <w:p w14:paraId="4133DA00" w14:textId="77777777" w:rsidR="00D34FA7" w:rsidRPr="003A70DA" w:rsidRDefault="00D34FA7" w:rsidP="00D34FA7">
            <w:pPr>
              <w:numPr>
                <w:ilvl w:val="0"/>
                <w:numId w:val="12"/>
              </w:numPr>
              <w:tabs>
                <w:tab w:val="left" w:pos="0"/>
              </w:tabs>
              <w:spacing w:line="276" w:lineRule="auto"/>
              <w:jc w:val="both"/>
              <w:rPr>
                <w:rFonts w:eastAsia="Times New Roman" w:cs="Times New Roman"/>
                <w:sz w:val="24"/>
                <w:szCs w:val="24"/>
              </w:rPr>
            </w:pPr>
          </w:p>
        </w:tc>
      </w:tr>
      <w:tr w:rsidR="00D34FA7" w:rsidRPr="003A70DA" w14:paraId="5D3F8FA2" w14:textId="77777777" w:rsidTr="00D34FA7">
        <w:tc>
          <w:tcPr>
            <w:tcW w:w="2070" w:type="dxa"/>
          </w:tcPr>
          <w:p w14:paraId="7811D920" w14:textId="77777777" w:rsidR="00D34FA7" w:rsidRPr="003A70DA" w:rsidRDefault="00D34FA7" w:rsidP="00D34FA7">
            <w:pPr>
              <w:jc w:val="right"/>
              <w:rPr>
                <w:b/>
              </w:rPr>
            </w:pPr>
            <w:r w:rsidRPr="003A70DA">
              <w:rPr>
                <w:b/>
              </w:rPr>
              <w:t>Valid range</w:t>
            </w:r>
          </w:p>
        </w:tc>
        <w:tc>
          <w:tcPr>
            <w:tcW w:w="6835" w:type="dxa"/>
            <w:shd w:val="clear" w:color="auto" w:fill="auto"/>
          </w:tcPr>
          <w:p w14:paraId="5FC3A087" w14:textId="77777777" w:rsidR="00D34FA7" w:rsidRDefault="00D34FA7" w:rsidP="00D34FA7"/>
          <w:p w14:paraId="6EF23747" w14:textId="77777777" w:rsidR="00D34FA7" w:rsidRPr="003A70DA" w:rsidRDefault="00D34FA7" w:rsidP="00D34FA7">
            <w:r>
              <w:t>1, 2, 9</w:t>
            </w:r>
          </w:p>
        </w:tc>
      </w:tr>
      <w:tr w:rsidR="00D34FA7" w:rsidRPr="003A70DA" w14:paraId="14765C67" w14:textId="77777777" w:rsidTr="00D34FA7">
        <w:tc>
          <w:tcPr>
            <w:tcW w:w="2070" w:type="dxa"/>
          </w:tcPr>
          <w:p w14:paraId="6A7628F8" w14:textId="77777777" w:rsidR="00D34FA7" w:rsidRPr="003A70DA" w:rsidRDefault="00D34FA7" w:rsidP="00D34FA7">
            <w:pPr>
              <w:jc w:val="right"/>
              <w:rPr>
                <w:b/>
              </w:rPr>
            </w:pPr>
            <w:r w:rsidRPr="003A70DA">
              <w:rPr>
                <w:b/>
              </w:rPr>
              <w:t>Responses</w:t>
            </w:r>
          </w:p>
        </w:tc>
        <w:tc>
          <w:tcPr>
            <w:tcW w:w="6835" w:type="dxa"/>
          </w:tcPr>
          <w:tbl>
            <w:tblPr>
              <w:tblStyle w:val="TableGrid"/>
              <w:tblW w:w="0" w:type="auto"/>
              <w:tblLook w:val="04A0" w:firstRow="1" w:lastRow="0" w:firstColumn="1" w:lastColumn="0" w:noHBand="0" w:noVBand="1"/>
            </w:tblPr>
            <w:tblGrid>
              <w:gridCol w:w="1507"/>
              <w:gridCol w:w="595"/>
            </w:tblGrid>
            <w:tr w:rsidR="00D34FA7" w14:paraId="5969DFA4" w14:textId="77777777" w:rsidTr="00D34FA7">
              <w:trPr>
                <w:trHeight w:val="377"/>
              </w:trPr>
              <w:tc>
                <w:tcPr>
                  <w:tcW w:w="1507" w:type="dxa"/>
                </w:tcPr>
                <w:p w14:paraId="520E9A3E" w14:textId="77777777" w:rsidR="00D34FA7" w:rsidRDefault="00D34FA7" w:rsidP="00D34FA7">
                  <w:pPr>
                    <w:rPr>
                      <w:b/>
                    </w:rPr>
                  </w:pPr>
                  <w:r>
                    <w:rPr>
                      <w:b/>
                    </w:rPr>
                    <w:t>Single</w:t>
                  </w:r>
                </w:p>
              </w:tc>
              <w:tc>
                <w:tcPr>
                  <w:tcW w:w="595" w:type="dxa"/>
                </w:tcPr>
                <w:p w14:paraId="154028CC" w14:textId="77777777" w:rsidR="00D34FA7" w:rsidRDefault="00D34FA7" w:rsidP="00D34FA7">
                  <w:pPr>
                    <w:rPr>
                      <w:b/>
                    </w:rPr>
                  </w:pPr>
                  <w:r>
                    <w:rPr>
                      <w:b/>
                    </w:rPr>
                    <w:t>1</w:t>
                  </w:r>
                </w:p>
              </w:tc>
            </w:tr>
            <w:tr w:rsidR="00D34FA7" w14:paraId="5354F065" w14:textId="77777777" w:rsidTr="00D34FA7">
              <w:trPr>
                <w:trHeight w:val="356"/>
              </w:trPr>
              <w:tc>
                <w:tcPr>
                  <w:tcW w:w="1507" w:type="dxa"/>
                </w:tcPr>
                <w:p w14:paraId="4DB585FF" w14:textId="77777777" w:rsidR="00D34FA7" w:rsidRDefault="00D34FA7" w:rsidP="00D34FA7">
                  <w:pPr>
                    <w:rPr>
                      <w:b/>
                    </w:rPr>
                  </w:pPr>
                  <w:r>
                    <w:rPr>
                      <w:b/>
                    </w:rPr>
                    <w:t>Multiple</w:t>
                  </w:r>
                </w:p>
              </w:tc>
              <w:tc>
                <w:tcPr>
                  <w:tcW w:w="595" w:type="dxa"/>
                </w:tcPr>
                <w:p w14:paraId="47E2654C" w14:textId="77777777" w:rsidR="00D34FA7" w:rsidRDefault="00D34FA7" w:rsidP="00D34FA7">
                  <w:pPr>
                    <w:rPr>
                      <w:b/>
                    </w:rPr>
                  </w:pPr>
                  <w:r>
                    <w:rPr>
                      <w:b/>
                    </w:rPr>
                    <w:t>2</w:t>
                  </w:r>
                </w:p>
              </w:tc>
            </w:tr>
            <w:tr w:rsidR="00D34FA7" w14:paraId="13A8E132" w14:textId="77777777" w:rsidTr="00D34FA7">
              <w:trPr>
                <w:trHeight w:val="356"/>
              </w:trPr>
              <w:tc>
                <w:tcPr>
                  <w:tcW w:w="1507" w:type="dxa"/>
                </w:tcPr>
                <w:p w14:paraId="7C974015" w14:textId="77777777" w:rsidR="00D34FA7" w:rsidRDefault="00D34FA7" w:rsidP="00D34FA7">
                  <w:pPr>
                    <w:rPr>
                      <w:b/>
                    </w:rPr>
                  </w:pPr>
                  <w:r>
                    <w:rPr>
                      <w:b/>
                    </w:rPr>
                    <w:t>Don’t know</w:t>
                  </w:r>
                </w:p>
              </w:tc>
              <w:tc>
                <w:tcPr>
                  <w:tcW w:w="595" w:type="dxa"/>
                </w:tcPr>
                <w:p w14:paraId="51826D53" w14:textId="77777777" w:rsidR="00D34FA7" w:rsidRDefault="00D34FA7" w:rsidP="00D34FA7">
                  <w:pPr>
                    <w:rPr>
                      <w:b/>
                    </w:rPr>
                  </w:pPr>
                  <w:r>
                    <w:rPr>
                      <w:b/>
                    </w:rPr>
                    <w:t>9</w:t>
                  </w:r>
                </w:p>
              </w:tc>
            </w:tr>
          </w:tbl>
          <w:p w14:paraId="50D3FF0C" w14:textId="77777777" w:rsidR="00D34FA7" w:rsidRDefault="00D34FA7" w:rsidP="00D34FA7">
            <w:pPr>
              <w:rPr>
                <w:b/>
              </w:rPr>
            </w:pPr>
          </w:p>
          <w:p w14:paraId="6FEC5EED" w14:textId="77777777" w:rsidR="00D34FA7" w:rsidRPr="00286B7E" w:rsidRDefault="00D34FA7" w:rsidP="00D34FA7">
            <w:pPr>
              <w:rPr>
                <w:b/>
              </w:rPr>
            </w:pPr>
            <w:r w:rsidRPr="00286B7E">
              <w:rPr>
                <w:b/>
              </w:rPr>
              <w:t>Numeric</w:t>
            </w:r>
          </w:p>
          <w:p w14:paraId="5A0295B2" w14:textId="77777777" w:rsidR="00D34FA7" w:rsidRDefault="00D34FA7" w:rsidP="00D34FA7">
            <w:r>
              <w:t>check box: 1, 2 and  99 for don’t know</w:t>
            </w:r>
          </w:p>
          <w:p w14:paraId="3035A136" w14:textId="77777777" w:rsidR="00D34FA7" w:rsidRPr="003A70DA" w:rsidRDefault="00D34FA7" w:rsidP="00D34FA7"/>
        </w:tc>
      </w:tr>
      <w:tr w:rsidR="00D34FA7" w:rsidRPr="003A70DA" w14:paraId="2E604B05" w14:textId="77777777" w:rsidTr="00D34FA7">
        <w:tc>
          <w:tcPr>
            <w:tcW w:w="2070" w:type="dxa"/>
          </w:tcPr>
          <w:p w14:paraId="1BC38F59" w14:textId="77777777" w:rsidR="00D34FA7" w:rsidRPr="003A70DA" w:rsidRDefault="00D34FA7" w:rsidP="00D34FA7">
            <w:pPr>
              <w:jc w:val="right"/>
              <w:rPr>
                <w:b/>
              </w:rPr>
            </w:pPr>
            <w:r w:rsidRPr="003A70DA">
              <w:rPr>
                <w:b/>
              </w:rPr>
              <w:t>Prefill</w:t>
            </w:r>
          </w:p>
        </w:tc>
        <w:tc>
          <w:tcPr>
            <w:tcW w:w="6835" w:type="dxa"/>
          </w:tcPr>
          <w:p w14:paraId="385EF817" w14:textId="77777777" w:rsidR="00D34FA7" w:rsidRPr="003A70DA" w:rsidRDefault="00D34FA7" w:rsidP="00D34FA7">
            <w:r>
              <w:t>[NAME]</w:t>
            </w:r>
          </w:p>
        </w:tc>
      </w:tr>
      <w:tr w:rsidR="00D34FA7" w:rsidRPr="003A70DA" w14:paraId="2562FC73" w14:textId="77777777" w:rsidTr="00D34FA7">
        <w:tc>
          <w:tcPr>
            <w:tcW w:w="2070" w:type="dxa"/>
          </w:tcPr>
          <w:p w14:paraId="3F2ACF4A" w14:textId="77777777" w:rsidR="00D34FA7" w:rsidRPr="003A70DA" w:rsidRDefault="00D34FA7" w:rsidP="00D34FA7">
            <w:pPr>
              <w:jc w:val="right"/>
              <w:rPr>
                <w:b/>
              </w:rPr>
            </w:pPr>
            <w:r w:rsidRPr="003A70DA">
              <w:rPr>
                <w:b/>
              </w:rPr>
              <w:t>Consistency checks</w:t>
            </w:r>
          </w:p>
        </w:tc>
        <w:tc>
          <w:tcPr>
            <w:tcW w:w="6835" w:type="dxa"/>
          </w:tcPr>
          <w:p w14:paraId="685F26DE" w14:textId="77777777" w:rsidR="00D34FA7" w:rsidRPr="003A70DA" w:rsidRDefault="00D34FA7" w:rsidP="00D34FA7">
            <w:pPr>
              <w:ind w:left="720"/>
              <w:contextualSpacing/>
            </w:pPr>
          </w:p>
        </w:tc>
      </w:tr>
    </w:tbl>
    <w:p w14:paraId="617B8D89" w14:textId="77777777" w:rsidR="00D34FA7" w:rsidRPr="003A70DA" w:rsidRDefault="00D34FA7" w:rsidP="00D34FA7"/>
    <w:p w14:paraId="5BF19EBA" w14:textId="77777777" w:rsidR="00D34FA7" w:rsidRPr="003A70DA" w:rsidRDefault="00D34FA7" w:rsidP="00D34FA7"/>
    <w:p w14:paraId="5F633D3B" w14:textId="77777777" w:rsidR="00D34FA7" w:rsidRPr="003A70DA" w:rsidRDefault="00D34FA7" w:rsidP="00D34FA7"/>
    <w:p w14:paraId="7D30DD57" w14:textId="77777777" w:rsidR="00D34FA7" w:rsidRPr="003A70DA" w:rsidRDefault="00D34FA7" w:rsidP="00D34FA7"/>
    <w:p w14:paraId="56A85BCC" w14:textId="77777777" w:rsidR="00D34FA7" w:rsidRPr="003A70DA" w:rsidRDefault="00D34FA7" w:rsidP="00D34FA7">
      <w:pPr>
        <w:spacing w:after="0"/>
        <w:rPr>
          <w:b/>
          <w:sz w:val="24"/>
          <w:szCs w:val="24"/>
          <w:lang w:val="en-GB"/>
        </w:rPr>
      </w:pPr>
      <w:r w:rsidRPr="003A70DA">
        <w:rPr>
          <w:b/>
          <w:sz w:val="24"/>
          <w:szCs w:val="24"/>
          <w:lang w:val="en-GB"/>
        </w:rPr>
        <w:t xml:space="preserve">F8:  </w:t>
      </w:r>
      <w:r>
        <w:rPr>
          <w:b/>
          <w:sz w:val="24"/>
          <w:szCs w:val="24"/>
          <w:lang w:val="en-GB"/>
        </w:rPr>
        <w:t>Was</w:t>
      </w:r>
      <w:r w:rsidRPr="003A70DA">
        <w:rPr>
          <w:b/>
          <w:sz w:val="24"/>
          <w:szCs w:val="24"/>
          <w:lang w:val="en-GB"/>
        </w:rPr>
        <w:t xml:space="preserve"> </w:t>
      </w:r>
      <w:r>
        <w:rPr>
          <w:b/>
          <w:sz w:val="24"/>
          <w:szCs w:val="24"/>
          <w:lang w:val="en-GB"/>
        </w:rPr>
        <w:t>[NAME]’s</w:t>
      </w:r>
      <w:r w:rsidRPr="003A70DA">
        <w:rPr>
          <w:b/>
          <w:sz w:val="24"/>
          <w:szCs w:val="24"/>
          <w:lang w:val="en-GB"/>
        </w:rPr>
        <w:t xml:space="preserve"> last live birth </w:t>
      </w:r>
      <w:r>
        <w:rPr>
          <w:b/>
          <w:sz w:val="24"/>
          <w:szCs w:val="24"/>
          <w:lang w:val="en-GB"/>
        </w:rPr>
        <w:t>male</w:t>
      </w:r>
      <w:r w:rsidRPr="003A70DA">
        <w:rPr>
          <w:b/>
          <w:sz w:val="24"/>
          <w:szCs w:val="24"/>
          <w:lang w:val="en-GB"/>
        </w:rPr>
        <w:t xml:space="preserve"> or </w:t>
      </w:r>
      <w:r>
        <w:rPr>
          <w:b/>
          <w:sz w:val="24"/>
          <w:szCs w:val="24"/>
          <w:lang w:val="en-GB"/>
        </w:rPr>
        <w:t>female</w:t>
      </w:r>
      <w:r w:rsidRPr="003A70DA">
        <w:rPr>
          <w:b/>
          <w:sz w:val="24"/>
          <w:szCs w:val="24"/>
          <w:lang w:val="en-GB"/>
        </w:rPr>
        <w:t>?</w:t>
      </w:r>
    </w:p>
    <w:tbl>
      <w:tblPr>
        <w:tblStyle w:val="TableGrid"/>
        <w:tblW w:w="0" w:type="auto"/>
        <w:tblInd w:w="445" w:type="dxa"/>
        <w:tblLook w:val="04A0" w:firstRow="1" w:lastRow="0" w:firstColumn="1" w:lastColumn="0" w:noHBand="0" w:noVBand="1"/>
      </w:tblPr>
      <w:tblGrid>
        <w:gridCol w:w="2070"/>
        <w:gridCol w:w="6835"/>
      </w:tblGrid>
      <w:tr w:rsidR="00D34FA7" w:rsidRPr="003A70DA" w14:paraId="76D193DD" w14:textId="77777777" w:rsidTr="00D34FA7">
        <w:tc>
          <w:tcPr>
            <w:tcW w:w="2070" w:type="dxa"/>
          </w:tcPr>
          <w:p w14:paraId="13D6916E" w14:textId="77777777" w:rsidR="00D34FA7" w:rsidRPr="003A70DA" w:rsidRDefault="00D34FA7" w:rsidP="00D34FA7">
            <w:pPr>
              <w:jc w:val="right"/>
              <w:rPr>
                <w:b/>
              </w:rPr>
            </w:pPr>
            <w:r w:rsidRPr="003A70DA">
              <w:rPr>
                <w:b/>
              </w:rPr>
              <w:t>Description</w:t>
            </w:r>
          </w:p>
        </w:tc>
        <w:tc>
          <w:tcPr>
            <w:tcW w:w="6835" w:type="dxa"/>
          </w:tcPr>
          <w:p w14:paraId="2995E727" w14:textId="77777777" w:rsidR="00D34FA7" w:rsidRPr="003A70DA" w:rsidRDefault="00D34FA7" w:rsidP="00D34FA7">
            <w:r w:rsidRPr="003A70DA">
              <w:t>The sex of the last live</w:t>
            </w:r>
            <w:r>
              <w:t xml:space="preserve"> </w:t>
            </w:r>
            <w:r w:rsidRPr="003A70DA">
              <w:t>birth</w:t>
            </w:r>
          </w:p>
        </w:tc>
      </w:tr>
      <w:tr w:rsidR="00D34FA7" w:rsidRPr="003A70DA" w14:paraId="5936A3E7" w14:textId="77777777" w:rsidTr="00D34FA7">
        <w:tc>
          <w:tcPr>
            <w:tcW w:w="2070" w:type="dxa"/>
          </w:tcPr>
          <w:p w14:paraId="6122772D" w14:textId="77777777" w:rsidR="00D34FA7" w:rsidRPr="003A70DA" w:rsidRDefault="00D34FA7" w:rsidP="00D34FA7">
            <w:pPr>
              <w:jc w:val="right"/>
              <w:rPr>
                <w:b/>
              </w:rPr>
            </w:pPr>
            <w:r w:rsidRPr="003A70DA">
              <w:rPr>
                <w:b/>
              </w:rPr>
              <w:t>Name</w:t>
            </w:r>
          </w:p>
        </w:tc>
        <w:tc>
          <w:tcPr>
            <w:tcW w:w="6835" w:type="dxa"/>
          </w:tcPr>
          <w:p w14:paraId="0242D6CA" w14:textId="77777777" w:rsidR="00D34FA7" w:rsidRPr="003A70DA" w:rsidRDefault="00D34FA7" w:rsidP="00D34FA7">
            <w:r w:rsidRPr="003A70DA">
              <w:t>SEX_OF_LAST_LIVEBIRTH</w:t>
            </w:r>
          </w:p>
        </w:tc>
      </w:tr>
      <w:tr w:rsidR="00D34FA7" w:rsidRPr="003A70DA" w14:paraId="1B75E2E6" w14:textId="77777777" w:rsidTr="00D34FA7">
        <w:tc>
          <w:tcPr>
            <w:tcW w:w="2070" w:type="dxa"/>
          </w:tcPr>
          <w:p w14:paraId="203AA851" w14:textId="77777777" w:rsidR="00D34FA7" w:rsidRPr="003A70DA" w:rsidRDefault="00D34FA7" w:rsidP="00D34FA7">
            <w:pPr>
              <w:jc w:val="right"/>
              <w:rPr>
                <w:b/>
              </w:rPr>
            </w:pPr>
            <w:r w:rsidRPr="003A70DA">
              <w:rPr>
                <w:b/>
              </w:rPr>
              <w:t>Type</w:t>
            </w:r>
          </w:p>
        </w:tc>
        <w:tc>
          <w:tcPr>
            <w:tcW w:w="6835" w:type="dxa"/>
          </w:tcPr>
          <w:p w14:paraId="0557FC47" w14:textId="77777777" w:rsidR="00D34FA7" w:rsidRPr="003A70DA" w:rsidRDefault="00D34FA7" w:rsidP="00D34FA7">
            <w:r w:rsidRPr="003A70DA">
              <w:t>Numeric</w:t>
            </w:r>
          </w:p>
        </w:tc>
      </w:tr>
      <w:tr w:rsidR="00D34FA7" w:rsidRPr="003A70DA" w14:paraId="766A02EE" w14:textId="77777777" w:rsidTr="00D34FA7">
        <w:tc>
          <w:tcPr>
            <w:tcW w:w="2070" w:type="dxa"/>
          </w:tcPr>
          <w:p w14:paraId="148E4063" w14:textId="77777777" w:rsidR="00D34FA7" w:rsidRPr="003A70DA" w:rsidRDefault="00D34FA7" w:rsidP="00D34FA7">
            <w:pPr>
              <w:jc w:val="right"/>
              <w:rPr>
                <w:b/>
              </w:rPr>
            </w:pPr>
            <w:r w:rsidRPr="003A70DA">
              <w:rPr>
                <w:b/>
              </w:rPr>
              <w:t>Universe</w:t>
            </w:r>
          </w:p>
        </w:tc>
        <w:tc>
          <w:tcPr>
            <w:tcW w:w="6835" w:type="dxa"/>
          </w:tcPr>
          <w:p w14:paraId="3048DD99" w14:textId="77777777" w:rsidR="00D34FA7" w:rsidRPr="003A70DA" w:rsidRDefault="00D34FA7" w:rsidP="00D34FA7">
            <w:commentRangeStart w:id="59"/>
            <w:r w:rsidRPr="003A70DA">
              <w:t>For females aged 8 to 64 years</w:t>
            </w:r>
            <w:commentRangeEnd w:id="59"/>
            <w:r w:rsidR="00CB5A10">
              <w:rPr>
                <w:rStyle w:val="CommentReference"/>
              </w:rPr>
              <w:commentReference w:id="59"/>
            </w:r>
          </w:p>
        </w:tc>
      </w:tr>
      <w:tr w:rsidR="00D34FA7" w:rsidRPr="003A70DA" w14:paraId="4A7548F4" w14:textId="77777777" w:rsidTr="00D34FA7">
        <w:tc>
          <w:tcPr>
            <w:tcW w:w="2070" w:type="dxa"/>
          </w:tcPr>
          <w:p w14:paraId="5BFF682F" w14:textId="77777777" w:rsidR="00D34FA7" w:rsidRPr="003A70DA" w:rsidRDefault="00D34FA7" w:rsidP="00D34FA7">
            <w:pPr>
              <w:jc w:val="right"/>
              <w:rPr>
                <w:b/>
              </w:rPr>
            </w:pPr>
            <w:r w:rsidRPr="003A70DA">
              <w:rPr>
                <w:b/>
              </w:rPr>
              <w:t>Question text</w:t>
            </w:r>
          </w:p>
        </w:tc>
        <w:tc>
          <w:tcPr>
            <w:tcW w:w="6835" w:type="dxa"/>
          </w:tcPr>
          <w:p w14:paraId="704CB980" w14:textId="77777777" w:rsidR="00D34FA7" w:rsidRPr="003A70DA" w:rsidRDefault="00D34FA7" w:rsidP="00D34FA7">
            <w:pPr>
              <w:rPr>
                <w:sz w:val="24"/>
                <w:szCs w:val="24"/>
                <w:lang w:val="en-GB"/>
              </w:rPr>
            </w:pPr>
            <w:r>
              <w:rPr>
                <w:sz w:val="24"/>
                <w:szCs w:val="24"/>
                <w:lang w:val="en-GB"/>
              </w:rPr>
              <w:t>Was</w:t>
            </w:r>
            <w:r w:rsidRPr="003A70DA">
              <w:rPr>
                <w:sz w:val="24"/>
                <w:szCs w:val="24"/>
                <w:lang w:val="en-GB"/>
              </w:rPr>
              <w:t xml:space="preserve"> </w:t>
            </w:r>
            <w:r w:rsidRPr="00FB2D8C">
              <w:rPr>
                <w:sz w:val="24"/>
                <w:szCs w:val="24"/>
                <w:lang w:val="en-GB"/>
              </w:rPr>
              <w:t>[NAME]’s</w:t>
            </w:r>
            <w:r w:rsidRPr="003A70DA">
              <w:rPr>
                <w:sz w:val="24"/>
                <w:szCs w:val="24"/>
                <w:lang w:val="en-GB"/>
              </w:rPr>
              <w:t xml:space="preserve"> last live birth </w:t>
            </w:r>
            <w:r>
              <w:rPr>
                <w:sz w:val="24"/>
                <w:szCs w:val="24"/>
                <w:lang w:val="en-GB"/>
              </w:rPr>
              <w:t>male</w:t>
            </w:r>
            <w:r w:rsidRPr="003A70DA">
              <w:rPr>
                <w:sz w:val="24"/>
                <w:szCs w:val="24"/>
                <w:lang w:val="en-GB"/>
              </w:rPr>
              <w:t xml:space="preserve"> or </w:t>
            </w:r>
            <w:r>
              <w:rPr>
                <w:sz w:val="24"/>
                <w:szCs w:val="24"/>
                <w:lang w:val="en-GB"/>
              </w:rPr>
              <w:t>fe</w:t>
            </w:r>
            <w:r w:rsidRPr="003A70DA">
              <w:rPr>
                <w:sz w:val="24"/>
                <w:szCs w:val="24"/>
                <w:lang w:val="en-GB"/>
              </w:rPr>
              <w:t>male?</w:t>
            </w:r>
          </w:p>
        </w:tc>
      </w:tr>
      <w:tr w:rsidR="00D34FA7" w:rsidRPr="003A70DA" w14:paraId="60D9C982" w14:textId="77777777" w:rsidTr="00D34FA7">
        <w:tc>
          <w:tcPr>
            <w:tcW w:w="2070" w:type="dxa"/>
          </w:tcPr>
          <w:p w14:paraId="107C9063" w14:textId="77777777" w:rsidR="00D34FA7" w:rsidRPr="003A70DA" w:rsidRDefault="00D34FA7" w:rsidP="00D34FA7">
            <w:pPr>
              <w:jc w:val="right"/>
              <w:rPr>
                <w:b/>
              </w:rPr>
            </w:pPr>
            <w:r w:rsidRPr="003A70DA">
              <w:rPr>
                <w:b/>
              </w:rPr>
              <w:t>Help text</w:t>
            </w:r>
          </w:p>
        </w:tc>
        <w:tc>
          <w:tcPr>
            <w:tcW w:w="6835" w:type="dxa"/>
          </w:tcPr>
          <w:p w14:paraId="15BBCDFB" w14:textId="77777777" w:rsidR="00D34FA7" w:rsidRPr="003A70DA" w:rsidRDefault="00D34FA7" w:rsidP="00D34FA7">
            <w:pPr>
              <w:tabs>
                <w:tab w:val="left" w:pos="0"/>
              </w:tabs>
              <w:spacing w:line="276" w:lineRule="auto"/>
              <w:jc w:val="both"/>
              <w:rPr>
                <w:rFonts w:eastAsia="Times New Roman" w:cs="Times New Roman"/>
                <w:sz w:val="24"/>
                <w:szCs w:val="24"/>
              </w:rPr>
            </w:pPr>
          </w:p>
        </w:tc>
      </w:tr>
      <w:tr w:rsidR="00D34FA7" w:rsidRPr="003A70DA" w14:paraId="26A341EF" w14:textId="77777777" w:rsidTr="00D34FA7">
        <w:tc>
          <w:tcPr>
            <w:tcW w:w="2070" w:type="dxa"/>
          </w:tcPr>
          <w:p w14:paraId="1E146A54" w14:textId="77777777" w:rsidR="00D34FA7" w:rsidRPr="003A70DA" w:rsidRDefault="00D34FA7" w:rsidP="00D34FA7">
            <w:pPr>
              <w:jc w:val="right"/>
              <w:rPr>
                <w:b/>
              </w:rPr>
            </w:pPr>
            <w:r w:rsidRPr="003A70DA">
              <w:rPr>
                <w:b/>
              </w:rPr>
              <w:t>Valid range</w:t>
            </w:r>
          </w:p>
        </w:tc>
        <w:tc>
          <w:tcPr>
            <w:tcW w:w="6835" w:type="dxa"/>
            <w:shd w:val="clear" w:color="auto" w:fill="auto"/>
          </w:tcPr>
          <w:p w14:paraId="103FD3CA" w14:textId="77777777" w:rsidR="00D34FA7" w:rsidRDefault="00D34FA7" w:rsidP="00D34FA7"/>
          <w:p w14:paraId="7BAC937E" w14:textId="77777777" w:rsidR="00D34FA7" w:rsidRPr="003A70DA" w:rsidRDefault="00D34FA7" w:rsidP="00D34FA7">
            <w:r>
              <w:t>1, 2, 9</w:t>
            </w:r>
          </w:p>
        </w:tc>
      </w:tr>
      <w:tr w:rsidR="00D34FA7" w:rsidRPr="003A70DA" w14:paraId="06FF782E" w14:textId="77777777" w:rsidTr="00D34FA7">
        <w:tc>
          <w:tcPr>
            <w:tcW w:w="2070" w:type="dxa"/>
          </w:tcPr>
          <w:p w14:paraId="60253CB9" w14:textId="77777777" w:rsidR="00D34FA7" w:rsidRPr="003A70DA" w:rsidRDefault="00D34FA7" w:rsidP="00D34FA7">
            <w:pPr>
              <w:jc w:val="right"/>
              <w:rPr>
                <w:b/>
              </w:rPr>
            </w:pPr>
            <w:r w:rsidRPr="003A70DA">
              <w:rPr>
                <w:b/>
              </w:rPr>
              <w:t>Responses</w:t>
            </w:r>
          </w:p>
        </w:tc>
        <w:tc>
          <w:tcPr>
            <w:tcW w:w="6835" w:type="dxa"/>
          </w:tcPr>
          <w:tbl>
            <w:tblPr>
              <w:tblStyle w:val="TableGrid"/>
              <w:tblW w:w="0" w:type="auto"/>
              <w:tblLook w:val="04A0" w:firstRow="1" w:lastRow="0" w:firstColumn="1" w:lastColumn="0" w:noHBand="0" w:noVBand="1"/>
            </w:tblPr>
            <w:tblGrid>
              <w:gridCol w:w="1507"/>
              <w:gridCol w:w="791"/>
            </w:tblGrid>
            <w:tr w:rsidR="00D34FA7" w14:paraId="7E7CB450" w14:textId="77777777" w:rsidTr="00D34FA7">
              <w:trPr>
                <w:trHeight w:val="358"/>
              </w:trPr>
              <w:tc>
                <w:tcPr>
                  <w:tcW w:w="1507" w:type="dxa"/>
                </w:tcPr>
                <w:p w14:paraId="0F976951" w14:textId="77777777" w:rsidR="00D34FA7" w:rsidRDefault="00D34FA7" w:rsidP="00D34FA7">
                  <w:r>
                    <w:t>Male</w:t>
                  </w:r>
                </w:p>
              </w:tc>
              <w:tc>
                <w:tcPr>
                  <w:tcW w:w="791" w:type="dxa"/>
                </w:tcPr>
                <w:p w14:paraId="3EAFEF50" w14:textId="77777777" w:rsidR="00D34FA7" w:rsidRDefault="00D34FA7" w:rsidP="00D34FA7">
                  <w:r>
                    <w:t>1</w:t>
                  </w:r>
                </w:p>
              </w:tc>
            </w:tr>
            <w:tr w:rsidR="00D34FA7" w14:paraId="5B30712A" w14:textId="77777777" w:rsidTr="00D34FA7">
              <w:trPr>
                <w:trHeight w:val="338"/>
              </w:trPr>
              <w:tc>
                <w:tcPr>
                  <w:tcW w:w="1507" w:type="dxa"/>
                </w:tcPr>
                <w:p w14:paraId="111E629E" w14:textId="77777777" w:rsidR="00D34FA7" w:rsidRDefault="00D34FA7" w:rsidP="00D34FA7">
                  <w:r>
                    <w:t>Female</w:t>
                  </w:r>
                </w:p>
              </w:tc>
              <w:tc>
                <w:tcPr>
                  <w:tcW w:w="791" w:type="dxa"/>
                </w:tcPr>
                <w:p w14:paraId="55B9FD1F" w14:textId="77777777" w:rsidR="00D34FA7" w:rsidRDefault="00D34FA7" w:rsidP="00D34FA7">
                  <w:r>
                    <w:t>2</w:t>
                  </w:r>
                </w:p>
              </w:tc>
            </w:tr>
            <w:tr w:rsidR="00D34FA7" w14:paraId="03F37CCC" w14:textId="77777777" w:rsidTr="00D34FA7">
              <w:trPr>
                <w:trHeight w:val="338"/>
              </w:trPr>
              <w:tc>
                <w:tcPr>
                  <w:tcW w:w="1507" w:type="dxa"/>
                </w:tcPr>
                <w:p w14:paraId="6C724F77" w14:textId="77777777" w:rsidR="00D34FA7" w:rsidRDefault="00D34FA7" w:rsidP="00D34FA7">
                  <w:r>
                    <w:t>Don’t know</w:t>
                  </w:r>
                </w:p>
              </w:tc>
              <w:tc>
                <w:tcPr>
                  <w:tcW w:w="791" w:type="dxa"/>
                </w:tcPr>
                <w:p w14:paraId="785F880E" w14:textId="77777777" w:rsidR="00D34FA7" w:rsidRDefault="00D34FA7" w:rsidP="00D34FA7">
                  <w:r>
                    <w:t>9</w:t>
                  </w:r>
                </w:p>
              </w:tc>
            </w:tr>
          </w:tbl>
          <w:p w14:paraId="2F074D64" w14:textId="77777777" w:rsidR="00D34FA7" w:rsidRDefault="00D34FA7" w:rsidP="00D34FA7"/>
          <w:p w14:paraId="4630C068" w14:textId="77777777" w:rsidR="00D34FA7" w:rsidRDefault="00D34FA7" w:rsidP="00D34FA7">
            <w:r>
              <w:t>Numeric</w:t>
            </w:r>
          </w:p>
          <w:p w14:paraId="57522FC5" w14:textId="77777777" w:rsidR="00D34FA7" w:rsidRPr="003A70DA" w:rsidRDefault="00D34FA7" w:rsidP="00D34FA7">
            <w:r>
              <w:t>Check box: 1, 2 and 99 for don’t know</w:t>
            </w:r>
          </w:p>
        </w:tc>
      </w:tr>
      <w:tr w:rsidR="00D34FA7" w:rsidRPr="003A70DA" w14:paraId="3437D73F" w14:textId="77777777" w:rsidTr="00D34FA7">
        <w:tc>
          <w:tcPr>
            <w:tcW w:w="2070" w:type="dxa"/>
          </w:tcPr>
          <w:p w14:paraId="11B22780" w14:textId="77777777" w:rsidR="00D34FA7" w:rsidRPr="003A70DA" w:rsidRDefault="00D34FA7" w:rsidP="00D34FA7">
            <w:pPr>
              <w:jc w:val="right"/>
              <w:rPr>
                <w:b/>
              </w:rPr>
            </w:pPr>
            <w:r w:rsidRPr="003A70DA">
              <w:rPr>
                <w:b/>
              </w:rPr>
              <w:t>Prefill</w:t>
            </w:r>
          </w:p>
        </w:tc>
        <w:tc>
          <w:tcPr>
            <w:tcW w:w="6835" w:type="dxa"/>
          </w:tcPr>
          <w:p w14:paraId="7AA2021C" w14:textId="77777777" w:rsidR="00D34FA7" w:rsidRPr="003A70DA" w:rsidRDefault="00D34FA7" w:rsidP="00D34FA7"/>
        </w:tc>
      </w:tr>
      <w:tr w:rsidR="00D34FA7" w:rsidRPr="003A70DA" w14:paraId="3435FB38" w14:textId="77777777" w:rsidTr="00D34FA7">
        <w:tc>
          <w:tcPr>
            <w:tcW w:w="2070" w:type="dxa"/>
          </w:tcPr>
          <w:p w14:paraId="5D495517" w14:textId="77777777" w:rsidR="00D34FA7" w:rsidRPr="003A70DA" w:rsidRDefault="00D34FA7" w:rsidP="00D34FA7">
            <w:pPr>
              <w:jc w:val="right"/>
              <w:rPr>
                <w:b/>
              </w:rPr>
            </w:pPr>
            <w:r w:rsidRPr="003A70DA">
              <w:rPr>
                <w:b/>
              </w:rPr>
              <w:t>Consistency checks</w:t>
            </w:r>
          </w:p>
        </w:tc>
        <w:tc>
          <w:tcPr>
            <w:tcW w:w="6835" w:type="dxa"/>
          </w:tcPr>
          <w:p w14:paraId="61523EF3" w14:textId="77777777" w:rsidR="00D34FA7" w:rsidRPr="003A70DA" w:rsidRDefault="00D34FA7" w:rsidP="00D34FA7">
            <w:pPr>
              <w:numPr>
                <w:ilvl w:val="0"/>
                <w:numId w:val="7"/>
              </w:numPr>
              <w:contextualSpacing/>
            </w:pPr>
            <w:r w:rsidRPr="003A70DA">
              <w:t>If F7 = 2 then F8 &gt; 1</w:t>
            </w:r>
          </w:p>
          <w:p w14:paraId="2B45EA30" w14:textId="77777777" w:rsidR="00D34FA7" w:rsidRPr="003A70DA" w:rsidRDefault="00D34FA7" w:rsidP="00D34FA7">
            <w:pPr>
              <w:numPr>
                <w:ilvl w:val="0"/>
                <w:numId w:val="7"/>
              </w:numPr>
              <w:contextualSpacing/>
            </w:pPr>
            <w:r w:rsidRPr="003A70DA">
              <w:lastRenderedPageBreak/>
              <w:t>F8 should not be greater than F1</w:t>
            </w:r>
          </w:p>
        </w:tc>
      </w:tr>
    </w:tbl>
    <w:p w14:paraId="15F36DA3" w14:textId="77777777" w:rsidR="00D34FA7" w:rsidRPr="003A70DA" w:rsidRDefault="00D34FA7" w:rsidP="00D34FA7"/>
    <w:p w14:paraId="36C1B4F9" w14:textId="77777777" w:rsidR="00D34FA7" w:rsidRPr="003A70DA" w:rsidRDefault="00D34FA7" w:rsidP="00D34FA7">
      <w:pPr>
        <w:spacing w:after="0"/>
      </w:pPr>
      <w:r w:rsidRPr="003A70DA">
        <w:rPr>
          <w:b/>
          <w:sz w:val="24"/>
          <w:szCs w:val="24"/>
        </w:rPr>
        <w:t xml:space="preserve">F9: Is </w:t>
      </w:r>
      <w:r>
        <w:rPr>
          <w:b/>
          <w:sz w:val="24"/>
          <w:szCs w:val="24"/>
        </w:rPr>
        <w:t>[NAME]’s</w:t>
      </w:r>
      <w:r w:rsidRPr="003A70DA">
        <w:rPr>
          <w:b/>
          <w:sz w:val="24"/>
          <w:szCs w:val="24"/>
        </w:rPr>
        <w:t xml:space="preserve"> last live birth still alive?</w:t>
      </w:r>
    </w:p>
    <w:tbl>
      <w:tblPr>
        <w:tblStyle w:val="TableGrid"/>
        <w:tblW w:w="0" w:type="auto"/>
        <w:tblInd w:w="445" w:type="dxa"/>
        <w:tblLook w:val="04A0" w:firstRow="1" w:lastRow="0" w:firstColumn="1" w:lastColumn="0" w:noHBand="0" w:noVBand="1"/>
      </w:tblPr>
      <w:tblGrid>
        <w:gridCol w:w="2070"/>
        <w:gridCol w:w="6835"/>
      </w:tblGrid>
      <w:tr w:rsidR="00D34FA7" w:rsidRPr="003A70DA" w14:paraId="4A236748" w14:textId="77777777" w:rsidTr="00D34FA7">
        <w:tc>
          <w:tcPr>
            <w:tcW w:w="2070" w:type="dxa"/>
          </w:tcPr>
          <w:p w14:paraId="4048751F" w14:textId="77777777" w:rsidR="00D34FA7" w:rsidRPr="003A70DA" w:rsidRDefault="00D34FA7" w:rsidP="00D34FA7">
            <w:pPr>
              <w:jc w:val="right"/>
              <w:rPr>
                <w:b/>
              </w:rPr>
            </w:pPr>
            <w:r w:rsidRPr="003A70DA">
              <w:rPr>
                <w:b/>
              </w:rPr>
              <w:t>Description</w:t>
            </w:r>
          </w:p>
        </w:tc>
        <w:tc>
          <w:tcPr>
            <w:tcW w:w="6835" w:type="dxa"/>
          </w:tcPr>
          <w:p w14:paraId="36C1F6BC" w14:textId="77777777" w:rsidR="00D34FA7" w:rsidRPr="003A70DA" w:rsidRDefault="00D34FA7" w:rsidP="00D34FA7">
            <w:r w:rsidRPr="003A70DA">
              <w:t>The last live</w:t>
            </w:r>
            <w:r>
              <w:t xml:space="preserve"> </w:t>
            </w:r>
            <w:r w:rsidRPr="003A70DA">
              <w:t>birth still alive</w:t>
            </w:r>
          </w:p>
        </w:tc>
      </w:tr>
      <w:tr w:rsidR="00D34FA7" w:rsidRPr="003A70DA" w14:paraId="2677B0CD" w14:textId="77777777" w:rsidTr="00D34FA7">
        <w:tc>
          <w:tcPr>
            <w:tcW w:w="2070" w:type="dxa"/>
          </w:tcPr>
          <w:p w14:paraId="4B3E1EF4" w14:textId="77777777" w:rsidR="00D34FA7" w:rsidRPr="003A70DA" w:rsidRDefault="00D34FA7" w:rsidP="00D34FA7">
            <w:pPr>
              <w:jc w:val="right"/>
              <w:rPr>
                <w:b/>
              </w:rPr>
            </w:pPr>
            <w:r w:rsidRPr="003A70DA">
              <w:rPr>
                <w:b/>
              </w:rPr>
              <w:t>Name</w:t>
            </w:r>
          </w:p>
        </w:tc>
        <w:tc>
          <w:tcPr>
            <w:tcW w:w="6835" w:type="dxa"/>
          </w:tcPr>
          <w:p w14:paraId="293662C4" w14:textId="77777777" w:rsidR="00D34FA7" w:rsidRPr="003A70DA" w:rsidRDefault="00D34FA7" w:rsidP="00D34FA7">
            <w:r w:rsidRPr="003A70DA">
              <w:t>LAST_LIVEBIRTH_ALIVE</w:t>
            </w:r>
          </w:p>
        </w:tc>
      </w:tr>
      <w:tr w:rsidR="00D34FA7" w:rsidRPr="003A70DA" w14:paraId="463AC627" w14:textId="77777777" w:rsidTr="00D34FA7">
        <w:tc>
          <w:tcPr>
            <w:tcW w:w="2070" w:type="dxa"/>
          </w:tcPr>
          <w:p w14:paraId="58C679C5" w14:textId="77777777" w:rsidR="00D34FA7" w:rsidRPr="003A70DA" w:rsidRDefault="00D34FA7" w:rsidP="00D34FA7">
            <w:pPr>
              <w:jc w:val="right"/>
              <w:rPr>
                <w:b/>
              </w:rPr>
            </w:pPr>
            <w:r w:rsidRPr="003A70DA">
              <w:rPr>
                <w:b/>
              </w:rPr>
              <w:t>Type</w:t>
            </w:r>
          </w:p>
        </w:tc>
        <w:tc>
          <w:tcPr>
            <w:tcW w:w="6835" w:type="dxa"/>
          </w:tcPr>
          <w:p w14:paraId="513A577A" w14:textId="77777777" w:rsidR="00D34FA7" w:rsidRPr="003A70DA" w:rsidRDefault="00D34FA7" w:rsidP="00D34FA7">
            <w:r w:rsidRPr="003A70DA">
              <w:t>Numeric</w:t>
            </w:r>
          </w:p>
        </w:tc>
      </w:tr>
      <w:tr w:rsidR="00D34FA7" w:rsidRPr="003A70DA" w14:paraId="79AB8DBB" w14:textId="77777777" w:rsidTr="00D34FA7">
        <w:tc>
          <w:tcPr>
            <w:tcW w:w="2070" w:type="dxa"/>
          </w:tcPr>
          <w:p w14:paraId="57D0900C" w14:textId="77777777" w:rsidR="00D34FA7" w:rsidRPr="003A70DA" w:rsidRDefault="00D34FA7" w:rsidP="00D34FA7">
            <w:pPr>
              <w:jc w:val="right"/>
              <w:rPr>
                <w:b/>
              </w:rPr>
            </w:pPr>
            <w:r w:rsidRPr="003A70DA">
              <w:rPr>
                <w:b/>
              </w:rPr>
              <w:t>Universe</w:t>
            </w:r>
          </w:p>
        </w:tc>
        <w:tc>
          <w:tcPr>
            <w:tcW w:w="6835" w:type="dxa"/>
          </w:tcPr>
          <w:p w14:paraId="7732F9F1" w14:textId="77777777" w:rsidR="00D34FA7" w:rsidRPr="003A70DA" w:rsidRDefault="00D34FA7" w:rsidP="00D34FA7">
            <w:r w:rsidRPr="003A70DA">
              <w:t>For females aged 8 to 64 years</w:t>
            </w:r>
          </w:p>
        </w:tc>
      </w:tr>
      <w:tr w:rsidR="00D34FA7" w:rsidRPr="003A70DA" w14:paraId="2BD58DE6" w14:textId="77777777" w:rsidTr="00D34FA7">
        <w:tc>
          <w:tcPr>
            <w:tcW w:w="2070" w:type="dxa"/>
          </w:tcPr>
          <w:p w14:paraId="45693073" w14:textId="77777777" w:rsidR="00D34FA7" w:rsidRPr="003A70DA" w:rsidRDefault="00D34FA7" w:rsidP="00D34FA7">
            <w:pPr>
              <w:jc w:val="right"/>
              <w:rPr>
                <w:b/>
              </w:rPr>
            </w:pPr>
            <w:r w:rsidRPr="003A70DA">
              <w:rPr>
                <w:b/>
              </w:rPr>
              <w:t>Question text</w:t>
            </w:r>
          </w:p>
        </w:tc>
        <w:tc>
          <w:tcPr>
            <w:tcW w:w="6835" w:type="dxa"/>
          </w:tcPr>
          <w:p w14:paraId="6F748CCF" w14:textId="77777777" w:rsidR="00D34FA7" w:rsidRDefault="00D34FA7" w:rsidP="00D34FA7">
            <w:pPr>
              <w:rPr>
                <w:sz w:val="24"/>
                <w:szCs w:val="24"/>
              </w:rPr>
            </w:pPr>
            <w:r w:rsidRPr="003A70DA">
              <w:rPr>
                <w:sz w:val="24"/>
                <w:szCs w:val="24"/>
              </w:rPr>
              <w:t xml:space="preserve">Is </w:t>
            </w:r>
            <w:r w:rsidRPr="00FB2D8C">
              <w:rPr>
                <w:sz w:val="24"/>
                <w:szCs w:val="24"/>
              </w:rPr>
              <w:t>[NAME]’s</w:t>
            </w:r>
            <w:r w:rsidRPr="003A70DA">
              <w:rPr>
                <w:sz w:val="24"/>
                <w:szCs w:val="24"/>
              </w:rPr>
              <w:t xml:space="preserve"> last live birth still alive?</w:t>
            </w:r>
          </w:p>
          <w:p w14:paraId="654AC3A7" w14:textId="77777777" w:rsidR="00D34FA7" w:rsidRDefault="00D34FA7" w:rsidP="00D34FA7">
            <w:pPr>
              <w:rPr>
                <w:sz w:val="24"/>
                <w:szCs w:val="24"/>
              </w:rPr>
            </w:pPr>
          </w:p>
          <w:p w14:paraId="0040D196" w14:textId="77777777" w:rsidR="00D34FA7" w:rsidRDefault="00D34FA7" w:rsidP="00D34FA7">
            <w:pPr>
              <w:rPr>
                <w:sz w:val="24"/>
                <w:szCs w:val="24"/>
              </w:rPr>
            </w:pPr>
            <w:commentRangeStart w:id="60"/>
            <w:r>
              <w:rPr>
                <w:sz w:val="24"/>
                <w:szCs w:val="24"/>
              </w:rPr>
              <w:t>How many males?</w:t>
            </w:r>
          </w:p>
          <w:p w14:paraId="51B51AE4" w14:textId="77777777" w:rsidR="00D34FA7" w:rsidRPr="003A70DA" w:rsidRDefault="00D34FA7" w:rsidP="00D34FA7">
            <w:r>
              <w:rPr>
                <w:sz w:val="24"/>
                <w:szCs w:val="24"/>
              </w:rPr>
              <w:t>How many females?</w:t>
            </w:r>
            <w:commentRangeEnd w:id="60"/>
            <w:r w:rsidR="00CB5A10">
              <w:rPr>
                <w:rStyle w:val="CommentReference"/>
              </w:rPr>
              <w:commentReference w:id="60"/>
            </w:r>
          </w:p>
        </w:tc>
      </w:tr>
      <w:tr w:rsidR="00D34FA7" w:rsidRPr="003A70DA" w14:paraId="7C37AECD" w14:textId="77777777" w:rsidTr="00D34FA7">
        <w:tc>
          <w:tcPr>
            <w:tcW w:w="2070" w:type="dxa"/>
          </w:tcPr>
          <w:p w14:paraId="3AB17617" w14:textId="77777777" w:rsidR="00D34FA7" w:rsidRPr="003A70DA" w:rsidRDefault="00D34FA7" w:rsidP="00D34FA7">
            <w:pPr>
              <w:jc w:val="right"/>
              <w:rPr>
                <w:b/>
              </w:rPr>
            </w:pPr>
            <w:r w:rsidRPr="003A70DA">
              <w:rPr>
                <w:b/>
              </w:rPr>
              <w:t>Help text</w:t>
            </w:r>
          </w:p>
        </w:tc>
        <w:tc>
          <w:tcPr>
            <w:tcW w:w="6835" w:type="dxa"/>
          </w:tcPr>
          <w:p w14:paraId="450C1969" w14:textId="77777777" w:rsidR="00D34FA7" w:rsidRPr="003A70DA" w:rsidRDefault="00D34FA7" w:rsidP="00D34FA7">
            <w:pPr>
              <w:rPr>
                <w:sz w:val="24"/>
                <w:szCs w:val="24"/>
              </w:rPr>
            </w:pPr>
          </w:p>
        </w:tc>
      </w:tr>
      <w:tr w:rsidR="00D34FA7" w:rsidRPr="003A70DA" w14:paraId="26C34CD0" w14:textId="77777777" w:rsidTr="00D34FA7">
        <w:tc>
          <w:tcPr>
            <w:tcW w:w="2070" w:type="dxa"/>
          </w:tcPr>
          <w:p w14:paraId="7F39F09F" w14:textId="77777777" w:rsidR="00D34FA7" w:rsidRPr="003A70DA" w:rsidRDefault="00D34FA7" w:rsidP="00D34FA7">
            <w:pPr>
              <w:jc w:val="right"/>
              <w:rPr>
                <w:b/>
              </w:rPr>
            </w:pPr>
            <w:r w:rsidRPr="003A70DA">
              <w:rPr>
                <w:b/>
              </w:rPr>
              <w:t>Valid range</w:t>
            </w:r>
          </w:p>
        </w:tc>
        <w:tc>
          <w:tcPr>
            <w:tcW w:w="6835" w:type="dxa"/>
            <w:shd w:val="clear" w:color="auto" w:fill="auto"/>
          </w:tcPr>
          <w:p w14:paraId="6CD0F13B" w14:textId="77777777" w:rsidR="00D34FA7" w:rsidRPr="003A70DA" w:rsidRDefault="00D34FA7" w:rsidP="00D34FA7">
            <w:r>
              <w:t>1, 2, 9</w:t>
            </w:r>
          </w:p>
        </w:tc>
      </w:tr>
      <w:tr w:rsidR="00D34FA7" w:rsidRPr="003A70DA" w14:paraId="0D69FD90" w14:textId="77777777" w:rsidTr="00D34FA7">
        <w:tc>
          <w:tcPr>
            <w:tcW w:w="2070" w:type="dxa"/>
          </w:tcPr>
          <w:p w14:paraId="2D667C17" w14:textId="77777777" w:rsidR="00D34FA7" w:rsidRPr="003A70DA" w:rsidRDefault="00D34FA7" w:rsidP="00D34FA7">
            <w:pPr>
              <w:jc w:val="right"/>
              <w:rPr>
                <w:b/>
              </w:rPr>
            </w:pPr>
            <w:r w:rsidRPr="003A70DA">
              <w:rPr>
                <w:b/>
              </w:rPr>
              <w:t>Responses</w:t>
            </w:r>
          </w:p>
        </w:tc>
        <w:tc>
          <w:tcPr>
            <w:tcW w:w="6835" w:type="dxa"/>
          </w:tcPr>
          <w:tbl>
            <w:tblPr>
              <w:tblStyle w:val="TableGrid"/>
              <w:tblW w:w="0" w:type="auto"/>
              <w:tblLook w:val="04A0" w:firstRow="1" w:lastRow="0" w:firstColumn="1" w:lastColumn="0" w:noHBand="0" w:noVBand="1"/>
            </w:tblPr>
            <w:tblGrid>
              <w:gridCol w:w="1777"/>
              <w:gridCol w:w="1001"/>
            </w:tblGrid>
            <w:tr w:rsidR="00D34FA7" w14:paraId="58B7D5A2" w14:textId="77777777" w:rsidTr="00D34FA7">
              <w:trPr>
                <w:trHeight w:val="338"/>
              </w:trPr>
              <w:tc>
                <w:tcPr>
                  <w:tcW w:w="1777" w:type="dxa"/>
                </w:tcPr>
                <w:p w14:paraId="4FB33E7E" w14:textId="77777777" w:rsidR="00D34FA7" w:rsidRDefault="00D34FA7" w:rsidP="00D34FA7">
                  <w:r>
                    <w:t>Yes</w:t>
                  </w:r>
                </w:p>
              </w:tc>
              <w:tc>
                <w:tcPr>
                  <w:tcW w:w="1001" w:type="dxa"/>
                </w:tcPr>
                <w:p w14:paraId="2A715432" w14:textId="77777777" w:rsidR="00D34FA7" w:rsidRDefault="00D34FA7" w:rsidP="00D34FA7">
                  <w:r>
                    <w:t>1</w:t>
                  </w:r>
                </w:p>
              </w:tc>
            </w:tr>
            <w:tr w:rsidR="00D34FA7" w14:paraId="7E21AE62" w14:textId="77777777" w:rsidTr="00D34FA7">
              <w:trPr>
                <w:trHeight w:val="319"/>
              </w:trPr>
              <w:tc>
                <w:tcPr>
                  <w:tcW w:w="1777" w:type="dxa"/>
                </w:tcPr>
                <w:p w14:paraId="1F8B8F08" w14:textId="77777777" w:rsidR="00D34FA7" w:rsidRDefault="00D34FA7" w:rsidP="00D34FA7">
                  <w:r>
                    <w:t>No</w:t>
                  </w:r>
                </w:p>
              </w:tc>
              <w:tc>
                <w:tcPr>
                  <w:tcW w:w="1001" w:type="dxa"/>
                </w:tcPr>
                <w:p w14:paraId="47FADDF4" w14:textId="77777777" w:rsidR="00D34FA7" w:rsidRDefault="00D34FA7" w:rsidP="00D34FA7">
                  <w:r>
                    <w:t>2</w:t>
                  </w:r>
                </w:p>
              </w:tc>
            </w:tr>
            <w:tr w:rsidR="00D34FA7" w14:paraId="732F4707" w14:textId="77777777" w:rsidTr="00D34FA7">
              <w:trPr>
                <w:trHeight w:val="319"/>
              </w:trPr>
              <w:tc>
                <w:tcPr>
                  <w:tcW w:w="1777" w:type="dxa"/>
                </w:tcPr>
                <w:p w14:paraId="6D2BD026" w14:textId="77777777" w:rsidR="00D34FA7" w:rsidRDefault="00D34FA7" w:rsidP="00D34FA7">
                  <w:r>
                    <w:t>Don’t know</w:t>
                  </w:r>
                </w:p>
              </w:tc>
              <w:tc>
                <w:tcPr>
                  <w:tcW w:w="1001" w:type="dxa"/>
                </w:tcPr>
                <w:p w14:paraId="44DD2708" w14:textId="77777777" w:rsidR="00D34FA7" w:rsidRDefault="00D34FA7" w:rsidP="00D34FA7">
                  <w:r>
                    <w:t>9</w:t>
                  </w:r>
                </w:p>
              </w:tc>
            </w:tr>
          </w:tbl>
          <w:p w14:paraId="77C4D1AC" w14:textId="77777777" w:rsidR="00D34FA7" w:rsidRDefault="00D34FA7" w:rsidP="00D34FA7"/>
          <w:p w14:paraId="54ACB6AF" w14:textId="77777777" w:rsidR="00D34FA7" w:rsidRDefault="00D34FA7" w:rsidP="00D34FA7">
            <w:r>
              <w:t>Numeric</w:t>
            </w:r>
          </w:p>
          <w:p w14:paraId="00E93384" w14:textId="77777777" w:rsidR="00D34FA7" w:rsidRPr="003A70DA" w:rsidRDefault="00D34FA7" w:rsidP="00D34FA7">
            <w:r>
              <w:t>Check box: 1, 2 and 99 for don’t know</w:t>
            </w:r>
          </w:p>
        </w:tc>
      </w:tr>
      <w:tr w:rsidR="00D34FA7" w:rsidRPr="003A70DA" w14:paraId="3F2816AE" w14:textId="77777777" w:rsidTr="00D34FA7">
        <w:tc>
          <w:tcPr>
            <w:tcW w:w="2070" w:type="dxa"/>
          </w:tcPr>
          <w:p w14:paraId="3631300B" w14:textId="77777777" w:rsidR="00D34FA7" w:rsidRPr="003A70DA" w:rsidRDefault="00D34FA7" w:rsidP="00D34FA7">
            <w:pPr>
              <w:jc w:val="right"/>
              <w:rPr>
                <w:b/>
              </w:rPr>
            </w:pPr>
            <w:r w:rsidRPr="003A70DA">
              <w:rPr>
                <w:b/>
              </w:rPr>
              <w:t>Prefill</w:t>
            </w:r>
          </w:p>
        </w:tc>
        <w:tc>
          <w:tcPr>
            <w:tcW w:w="6835" w:type="dxa"/>
          </w:tcPr>
          <w:p w14:paraId="180CD3DA" w14:textId="77777777" w:rsidR="00D34FA7" w:rsidRPr="003A70DA" w:rsidRDefault="00D34FA7" w:rsidP="00D34FA7">
            <w:r>
              <w:t>[NAME]</w:t>
            </w:r>
          </w:p>
        </w:tc>
      </w:tr>
      <w:tr w:rsidR="00D34FA7" w:rsidRPr="003A70DA" w14:paraId="011F78DA" w14:textId="77777777" w:rsidTr="00D34FA7">
        <w:tc>
          <w:tcPr>
            <w:tcW w:w="2070" w:type="dxa"/>
          </w:tcPr>
          <w:p w14:paraId="7FFAEBCC" w14:textId="77777777" w:rsidR="00D34FA7" w:rsidRPr="003A70DA" w:rsidRDefault="00D34FA7" w:rsidP="00D34FA7">
            <w:pPr>
              <w:jc w:val="right"/>
              <w:rPr>
                <w:b/>
              </w:rPr>
            </w:pPr>
            <w:r w:rsidRPr="003A70DA">
              <w:rPr>
                <w:b/>
              </w:rPr>
              <w:t>Consistency checks</w:t>
            </w:r>
          </w:p>
        </w:tc>
        <w:tc>
          <w:tcPr>
            <w:tcW w:w="6835" w:type="dxa"/>
          </w:tcPr>
          <w:p w14:paraId="5834E21A" w14:textId="77777777" w:rsidR="00D34FA7" w:rsidRDefault="00D34FA7" w:rsidP="00D34FA7">
            <w:pPr>
              <w:numPr>
                <w:ilvl w:val="0"/>
                <w:numId w:val="7"/>
              </w:numPr>
              <w:contextualSpacing/>
            </w:pPr>
            <w:r>
              <w:t>If F9 = 1 than record the total number of last live birth still alive with sex</w:t>
            </w:r>
          </w:p>
          <w:p w14:paraId="7FD2D5FC" w14:textId="77777777" w:rsidR="00D34FA7" w:rsidRDefault="00D34FA7" w:rsidP="00D34FA7">
            <w:pPr>
              <w:numPr>
                <w:ilvl w:val="0"/>
                <w:numId w:val="7"/>
              </w:numPr>
              <w:contextualSpacing/>
            </w:pPr>
            <w:r>
              <w:t>If F9 = 2 and 99 th</w:t>
            </w:r>
            <w:ins w:id="61" w:author="Nobuko Mizoguchi (CENSUS/POP FED)" w:date="2020-03-09T17:34:00Z">
              <w:r w:rsidR="00CB5A10">
                <w:t>e</w:t>
              </w:r>
            </w:ins>
            <w:r>
              <w:t>n go to Next section</w:t>
            </w:r>
          </w:p>
          <w:p w14:paraId="56681CE1" w14:textId="77777777" w:rsidR="00D34FA7" w:rsidRPr="003A70DA" w:rsidRDefault="00D34FA7" w:rsidP="00D34FA7">
            <w:pPr>
              <w:numPr>
                <w:ilvl w:val="0"/>
                <w:numId w:val="7"/>
              </w:numPr>
              <w:contextualSpacing/>
            </w:pPr>
            <w:r w:rsidRPr="003A70DA">
              <w:t>F7 = 2 then F9 should not be greater than F8</w:t>
            </w:r>
          </w:p>
          <w:p w14:paraId="7328D926" w14:textId="77777777" w:rsidR="00D34FA7" w:rsidRPr="003A70DA" w:rsidRDefault="00D34FA7" w:rsidP="00D34FA7">
            <w:pPr>
              <w:numPr>
                <w:ilvl w:val="0"/>
                <w:numId w:val="7"/>
              </w:numPr>
              <w:contextualSpacing/>
            </w:pPr>
            <w:r w:rsidRPr="003A70DA">
              <w:t>F9 should not be greater than F1</w:t>
            </w:r>
          </w:p>
        </w:tc>
      </w:tr>
    </w:tbl>
    <w:p w14:paraId="2F6BE1FE" w14:textId="77777777" w:rsidR="002B16C7" w:rsidRPr="00D34FA7" w:rsidRDefault="002B16C7" w:rsidP="00BB1AC6"/>
    <w:p w14:paraId="58C999DA" w14:textId="77777777" w:rsidR="007F4B45" w:rsidRDefault="007F4B45" w:rsidP="00BB1AC6">
      <w:pPr>
        <w:rPr>
          <w:rFonts w:asciiTheme="majorHAnsi" w:eastAsiaTheme="majorEastAsia" w:hAnsiTheme="majorHAnsi" w:cstheme="majorBidi"/>
          <w:color w:val="2E74B5" w:themeColor="accent1" w:themeShade="BF"/>
          <w:sz w:val="26"/>
          <w:szCs w:val="26"/>
        </w:rPr>
      </w:pPr>
    </w:p>
    <w:p w14:paraId="49201799" w14:textId="77777777" w:rsidR="007F4B45" w:rsidRPr="003E546F" w:rsidRDefault="007F4B45" w:rsidP="007F4B45">
      <w:pPr>
        <w:keepNext/>
        <w:keepLines/>
        <w:spacing w:before="240" w:after="0"/>
        <w:outlineLvl w:val="0"/>
        <w:rPr>
          <w:rFonts w:asciiTheme="majorHAnsi" w:eastAsiaTheme="majorEastAsia" w:hAnsiTheme="majorHAnsi" w:cstheme="majorBidi"/>
          <w:b/>
          <w:color w:val="2E74B5" w:themeColor="accent1" w:themeShade="BF"/>
          <w:sz w:val="32"/>
          <w:szCs w:val="32"/>
        </w:rPr>
      </w:pPr>
      <w:r w:rsidRPr="003E546F">
        <w:rPr>
          <w:rFonts w:asciiTheme="majorHAnsi" w:eastAsiaTheme="majorEastAsia" w:hAnsiTheme="majorHAnsi" w:cstheme="majorBidi"/>
          <w:b/>
          <w:color w:val="2E74B5" w:themeColor="accent1" w:themeShade="BF"/>
          <w:sz w:val="32"/>
          <w:szCs w:val="32"/>
        </w:rPr>
        <w:t>Section G:</w:t>
      </w:r>
      <w:r w:rsidRPr="003E546F">
        <w:rPr>
          <w:rFonts w:asciiTheme="majorHAnsi" w:eastAsiaTheme="majorEastAsia" w:hAnsiTheme="majorHAnsi" w:cstheme="majorBidi"/>
          <w:b/>
          <w:color w:val="2E74B5" w:themeColor="accent1" w:themeShade="BF"/>
          <w:sz w:val="32"/>
          <w:szCs w:val="32"/>
        </w:rPr>
        <w:tab/>
        <w:t>Mortality (Deaths in the household)</w:t>
      </w:r>
    </w:p>
    <w:p w14:paraId="6F36312E" w14:textId="77777777" w:rsidR="007F4B45" w:rsidRDefault="007F4B45" w:rsidP="007F4B45">
      <w:pPr>
        <w:rPr>
          <w:b/>
          <w:szCs w:val="24"/>
        </w:rPr>
      </w:pPr>
    </w:p>
    <w:p w14:paraId="0D09A16F" w14:textId="77777777" w:rsidR="007F4B45" w:rsidRPr="003E546F" w:rsidRDefault="007F4B45" w:rsidP="007F4B45">
      <w:pPr>
        <w:keepNext/>
        <w:keepLines/>
        <w:spacing w:before="40" w:after="0"/>
        <w:outlineLvl w:val="1"/>
        <w:rPr>
          <w:rFonts w:asciiTheme="majorHAnsi" w:eastAsiaTheme="majorEastAsia" w:hAnsiTheme="majorHAnsi" w:cstheme="majorBidi"/>
          <w:color w:val="2E74B5" w:themeColor="accent1" w:themeShade="BF"/>
          <w:sz w:val="26"/>
          <w:szCs w:val="26"/>
        </w:rPr>
      </w:pPr>
      <w:r w:rsidRPr="003A70DA">
        <w:rPr>
          <w:rFonts w:asciiTheme="majorHAnsi" w:eastAsiaTheme="majorEastAsia" w:hAnsiTheme="majorHAnsi" w:cstheme="majorBidi"/>
          <w:color w:val="2E74B5" w:themeColor="accent1" w:themeShade="BF"/>
          <w:sz w:val="26"/>
          <w:szCs w:val="26"/>
        </w:rPr>
        <w:t xml:space="preserve">Field: </w:t>
      </w:r>
      <w:r w:rsidRPr="003E546F">
        <w:rPr>
          <w:rFonts w:asciiTheme="majorHAnsi" w:eastAsiaTheme="majorEastAsia" w:hAnsiTheme="majorHAnsi" w:cstheme="majorBidi"/>
          <w:color w:val="2E74B5" w:themeColor="accent1" w:themeShade="BF"/>
          <w:sz w:val="26"/>
          <w:szCs w:val="26"/>
        </w:rPr>
        <w:t>G1:  How many deaths has occurred in this household from September 2020 to August 2021?</w:t>
      </w:r>
    </w:p>
    <w:p w14:paraId="4582CC35" w14:textId="77777777" w:rsidR="007F4B45" w:rsidRPr="003A70DA" w:rsidRDefault="007F4B45" w:rsidP="007F4B45">
      <w:pPr>
        <w:rPr>
          <w:b/>
          <w:szCs w:val="24"/>
        </w:rPr>
      </w:pPr>
    </w:p>
    <w:p w14:paraId="45E0DF86" w14:textId="77777777" w:rsidR="007F4B45" w:rsidRPr="003A70DA" w:rsidRDefault="007F4B45" w:rsidP="007F4B45">
      <w:pPr>
        <w:spacing w:after="0"/>
        <w:rPr>
          <w:b/>
          <w:szCs w:val="24"/>
        </w:rPr>
      </w:pPr>
      <w:r w:rsidRPr="003A70DA">
        <w:rPr>
          <w:b/>
          <w:sz w:val="24"/>
          <w:szCs w:val="24"/>
        </w:rPr>
        <w:t>G1: How many deaths has occurred in this household from September 2020 to August 2021?</w:t>
      </w:r>
    </w:p>
    <w:tbl>
      <w:tblPr>
        <w:tblStyle w:val="TableGrid"/>
        <w:tblW w:w="0" w:type="auto"/>
        <w:tblInd w:w="445" w:type="dxa"/>
        <w:tblLook w:val="04A0" w:firstRow="1" w:lastRow="0" w:firstColumn="1" w:lastColumn="0" w:noHBand="0" w:noVBand="1"/>
      </w:tblPr>
      <w:tblGrid>
        <w:gridCol w:w="2070"/>
        <w:gridCol w:w="6835"/>
      </w:tblGrid>
      <w:tr w:rsidR="007F4B45" w:rsidRPr="003A70DA" w14:paraId="33C8DA97" w14:textId="77777777" w:rsidTr="00D34FA7">
        <w:tc>
          <w:tcPr>
            <w:tcW w:w="2070" w:type="dxa"/>
          </w:tcPr>
          <w:p w14:paraId="5EEC0273" w14:textId="77777777" w:rsidR="007F4B45" w:rsidRPr="003A70DA" w:rsidRDefault="007F4B45" w:rsidP="00D34FA7">
            <w:pPr>
              <w:jc w:val="right"/>
              <w:rPr>
                <w:b/>
              </w:rPr>
            </w:pPr>
            <w:r w:rsidRPr="003A70DA">
              <w:rPr>
                <w:b/>
              </w:rPr>
              <w:t>Description</w:t>
            </w:r>
          </w:p>
        </w:tc>
        <w:tc>
          <w:tcPr>
            <w:tcW w:w="6835" w:type="dxa"/>
          </w:tcPr>
          <w:p w14:paraId="1F26EFC3" w14:textId="77777777" w:rsidR="007F4B45" w:rsidRPr="003A70DA" w:rsidRDefault="007F4B45" w:rsidP="00D34FA7">
            <w:r w:rsidRPr="003A70DA">
              <w:t>Death that occurred in the household for the past 12 month</w:t>
            </w:r>
          </w:p>
        </w:tc>
      </w:tr>
      <w:tr w:rsidR="007F4B45" w:rsidRPr="003A70DA" w14:paraId="5AD549FD" w14:textId="77777777" w:rsidTr="00D34FA7">
        <w:tc>
          <w:tcPr>
            <w:tcW w:w="2070" w:type="dxa"/>
          </w:tcPr>
          <w:p w14:paraId="3B76A906" w14:textId="77777777" w:rsidR="007F4B45" w:rsidRPr="003A70DA" w:rsidRDefault="007F4B45" w:rsidP="00D34FA7">
            <w:pPr>
              <w:jc w:val="right"/>
              <w:rPr>
                <w:b/>
              </w:rPr>
            </w:pPr>
            <w:r w:rsidRPr="003A70DA">
              <w:rPr>
                <w:b/>
              </w:rPr>
              <w:t>Name</w:t>
            </w:r>
          </w:p>
        </w:tc>
        <w:tc>
          <w:tcPr>
            <w:tcW w:w="6835" w:type="dxa"/>
          </w:tcPr>
          <w:p w14:paraId="523F20AC" w14:textId="77777777" w:rsidR="007F4B45" w:rsidRPr="003A70DA" w:rsidRDefault="007F4B45" w:rsidP="00D34FA7">
            <w:r w:rsidRPr="003A70DA">
              <w:t>DEATH_OCCURED</w:t>
            </w:r>
          </w:p>
        </w:tc>
      </w:tr>
      <w:tr w:rsidR="007F4B45" w:rsidRPr="003A70DA" w14:paraId="4875BF61" w14:textId="77777777" w:rsidTr="00D34FA7">
        <w:tc>
          <w:tcPr>
            <w:tcW w:w="2070" w:type="dxa"/>
          </w:tcPr>
          <w:p w14:paraId="43845124" w14:textId="77777777" w:rsidR="007F4B45" w:rsidRPr="003A70DA" w:rsidRDefault="007F4B45" w:rsidP="00D34FA7">
            <w:pPr>
              <w:jc w:val="right"/>
              <w:rPr>
                <w:b/>
              </w:rPr>
            </w:pPr>
            <w:r w:rsidRPr="003A70DA">
              <w:rPr>
                <w:b/>
              </w:rPr>
              <w:t>Type</w:t>
            </w:r>
          </w:p>
        </w:tc>
        <w:tc>
          <w:tcPr>
            <w:tcW w:w="6835" w:type="dxa"/>
          </w:tcPr>
          <w:p w14:paraId="4629B0F0" w14:textId="77777777" w:rsidR="007F4B45" w:rsidRPr="003A70DA" w:rsidRDefault="007F4B45" w:rsidP="00D34FA7">
            <w:r w:rsidRPr="003A70DA">
              <w:t>Numeric</w:t>
            </w:r>
          </w:p>
        </w:tc>
      </w:tr>
      <w:tr w:rsidR="007F4B45" w:rsidRPr="003A70DA" w14:paraId="637D9446" w14:textId="77777777" w:rsidTr="00D34FA7">
        <w:tc>
          <w:tcPr>
            <w:tcW w:w="2070" w:type="dxa"/>
          </w:tcPr>
          <w:p w14:paraId="683BBE0F" w14:textId="77777777" w:rsidR="007F4B45" w:rsidRPr="003A70DA" w:rsidRDefault="007F4B45" w:rsidP="00D34FA7">
            <w:pPr>
              <w:jc w:val="right"/>
              <w:rPr>
                <w:b/>
              </w:rPr>
            </w:pPr>
            <w:r w:rsidRPr="003A70DA">
              <w:rPr>
                <w:b/>
              </w:rPr>
              <w:t>Universe</w:t>
            </w:r>
          </w:p>
        </w:tc>
        <w:tc>
          <w:tcPr>
            <w:tcW w:w="6835" w:type="dxa"/>
          </w:tcPr>
          <w:p w14:paraId="56F72CC6" w14:textId="77777777" w:rsidR="007F4B45" w:rsidRPr="003A70DA" w:rsidRDefault="007F4B45" w:rsidP="00D34FA7">
            <w:r>
              <w:t xml:space="preserve">Household type = 100 </w:t>
            </w:r>
          </w:p>
        </w:tc>
      </w:tr>
      <w:tr w:rsidR="007F4B45" w:rsidRPr="003A70DA" w14:paraId="35030E88" w14:textId="77777777" w:rsidTr="00D34FA7">
        <w:tc>
          <w:tcPr>
            <w:tcW w:w="2070" w:type="dxa"/>
          </w:tcPr>
          <w:p w14:paraId="63AE344B" w14:textId="77777777" w:rsidR="007F4B45" w:rsidRPr="003A70DA" w:rsidRDefault="007F4B45" w:rsidP="00D34FA7">
            <w:pPr>
              <w:jc w:val="right"/>
              <w:rPr>
                <w:b/>
              </w:rPr>
            </w:pPr>
            <w:r w:rsidRPr="003A70DA">
              <w:rPr>
                <w:b/>
              </w:rPr>
              <w:t>Question text</w:t>
            </w:r>
          </w:p>
        </w:tc>
        <w:tc>
          <w:tcPr>
            <w:tcW w:w="6835" w:type="dxa"/>
          </w:tcPr>
          <w:p w14:paraId="2D190C8B" w14:textId="77777777" w:rsidR="007F4B45" w:rsidRPr="003A70DA" w:rsidRDefault="007F4B45" w:rsidP="00D34FA7">
            <w:r w:rsidRPr="003A70DA">
              <w:rPr>
                <w:sz w:val="24"/>
                <w:szCs w:val="24"/>
              </w:rPr>
              <w:t>How many deaths has occurred in this household from September 2020 to August 2021?</w:t>
            </w:r>
          </w:p>
        </w:tc>
      </w:tr>
      <w:tr w:rsidR="007F4B45" w:rsidRPr="003A70DA" w14:paraId="19E77593" w14:textId="77777777" w:rsidTr="00D34FA7">
        <w:tc>
          <w:tcPr>
            <w:tcW w:w="2070" w:type="dxa"/>
          </w:tcPr>
          <w:p w14:paraId="51514FAC" w14:textId="77777777" w:rsidR="007F4B45" w:rsidRPr="003A70DA" w:rsidRDefault="007F4B45" w:rsidP="00D34FA7">
            <w:pPr>
              <w:jc w:val="right"/>
              <w:rPr>
                <w:b/>
              </w:rPr>
            </w:pPr>
            <w:r w:rsidRPr="003A70DA">
              <w:rPr>
                <w:b/>
              </w:rPr>
              <w:lastRenderedPageBreak/>
              <w:t>Help text</w:t>
            </w:r>
          </w:p>
        </w:tc>
        <w:tc>
          <w:tcPr>
            <w:tcW w:w="6835" w:type="dxa"/>
          </w:tcPr>
          <w:p w14:paraId="376A5246" w14:textId="77777777" w:rsidR="007F4B45" w:rsidRPr="003A70DA" w:rsidRDefault="007F4B45" w:rsidP="00D34FA7">
            <w:pPr>
              <w:numPr>
                <w:ilvl w:val="0"/>
                <w:numId w:val="13"/>
              </w:numPr>
              <w:contextualSpacing/>
              <w:rPr>
                <w:sz w:val="24"/>
                <w:szCs w:val="24"/>
              </w:rPr>
            </w:pPr>
            <w:r w:rsidRPr="003A70DA">
              <w:rPr>
                <w:sz w:val="24"/>
                <w:szCs w:val="24"/>
              </w:rPr>
              <w:t>If any death has occurred in the household, record the number of deaths. For example, if only one death has occurred in the household during the stated period, enter “01”.</w:t>
            </w:r>
          </w:p>
          <w:p w14:paraId="04E32AA4" w14:textId="77777777" w:rsidR="007F4B45" w:rsidRPr="003A70DA" w:rsidRDefault="007F4B45" w:rsidP="00D34FA7">
            <w:pPr>
              <w:numPr>
                <w:ilvl w:val="0"/>
                <w:numId w:val="13"/>
              </w:numPr>
              <w:contextualSpacing/>
              <w:rPr>
                <w:sz w:val="24"/>
                <w:szCs w:val="24"/>
              </w:rPr>
            </w:pPr>
          </w:p>
        </w:tc>
      </w:tr>
      <w:tr w:rsidR="007F4B45" w:rsidRPr="003A70DA" w14:paraId="2BE51931" w14:textId="77777777" w:rsidTr="00D34FA7">
        <w:tc>
          <w:tcPr>
            <w:tcW w:w="2070" w:type="dxa"/>
          </w:tcPr>
          <w:p w14:paraId="5F965162" w14:textId="77777777" w:rsidR="007F4B45" w:rsidRPr="003A70DA" w:rsidRDefault="007F4B45" w:rsidP="00D34FA7">
            <w:pPr>
              <w:jc w:val="right"/>
              <w:rPr>
                <w:b/>
              </w:rPr>
            </w:pPr>
            <w:r w:rsidRPr="003A70DA">
              <w:rPr>
                <w:b/>
              </w:rPr>
              <w:t>Valid range</w:t>
            </w:r>
          </w:p>
        </w:tc>
        <w:tc>
          <w:tcPr>
            <w:tcW w:w="6835" w:type="dxa"/>
            <w:shd w:val="clear" w:color="auto" w:fill="auto"/>
          </w:tcPr>
          <w:p w14:paraId="24BCF34C" w14:textId="77777777" w:rsidR="007F4B45" w:rsidRDefault="007F4B45" w:rsidP="00D34FA7"/>
          <w:p w14:paraId="7FCE6427" w14:textId="77777777" w:rsidR="007F4B45" w:rsidRPr="003A70DA" w:rsidRDefault="007F4B45" w:rsidP="00D34FA7">
            <w:r>
              <w:t>0-20</w:t>
            </w:r>
          </w:p>
        </w:tc>
      </w:tr>
      <w:tr w:rsidR="007F4B45" w:rsidRPr="003A70DA" w14:paraId="350BBC46" w14:textId="77777777" w:rsidTr="00D34FA7">
        <w:tc>
          <w:tcPr>
            <w:tcW w:w="2070" w:type="dxa"/>
          </w:tcPr>
          <w:p w14:paraId="0F042B5F" w14:textId="77777777" w:rsidR="007F4B45" w:rsidRPr="003A70DA" w:rsidRDefault="007F4B45" w:rsidP="00D34FA7">
            <w:pPr>
              <w:jc w:val="right"/>
              <w:rPr>
                <w:b/>
              </w:rPr>
            </w:pPr>
            <w:r w:rsidRPr="003A70DA">
              <w:rPr>
                <w:b/>
              </w:rPr>
              <w:t>Responses</w:t>
            </w:r>
          </w:p>
        </w:tc>
        <w:tc>
          <w:tcPr>
            <w:tcW w:w="6835" w:type="dxa"/>
          </w:tcPr>
          <w:p w14:paraId="2E008253" w14:textId="77777777" w:rsidR="007F4B45" w:rsidRDefault="007F4B45" w:rsidP="00D34FA7">
            <w:r>
              <w:t>Numeric</w:t>
            </w:r>
          </w:p>
          <w:p w14:paraId="64948770" w14:textId="77777777" w:rsidR="007F4B45" w:rsidRDefault="007F4B45" w:rsidP="00D34FA7"/>
          <w:p w14:paraId="311CB2FF" w14:textId="77777777" w:rsidR="007F4B45" w:rsidRPr="003A70DA" w:rsidRDefault="007F4B45" w:rsidP="00D34FA7">
            <w:commentRangeStart w:id="62"/>
            <w:r>
              <w:t>Combo box: 0-20</w:t>
            </w:r>
            <w:commentRangeEnd w:id="62"/>
            <w:r w:rsidR="00CB5A10">
              <w:rPr>
                <w:rStyle w:val="CommentReference"/>
              </w:rPr>
              <w:commentReference w:id="62"/>
            </w:r>
          </w:p>
        </w:tc>
      </w:tr>
      <w:tr w:rsidR="007F4B45" w:rsidRPr="003A70DA" w14:paraId="42CCB4D9" w14:textId="77777777" w:rsidTr="00D34FA7">
        <w:tc>
          <w:tcPr>
            <w:tcW w:w="2070" w:type="dxa"/>
          </w:tcPr>
          <w:p w14:paraId="1E42A8E4" w14:textId="77777777" w:rsidR="007F4B45" w:rsidRPr="003A70DA" w:rsidRDefault="007F4B45" w:rsidP="00D34FA7">
            <w:pPr>
              <w:jc w:val="right"/>
              <w:rPr>
                <w:b/>
              </w:rPr>
            </w:pPr>
            <w:r w:rsidRPr="003A70DA">
              <w:rPr>
                <w:b/>
              </w:rPr>
              <w:t>Prefill</w:t>
            </w:r>
          </w:p>
        </w:tc>
        <w:tc>
          <w:tcPr>
            <w:tcW w:w="6835" w:type="dxa"/>
          </w:tcPr>
          <w:p w14:paraId="7E55F609" w14:textId="77777777" w:rsidR="007F4B45" w:rsidRPr="003A70DA" w:rsidRDefault="007F4B45" w:rsidP="00D34FA7">
            <w:r>
              <w:t>[NAME]</w:t>
            </w:r>
          </w:p>
        </w:tc>
      </w:tr>
      <w:tr w:rsidR="007F4B45" w:rsidRPr="003A70DA" w14:paraId="12E1864D" w14:textId="77777777" w:rsidTr="00D34FA7">
        <w:tc>
          <w:tcPr>
            <w:tcW w:w="2070" w:type="dxa"/>
          </w:tcPr>
          <w:p w14:paraId="4242D328" w14:textId="77777777" w:rsidR="007F4B45" w:rsidRPr="003A70DA" w:rsidRDefault="007F4B45" w:rsidP="00D34FA7">
            <w:pPr>
              <w:jc w:val="right"/>
              <w:rPr>
                <w:b/>
              </w:rPr>
            </w:pPr>
            <w:r w:rsidRPr="003A70DA">
              <w:rPr>
                <w:b/>
              </w:rPr>
              <w:t>Consistency checks</w:t>
            </w:r>
          </w:p>
        </w:tc>
        <w:tc>
          <w:tcPr>
            <w:tcW w:w="6835" w:type="dxa"/>
          </w:tcPr>
          <w:p w14:paraId="18AB75B5" w14:textId="77777777" w:rsidR="007F4B45" w:rsidRPr="003A70DA" w:rsidRDefault="007F4B45" w:rsidP="00D34FA7">
            <w:pPr>
              <w:numPr>
                <w:ilvl w:val="0"/>
                <w:numId w:val="7"/>
              </w:numPr>
              <w:contextualSpacing/>
            </w:pPr>
            <w:r w:rsidRPr="003A70DA">
              <w:t>Section G is only applicable for Household Type = 100</w:t>
            </w:r>
          </w:p>
          <w:p w14:paraId="04CF61DF" w14:textId="77777777" w:rsidR="007F4B45" w:rsidRPr="003A70DA" w:rsidRDefault="007F4B45" w:rsidP="00D34FA7">
            <w:pPr>
              <w:numPr>
                <w:ilvl w:val="0"/>
                <w:numId w:val="7"/>
              </w:numPr>
              <w:contextualSpacing/>
            </w:pPr>
            <w:r w:rsidRPr="003A70DA">
              <w:t>G1 should not be blank</w:t>
            </w:r>
          </w:p>
          <w:p w14:paraId="22EA5592" w14:textId="77777777" w:rsidR="007F4B45" w:rsidRPr="003A70DA" w:rsidRDefault="007F4B45" w:rsidP="00D34FA7">
            <w:pPr>
              <w:numPr>
                <w:ilvl w:val="0"/>
                <w:numId w:val="7"/>
              </w:numPr>
              <w:contextualSpacing/>
            </w:pPr>
          </w:p>
        </w:tc>
      </w:tr>
      <w:tr w:rsidR="007F4B45" w:rsidRPr="003A70DA" w14:paraId="46F5D4AC" w14:textId="77777777" w:rsidTr="00D34FA7">
        <w:tc>
          <w:tcPr>
            <w:tcW w:w="2070" w:type="dxa"/>
          </w:tcPr>
          <w:p w14:paraId="70E9FDA7" w14:textId="77777777" w:rsidR="007F4B45" w:rsidRPr="003A70DA" w:rsidRDefault="007F4B45" w:rsidP="00D34FA7">
            <w:pPr>
              <w:jc w:val="right"/>
              <w:rPr>
                <w:b/>
              </w:rPr>
            </w:pPr>
            <w:r>
              <w:rPr>
                <w:b/>
              </w:rPr>
              <w:t>Routing</w:t>
            </w:r>
          </w:p>
        </w:tc>
        <w:tc>
          <w:tcPr>
            <w:tcW w:w="6835" w:type="dxa"/>
          </w:tcPr>
          <w:p w14:paraId="5BB4ED06" w14:textId="77777777" w:rsidR="007F4B45" w:rsidRPr="003A70DA" w:rsidRDefault="007F4B45" w:rsidP="00D34FA7">
            <w:pPr>
              <w:numPr>
                <w:ilvl w:val="0"/>
                <w:numId w:val="7"/>
              </w:numPr>
              <w:contextualSpacing/>
            </w:pPr>
            <w:r w:rsidRPr="003A70DA">
              <w:t>If G1 = 0, then skip to section H</w:t>
            </w:r>
          </w:p>
        </w:tc>
      </w:tr>
      <w:tr w:rsidR="007F4B45" w:rsidRPr="003A70DA" w14:paraId="265B34F0" w14:textId="77777777" w:rsidTr="00D34FA7">
        <w:tc>
          <w:tcPr>
            <w:tcW w:w="2070" w:type="dxa"/>
          </w:tcPr>
          <w:p w14:paraId="5FECADFD" w14:textId="77777777" w:rsidR="007F4B45" w:rsidRPr="003A70DA" w:rsidRDefault="007F4B45" w:rsidP="00D34FA7">
            <w:pPr>
              <w:jc w:val="right"/>
              <w:rPr>
                <w:b/>
              </w:rPr>
            </w:pPr>
            <w:r>
              <w:rPr>
                <w:b/>
              </w:rPr>
              <w:t>Error message</w:t>
            </w:r>
          </w:p>
        </w:tc>
        <w:tc>
          <w:tcPr>
            <w:tcW w:w="6835" w:type="dxa"/>
          </w:tcPr>
          <w:p w14:paraId="15DBA525" w14:textId="77777777" w:rsidR="007F4B45" w:rsidRPr="003A70DA" w:rsidRDefault="007F4B45" w:rsidP="00D34FA7">
            <w:pPr>
              <w:contextualSpacing/>
            </w:pPr>
          </w:p>
        </w:tc>
      </w:tr>
      <w:tr w:rsidR="007F4B45" w:rsidRPr="003A70DA" w14:paraId="330EC0C7" w14:textId="77777777" w:rsidTr="00D34FA7">
        <w:tc>
          <w:tcPr>
            <w:tcW w:w="2070" w:type="dxa"/>
          </w:tcPr>
          <w:p w14:paraId="140AB362" w14:textId="77777777" w:rsidR="007F4B45" w:rsidRPr="003A70DA" w:rsidRDefault="007F4B45" w:rsidP="00D34FA7">
            <w:pPr>
              <w:jc w:val="right"/>
              <w:rPr>
                <w:b/>
              </w:rPr>
            </w:pPr>
            <w:r>
              <w:rPr>
                <w:b/>
              </w:rPr>
              <w:t>Programmer Instruction</w:t>
            </w:r>
          </w:p>
        </w:tc>
        <w:tc>
          <w:tcPr>
            <w:tcW w:w="6835" w:type="dxa"/>
          </w:tcPr>
          <w:p w14:paraId="7990620F" w14:textId="77777777" w:rsidR="007F4B45" w:rsidRPr="003A70DA" w:rsidRDefault="007F4B45" w:rsidP="00D34FA7">
            <w:pPr>
              <w:contextualSpacing/>
            </w:pPr>
          </w:p>
        </w:tc>
      </w:tr>
      <w:tr w:rsidR="007F4B45" w:rsidRPr="003A70DA" w14:paraId="4F755A6F" w14:textId="77777777" w:rsidTr="00D34FA7">
        <w:tc>
          <w:tcPr>
            <w:tcW w:w="2070" w:type="dxa"/>
          </w:tcPr>
          <w:p w14:paraId="5806585A" w14:textId="77777777" w:rsidR="007F4B45" w:rsidRPr="003A70DA" w:rsidRDefault="007F4B45" w:rsidP="00D34FA7">
            <w:pPr>
              <w:jc w:val="right"/>
              <w:rPr>
                <w:b/>
              </w:rPr>
            </w:pPr>
            <w:r>
              <w:rPr>
                <w:b/>
              </w:rPr>
              <w:t>Change of Log</w:t>
            </w:r>
          </w:p>
        </w:tc>
        <w:tc>
          <w:tcPr>
            <w:tcW w:w="6835" w:type="dxa"/>
          </w:tcPr>
          <w:p w14:paraId="0678482B" w14:textId="77777777" w:rsidR="007F4B45" w:rsidRPr="003A70DA" w:rsidRDefault="007F4B45" w:rsidP="00D34FA7">
            <w:pPr>
              <w:contextualSpacing/>
            </w:pPr>
          </w:p>
        </w:tc>
      </w:tr>
    </w:tbl>
    <w:p w14:paraId="641B32BB" w14:textId="77777777" w:rsidR="007F4B45" w:rsidRPr="003A70DA" w:rsidRDefault="007F4B45" w:rsidP="007F4B45">
      <w:pPr>
        <w:rPr>
          <w:b/>
        </w:rPr>
      </w:pPr>
    </w:p>
    <w:p w14:paraId="02762B0B" w14:textId="77777777" w:rsidR="007F4B45" w:rsidRPr="003A70DA" w:rsidRDefault="007F4B45" w:rsidP="007F4B45">
      <w:pPr>
        <w:spacing w:after="0"/>
        <w:rPr>
          <w:b/>
          <w:sz w:val="24"/>
          <w:szCs w:val="24"/>
        </w:rPr>
      </w:pPr>
      <w:r w:rsidRPr="003A70DA">
        <w:rPr>
          <w:b/>
          <w:sz w:val="24"/>
          <w:szCs w:val="24"/>
        </w:rPr>
        <w:t>G2:  Name of the household member who died?</w:t>
      </w:r>
    </w:p>
    <w:tbl>
      <w:tblPr>
        <w:tblStyle w:val="TableGrid"/>
        <w:tblW w:w="0" w:type="auto"/>
        <w:tblInd w:w="445" w:type="dxa"/>
        <w:tblLook w:val="04A0" w:firstRow="1" w:lastRow="0" w:firstColumn="1" w:lastColumn="0" w:noHBand="0" w:noVBand="1"/>
      </w:tblPr>
      <w:tblGrid>
        <w:gridCol w:w="2070"/>
        <w:gridCol w:w="6835"/>
      </w:tblGrid>
      <w:tr w:rsidR="007F4B45" w:rsidRPr="003A70DA" w14:paraId="28AB4D7E" w14:textId="77777777" w:rsidTr="00D34FA7">
        <w:tc>
          <w:tcPr>
            <w:tcW w:w="2070" w:type="dxa"/>
          </w:tcPr>
          <w:p w14:paraId="0A5E092F" w14:textId="77777777" w:rsidR="007F4B45" w:rsidRPr="003A70DA" w:rsidRDefault="007F4B45" w:rsidP="00D34FA7">
            <w:pPr>
              <w:jc w:val="right"/>
              <w:rPr>
                <w:b/>
              </w:rPr>
            </w:pPr>
            <w:r w:rsidRPr="003A70DA">
              <w:rPr>
                <w:b/>
              </w:rPr>
              <w:t>Description</w:t>
            </w:r>
          </w:p>
        </w:tc>
        <w:tc>
          <w:tcPr>
            <w:tcW w:w="6835" w:type="dxa"/>
          </w:tcPr>
          <w:p w14:paraId="54930ECA" w14:textId="77777777" w:rsidR="007F4B45" w:rsidRPr="003A70DA" w:rsidRDefault="007F4B45" w:rsidP="00D34FA7">
            <w:r w:rsidRPr="003A70DA">
              <w:t>Name of the household member that passed on.</w:t>
            </w:r>
          </w:p>
        </w:tc>
      </w:tr>
      <w:tr w:rsidR="007F4B45" w:rsidRPr="003A70DA" w14:paraId="1FE65DAD" w14:textId="77777777" w:rsidTr="00D34FA7">
        <w:tc>
          <w:tcPr>
            <w:tcW w:w="2070" w:type="dxa"/>
          </w:tcPr>
          <w:p w14:paraId="4EC89777" w14:textId="77777777" w:rsidR="007F4B45" w:rsidRPr="003A70DA" w:rsidRDefault="007F4B45" w:rsidP="00D34FA7">
            <w:pPr>
              <w:jc w:val="right"/>
              <w:rPr>
                <w:b/>
              </w:rPr>
            </w:pPr>
            <w:r w:rsidRPr="003A70DA">
              <w:rPr>
                <w:b/>
              </w:rPr>
              <w:t>Name</w:t>
            </w:r>
          </w:p>
        </w:tc>
        <w:tc>
          <w:tcPr>
            <w:tcW w:w="6835" w:type="dxa"/>
          </w:tcPr>
          <w:p w14:paraId="00678F05" w14:textId="77777777" w:rsidR="007F4B45" w:rsidRPr="003A70DA" w:rsidRDefault="007F4B45" w:rsidP="00D34FA7">
            <w:r w:rsidRPr="003A70DA">
              <w:t>DECEASED_NAME</w:t>
            </w:r>
          </w:p>
        </w:tc>
      </w:tr>
      <w:tr w:rsidR="007F4B45" w:rsidRPr="003A70DA" w14:paraId="5048B2EA" w14:textId="77777777" w:rsidTr="00D34FA7">
        <w:tc>
          <w:tcPr>
            <w:tcW w:w="2070" w:type="dxa"/>
          </w:tcPr>
          <w:p w14:paraId="63A48BCA" w14:textId="77777777" w:rsidR="007F4B45" w:rsidRPr="003A70DA" w:rsidRDefault="007F4B45" w:rsidP="00D34FA7">
            <w:pPr>
              <w:jc w:val="right"/>
              <w:rPr>
                <w:b/>
              </w:rPr>
            </w:pPr>
            <w:r w:rsidRPr="003A70DA">
              <w:rPr>
                <w:b/>
              </w:rPr>
              <w:t>Type</w:t>
            </w:r>
          </w:p>
        </w:tc>
        <w:tc>
          <w:tcPr>
            <w:tcW w:w="6835" w:type="dxa"/>
          </w:tcPr>
          <w:p w14:paraId="3A93B9B9" w14:textId="77777777" w:rsidR="007F4B45" w:rsidRPr="003A70DA" w:rsidRDefault="007F4B45" w:rsidP="00D34FA7">
            <w:r w:rsidRPr="003A70DA">
              <w:t>String, 100-Characters, Maximum</w:t>
            </w:r>
          </w:p>
        </w:tc>
      </w:tr>
      <w:tr w:rsidR="007F4B45" w:rsidRPr="003A70DA" w14:paraId="13B62AA8" w14:textId="77777777" w:rsidTr="00D34FA7">
        <w:tc>
          <w:tcPr>
            <w:tcW w:w="2070" w:type="dxa"/>
          </w:tcPr>
          <w:p w14:paraId="1004AA81" w14:textId="77777777" w:rsidR="007F4B45" w:rsidRPr="003A70DA" w:rsidRDefault="007F4B45" w:rsidP="00D34FA7">
            <w:pPr>
              <w:jc w:val="right"/>
              <w:rPr>
                <w:b/>
              </w:rPr>
            </w:pPr>
            <w:r w:rsidRPr="003A70DA">
              <w:rPr>
                <w:b/>
              </w:rPr>
              <w:t>Universe</w:t>
            </w:r>
          </w:p>
        </w:tc>
        <w:tc>
          <w:tcPr>
            <w:tcW w:w="6835" w:type="dxa"/>
          </w:tcPr>
          <w:p w14:paraId="1E0DD522" w14:textId="77777777" w:rsidR="007F4B45" w:rsidRPr="003A70DA" w:rsidRDefault="007F4B45" w:rsidP="00D34FA7">
            <w:r w:rsidRPr="003A70DA">
              <w:t>All</w:t>
            </w:r>
            <w:r>
              <w:t xml:space="preserve"> households coded type = 100 with death that occurred from September 2020 to August 2021</w:t>
            </w:r>
          </w:p>
        </w:tc>
      </w:tr>
      <w:tr w:rsidR="007F4B45" w:rsidRPr="003A70DA" w14:paraId="285FCE14" w14:textId="77777777" w:rsidTr="00D34FA7">
        <w:tc>
          <w:tcPr>
            <w:tcW w:w="2070" w:type="dxa"/>
          </w:tcPr>
          <w:p w14:paraId="4E8F3670" w14:textId="77777777" w:rsidR="007F4B45" w:rsidRPr="003A70DA" w:rsidRDefault="007F4B45" w:rsidP="00D34FA7">
            <w:pPr>
              <w:jc w:val="right"/>
              <w:rPr>
                <w:b/>
              </w:rPr>
            </w:pPr>
            <w:r w:rsidRPr="003A70DA">
              <w:rPr>
                <w:b/>
              </w:rPr>
              <w:t>Question text</w:t>
            </w:r>
          </w:p>
        </w:tc>
        <w:tc>
          <w:tcPr>
            <w:tcW w:w="6835" w:type="dxa"/>
          </w:tcPr>
          <w:p w14:paraId="6728447F" w14:textId="77777777" w:rsidR="007F4B45" w:rsidRDefault="007F4B45" w:rsidP="00D34FA7">
            <w:pPr>
              <w:rPr>
                <w:sz w:val="24"/>
                <w:szCs w:val="24"/>
              </w:rPr>
            </w:pPr>
          </w:p>
          <w:p w14:paraId="0ED8A5DD" w14:textId="77777777" w:rsidR="007F4B45" w:rsidRPr="003A70DA" w:rsidRDefault="007F4B45" w:rsidP="00D34FA7">
            <w:pPr>
              <w:rPr>
                <w:sz w:val="24"/>
                <w:szCs w:val="24"/>
              </w:rPr>
            </w:pPr>
            <w:r>
              <w:rPr>
                <w:sz w:val="24"/>
                <w:szCs w:val="24"/>
              </w:rPr>
              <w:t>Tell us the names of all the household members who died?</w:t>
            </w:r>
          </w:p>
        </w:tc>
      </w:tr>
      <w:tr w:rsidR="007F4B45" w:rsidRPr="003A70DA" w14:paraId="089DCD9E" w14:textId="77777777" w:rsidTr="00D34FA7">
        <w:tc>
          <w:tcPr>
            <w:tcW w:w="2070" w:type="dxa"/>
          </w:tcPr>
          <w:p w14:paraId="7E7190FB" w14:textId="77777777" w:rsidR="007F4B45" w:rsidRPr="003A70DA" w:rsidRDefault="007F4B45" w:rsidP="00D34FA7">
            <w:pPr>
              <w:jc w:val="right"/>
              <w:rPr>
                <w:b/>
              </w:rPr>
            </w:pPr>
            <w:r w:rsidRPr="003A70DA">
              <w:rPr>
                <w:b/>
              </w:rPr>
              <w:t>Help text</w:t>
            </w:r>
          </w:p>
        </w:tc>
        <w:tc>
          <w:tcPr>
            <w:tcW w:w="6835" w:type="dxa"/>
          </w:tcPr>
          <w:p w14:paraId="65D3E478" w14:textId="77777777" w:rsidR="007F4B45" w:rsidRPr="003A70DA" w:rsidRDefault="007F4B45" w:rsidP="00D34FA7">
            <w:pPr>
              <w:contextualSpacing/>
              <w:rPr>
                <w:sz w:val="24"/>
                <w:szCs w:val="24"/>
              </w:rPr>
            </w:pPr>
            <w:r w:rsidRPr="003A70DA">
              <w:rPr>
                <w:sz w:val="24"/>
                <w:szCs w:val="24"/>
              </w:rPr>
              <w:t>List all names and surnames of persons who died in this household.</w:t>
            </w:r>
          </w:p>
          <w:p w14:paraId="0CF0B008" w14:textId="77777777" w:rsidR="007F4B45" w:rsidRPr="003A70DA" w:rsidRDefault="007F4B45" w:rsidP="00D34FA7">
            <w:pPr>
              <w:numPr>
                <w:ilvl w:val="0"/>
                <w:numId w:val="13"/>
              </w:numPr>
              <w:spacing w:after="120" w:line="276" w:lineRule="auto"/>
              <w:rPr>
                <w:rFonts w:cs="Times New Roman"/>
                <w:sz w:val="24"/>
                <w:szCs w:val="24"/>
              </w:rPr>
            </w:pPr>
            <w:r w:rsidRPr="003A70DA">
              <w:rPr>
                <w:rFonts w:cs="Times New Roman"/>
                <w:sz w:val="24"/>
                <w:szCs w:val="24"/>
              </w:rPr>
              <w:t>Enumerator should confirm that the names entered here are not the same as those of persons in B2.</w:t>
            </w:r>
          </w:p>
        </w:tc>
      </w:tr>
      <w:tr w:rsidR="007F4B45" w:rsidRPr="003A70DA" w14:paraId="19A453CB" w14:textId="77777777" w:rsidTr="00D34FA7">
        <w:tc>
          <w:tcPr>
            <w:tcW w:w="2070" w:type="dxa"/>
          </w:tcPr>
          <w:p w14:paraId="28E5EE68" w14:textId="77777777" w:rsidR="007F4B45" w:rsidRPr="003A70DA" w:rsidRDefault="007F4B45" w:rsidP="00D34FA7">
            <w:pPr>
              <w:jc w:val="right"/>
              <w:rPr>
                <w:b/>
              </w:rPr>
            </w:pPr>
            <w:r w:rsidRPr="003A70DA">
              <w:rPr>
                <w:b/>
              </w:rPr>
              <w:t>Valid range</w:t>
            </w:r>
          </w:p>
        </w:tc>
        <w:tc>
          <w:tcPr>
            <w:tcW w:w="6835" w:type="dxa"/>
            <w:shd w:val="clear" w:color="auto" w:fill="auto"/>
          </w:tcPr>
          <w:p w14:paraId="17F7D49D" w14:textId="77777777" w:rsidR="007F4B45" w:rsidRPr="003A70DA" w:rsidRDefault="007F4B45" w:rsidP="00D34FA7">
            <w:r w:rsidRPr="003A70DA">
              <w:t>Must not be empty</w:t>
            </w:r>
          </w:p>
        </w:tc>
      </w:tr>
      <w:tr w:rsidR="007F4B45" w:rsidRPr="003A70DA" w14:paraId="79DAC5BE" w14:textId="77777777" w:rsidTr="00D34FA7">
        <w:tc>
          <w:tcPr>
            <w:tcW w:w="2070" w:type="dxa"/>
          </w:tcPr>
          <w:p w14:paraId="502F5488" w14:textId="77777777" w:rsidR="007F4B45" w:rsidRPr="003A70DA" w:rsidRDefault="007F4B45" w:rsidP="00D34FA7">
            <w:pPr>
              <w:jc w:val="right"/>
              <w:rPr>
                <w:b/>
              </w:rPr>
            </w:pPr>
            <w:r w:rsidRPr="003A70DA">
              <w:rPr>
                <w:b/>
              </w:rPr>
              <w:t>Responses</w:t>
            </w:r>
          </w:p>
        </w:tc>
        <w:tc>
          <w:tcPr>
            <w:tcW w:w="6835" w:type="dxa"/>
          </w:tcPr>
          <w:p w14:paraId="42CAD1AE" w14:textId="77777777" w:rsidR="007F4B45" w:rsidRPr="003A70DA" w:rsidRDefault="007F4B45" w:rsidP="00D34FA7">
            <w:r>
              <w:t>List of Names</w:t>
            </w:r>
          </w:p>
        </w:tc>
      </w:tr>
      <w:tr w:rsidR="007F4B45" w:rsidRPr="003A70DA" w14:paraId="08BE9EC7" w14:textId="77777777" w:rsidTr="00D34FA7">
        <w:tc>
          <w:tcPr>
            <w:tcW w:w="2070" w:type="dxa"/>
          </w:tcPr>
          <w:p w14:paraId="58E0F971" w14:textId="77777777" w:rsidR="007F4B45" w:rsidRPr="003A70DA" w:rsidRDefault="007F4B45" w:rsidP="00D34FA7">
            <w:pPr>
              <w:jc w:val="right"/>
              <w:rPr>
                <w:b/>
              </w:rPr>
            </w:pPr>
            <w:r w:rsidRPr="003A70DA">
              <w:rPr>
                <w:b/>
              </w:rPr>
              <w:t>Prefill</w:t>
            </w:r>
          </w:p>
        </w:tc>
        <w:tc>
          <w:tcPr>
            <w:tcW w:w="6835" w:type="dxa"/>
          </w:tcPr>
          <w:p w14:paraId="49CE41C9" w14:textId="77777777" w:rsidR="007F4B45" w:rsidRPr="003A70DA" w:rsidRDefault="007F4B45" w:rsidP="00D34FA7">
            <w:r>
              <w:t>[DECEASED_NAME]</w:t>
            </w:r>
          </w:p>
        </w:tc>
      </w:tr>
      <w:tr w:rsidR="007F4B45" w:rsidRPr="003A70DA" w14:paraId="4223BD1C" w14:textId="77777777" w:rsidTr="00D34FA7">
        <w:tc>
          <w:tcPr>
            <w:tcW w:w="2070" w:type="dxa"/>
          </w:tcPr>
          <w:p w14:paraId="13DDFB35" w14:textId="77777777" w:rsidR="007F4B45" w:rsidRPr="003A70DA" w:rsidRDefault="007F4B45" w:rsidP="00D34FA7">
            <w:pPr>
              <w:jc w:val="right"/>
              <w:rPr>
                <w:b/>
              </w:rPr>
            </w:pPr>
            <w:r w:rsidRPr="003A70DA">
              <w:rPr>
                <w:b/>
              </w:rPr>
              <w:t>Consistency checks</w:t>
            </w:r>
          </w:p>
        </w:tc>
        <w:tc>
          <w:tcPr>
            <w:tcW w:w="6835" w:type="dxa"/>
          </w:tcPr>
          <w:p w14:paraId="45FADB99" w14:textId="77777777" w:rsidR="007F4B45" w:rsidRDefault="007F4B45" w:rsidP="007F4B45">
            <w:pPr>
              <w:pStyle w:val="ListParagraph"/>
              <w:numPr>
                <w:ilvl w:val="0"/>
                <w:numId w:val="46"/>
              </w:numPr>
            </w:pPr>
            <w:r w:rsidRPr="003A70DA">
              <w:t>G2 should not be blank</w:t>
            </w:r>
          </w:p>
          <w:p w14:paraId="43C75107" w14:textId="77777777" w:rsidR="007F4B45" w:rsidRDefault="007F4B45" w:rsidP="007F4B45">
            <w:pPr>
              <w:pStyle w:val="ListParagraph"/>
              <w:numPr>
                <w:ilvl w:val="0"/>
                <w:numId w:val="46"/>
              </w:numPr>
            </w:pPr>
            <w:r w:rsidRPr="003A70DA">
              <w:t>The total number of people recorded dead in G1 must be equal to the count of name in G2</w:t>
            </w:r>
          </w:p>
          <w:p w14:paraId="507C4838" w14:textId="77777777" w:rsidR="007F4B45" w:rsidRPr="0090735A" w:rsidRDefault="007F4B45" w:rsidP="007F4B45">
            <w:pPr>
              <w:pStyle w:val="ListParagraph"/>
              <w:numPr>
                <w:ilvl w:val="0"/>
                <w:numId w:val="46"/>
              </w:numPr>
            </w:pPr>
            <w:r w:rsidRPr="0090735A">
              <w:rPr>
                <w:rFonts w:cs="Times New Roman"/>
                <w:sz w:val="24"/>
                <w:szCs w:val="24"/>
              </w:rPr>
              <w:t>Enumerator should confirm that the names entered here are not the same as those of persons in B2.</w:t>
            </w:r>
          </w:p>
          <w:p w14:paraId="4AEB5B8B" w14:textId="77777777" w:rsidR="007F4B45" w:rsidRPr="003A70DA" w:rsidRDefault="007F4B45" w:rsidP="007F4B45">
            <w:pPr>
              <w:pStyle w:val="ListParagraph"/>
              <w:numPr>
                <w:ilvl w:val="0"/>
                <w:numId w:val="46"/>
              </w:numPr>
            </w:pPr>
            <w:r>
              <w:rPr>
                <w:rFonts w:cs="Times New Roman"/>
                <w:sz w:val="24"/>
                <w:szCs w:val="24"/>
              </w:rPr>
              <w:t xml:space="preserve">If G2 </w:t>
            </w:r>
            <w:r>
              <w:rPr>
                <w:rFonts w:cstheme="minorHAnsi"/>
                <w:sz w:val="24"/>
                <w:szCs w:val="24"/>
              </w:rPr>
              <w:t>≠</w:t>
            </w:r>
            <w:r>
              <w:rPr>
                <w:rFonts w:cs="Times New Roman"/>
                <w:sz w:val="24"/>
                <w:szCs w:val="24"/>
              </w:rPr>
              <w:t xml:space="preserve"> G1 than error</w:t>
            </w:r>
          </w:p>
        </w:tc>
      </w:tr>
      <w:tr w:rsidR="007F4B45" w:rsidRPr="003A70DA" w14:paraId="32E13BEE" w14:textId="77777777" w:rsidTr="00D34FA7">
        <w:tc>
          <w:tcPr>
            <w:tcW w:w="2070" w:type="dxa"/>
          </w:tcPr>
          <w:p w14:paraId="701ABE4D" w14:textId="77777777" w:rsidR="007F4B45" w:rsidRPr="003A70DA" w:rsidRDefault="007F4B45" w:rsidP="00D34FA7">
            <w:pPr>
              <w:jc w:val="right"/>
              <w:rPr>
                <w:b/>
              </w:rPr>
            </w:pPr>
            <w:r>
              <w:rPr>
                <w:b/>
              </w:rPr>
              <w:t>Routing</w:t>
            </w:r>
          </w:p>
        </w:tc>
        <w:tc>
          <w:tcPr>
            <w:tcW w:w="6835" w:type="dxa"/>
          </w:tcPr>
          <w:p w14:paraId="4D0375BA" w14:textId="77777777" w:rsidR="007F4B45" w:rsidRDefault="007F4B45" w:rsidP="00D34FA7">
            <w:r>
              <w:t>Move to G3</w:t>
            </w:r>
          </w:p>
          <w:p w14:paraId="18C82DD3" w14:textId="77777777" w:rsidR="007F4B45" w:rsidRDefault="007F4B45" w:rsidP="00D34FA7">
            <w:commentRangeStart w:id="63"/>
            <w:r>
              <w:t>If G2 = B2 th</w:t>
            </w:r>
            <w:ins w:id="64" w:author="Nobuko Mizoguchi (CENSUS/POP FED)" w:date="2020-03-09T17:37:00Z">
              <w:r w:rsidR="00CB5A10">
                <w:t>e</w:t>
              </w:r>
            </w:ins>
            <w:del w:id="65" w:author="Nobuko Mizoguchi (CENSUS/POP FED)" w:date="2020-03-09T17:37:00Z">
              <w:r w:rsidDel="00CB5A10">
                <w:delText>a</w:delText>
              </w:r>
            </w:del>
            <w:r>
              <w:t>n error (fix the names of Household members in (B2) or the names of the deceased in (G2))</w:t>
            </w:r>
            <w:commentRangeEnd w:id="63"/>
            <w:r w:rsidR="00535BDB">
              <w:rPr>
                <w:rStyle w:val="CommentReference"/>
              </w:rPr>
              <w:commentReference w:id="63"/>
            </w:r>
          </w:p>
          <w:p w14:paraId="5292B58B" w14:textId="77777777" w:rsidR="007F4B45" w:rsidRDefault="007F4B45" w:rsidP="00D34FA7">
            <w:r>
              <w:t>Please verify the number of household members who died</w:t>
            </w:r>
          </w:p>
          <w:p w14:paraId="614B70AF" w14:textId="77777777" w:rsidR="007F4B45" w:rsidRDefault="007F4B45" w:rsidP="00D34FA7">
            <w:r>
              <w:lastRenderedPageBreak/>
              <w:t>Fix [number of deaths that occurred in the household] (G1)</w:t>
            </w:r>
          </w:p>
          <w:p w14:paraId="262EC597" w14:textId="77777777" w:rsidR="007F4B45" w:rsidRDefault="007F4B45" w:rsidP="00D34FA7">
            <w:r>
              <w:t>Fix [Count of names of people that died] (G2)</w:t>
            </w:r>
          </w:p>
          <w:p w14:paraId="6B5EE76D" w14:textId="77777777" w:rsidR="007F4B45" w:rsidRPr="003A70DA" w:rsidRDefault="007F4B45" w:rsidP="00D34FA7"/>
        </w:tc>
      </w:tr>
      <w:tr w:rsidR="007F4B45" w:rsidRPr="003A70DA" w14:paraId="5B2EA28E" w14:textId="77777777" w:rsidTr="00D34FA7">
        <w:tc>
          <w:tcPr>
            <w:tcW w:w="2070" w:type="dxa"/>
          </w:tcPr>
          <w:p w14:paraId="05C4F2B4" w14:textId="77777777" w:rsidR="007F4B45" w:rsidRPr="003A70DA" w:rsidRDefault="007F4B45" w:rsidP="00D34FA7">
            <w:pPr>
              <w:jc w:val="right"/>
              <w:rPr>
                <w:b/>
              </w:rPr>
            </w:pPr>
            <w:r>
              <w:rPr>
                <w:b/>
              </w:rPr>
              <w:lastRenderedPageBreak/>
              <w:t>Error Message</w:t>
            </w:r>
          </w:p>
        </w:tc>
        <w:tc>
          <w:tcPr>
            <w:tcW w:w="6835" w:type="dxa"/>
          </w:tcPr>
          <w:p w14:paraId="6F9FA3AD" w14:textId="77777777" w:rsidR="007F4B45" w:rsidRDefault="007F4B45" w:rsidP="00D34FA7">
            <w:r>
              <w:t>The total number of people recorded in G1 is not equal to the count of name in G2</w:t>
            </w:r>
          </w:p>
          <w:p w14:paraId="5A571E34" w14:textId="77777777" w:rsidR="007F4B45" w:rsidRPr="003A70DA" w:rsidRDefault="007F4B45" w:rsidP="00D34FA7">
            <w:r>
              <w:t>The names of Household member is the same as the deceased member listed in G2</w:t>
            </w:r>
          </w:p>
        </w:tc>
      </w:tr>
      <w:tr w:rsidR="007F4B45" w:rsidRPr="003A70DA" w14:paraId="2F64A9BC" w14:textId="77777777" w:rsidTr="00D34FA7">
        <w:tc>
          <w:tcPr>
            <w:tcW w:w="2070" w:type="dxa"/>
          </w:tcPr>
          <w:p w14:paraId="271F107B" w14:textId="77777777" w:rsidR="007F4B45" w:rsidRPr="003A70DA" w:rsidRDefault="007F4B45" w:rsidP="00D34FA7">
            <w:pPr>
              <w:jc w:val="right"/>
              <w:rPr>
                <w:b/>
              </w:rPr>
            </w:pPr>
            <w:r>
              <w:rPr>
                <w:b/>
              </w:rPr>
              <w:t>Programmer Instruction</w:t>
            </w:r>
          </w:p>
        </w:tc>
        <w:tc>
          <w:tcPr>
            <w:tcW w:w="6835" w:type="dxa"/>
          </w:tcPr>
          <w:p w14:paraId="6DC811ED" w14:textId="77777777" w:rsidR="007F4B45" w:rsidRPr="003A70DA" w:rsidRDefault="007F4B45" w:rsidP="00D34FA7"/>
        </w:tc>
      </w:tr>
      <w:tr w:rsidR="007F4B45" w:rsidRPr="003A70DA" w14:paraId="3B910968" w14:textId="77777777" w:rsidTr="00D34FA7">
        <w:tc>
          <w:tcPr>
            <w:tcW w:w="2070" w:type="dxa"/>
          </w:tcPr>
          <w:p w14:paraId="43D055DB" w14:textId="77777777" w:rsidR="007F4B45" w:rsidRDefault="007F4B45" w:rsidP="00D34FA7">
            <w:pPr>
              <w:jc w:val="right"/>
              <w:rPr>
                <w:b/>
              </w:rPr>
            </w:pPr>
            <w:r>
              <w:rPr>
                <w:b/>
              </w:rPr>
              <w:t>Change of log</w:t>
            </w:r>
          </w:p>
        </w:tc>
        <w:tc>
          <w:tcPr>
            <w:tcW w:w="6835" w:type="dxa"/>
          </w:tcPr>
          <w:p w14:paraId="2A7A941E" w14:textId="77777777" w:rsidR="007F4B45" w:rsidRPr="003A70DA" w:rsidRDefault="007F4B45" w:rsidP="00D34FA7"/>
        </w:tc>
      </w:tr>
    </w:tbl>
    <w:p w14:paraId="4622B1B3" w14:textId="77777777" w:rsidR="007F4B45" w:rsidRPr="003A70DA" w:rsidRDefault="007F4B45" w:rsidP="007F4B45">
      <w:pPr>
        <w:rPr>
          <w:b/>
        </w:rPr>
      </w:pPr>
    </w:p>
    <w:p w14:paraId="3C07EE7A" w14:textId="77777777" w:rsidR="007F4B45" w:rsidRPr="003A70DA" w:rsidRDefault="007F4B45" w:rsidP="007F4B45">
      <w:pPr>
        <w:spacing w:after="0"/>
        <w:rPr>
          <w:b/>
        </w:rPr>
      </w:pPr>
      <w:r w:rsidRPr="003A70DA">
        <w:rPr>
          <w:b/>
          <w:sz w:val="24"/>
          <w:szCs w:val="24"/>
        </w:rPr>
        <w:t xml:space="preserve">G3: </w:t>
      </w:r>
      <w:proofErr w:type="gramStart"/>
      <w:r w:rsidRPr="003A70DA">
        <w:rPr>
          <w:b/>
          <w:sz w:val="24"/>
          <w:szCs w:val="24"/>
        </w:rPr>
        <w:t xml:space="preserve">Was  </w:t>
      </w:r>
      <w:r>
        <w:rPr>
          <w:b/>
          <w:sz w:val="24"/>
          <w:szCs w:val="24"/>
        </w:rPr>
        <w:t>[</w:t>
      </w:r>
      <w:proofErr w:type="gramEnd"/>
      <w:r>
        <w:rPr>
          <w:b/>
          <w:sz w:val="24"/>
          <w:szCs w:val="24"/>
        </w:rPr>
        <w:t>DECEASED_NAME}</w:t>
      </w:r>
      <w:r w:rsidRPr="003A70DA">
        <w:rPr>
          <w:b/>
          <w:sz w:val="24"/>
          <w:szCs w:val="24"/>
        </w:rPr>
        <w:t xml:space="preserve"> male or </w:t>
      </w:r>
      <w:r>
        <w:rPr>
          <w:b/>
          <w:sz w:val="24"/>
          <w:szCs w:val="24"/>
        </w:rPr>
        <w:t>fe</w:t>
      </w:r>
      <w:r w:rsidRPr="003A70DA">
        <w:rPr>
          <w:b/>
          <w:sz w:val="24"/>
          <w:szCs w:val="24"/>
        </w:rPr>
        <w:t>male?</w:t>
      </w:r>
    </w:p>
    <w:tbl>
      <w:tblPr>
        <w:tblStyle w:val="TableGrid"/>
        <w:tblW w:w="0" w:type="auto"/>
        <w:tblInd w:w="445" w:type="dxa"/>
        <w:tblLook w:val="04A0" w:firstRow="1" w:lastRow="0" w:firstColumn="1" w:lastColumn="0" w:noHBand="0" w:noVBand="1"/>
      </w:tblPr>
      <w:tblGrid>
        <w:gridCol w:w="2070"/>
        <w:gridCol w:w="6835"/>
      </w:tblGrid>
      <w:tr w:rsidR="007F4B45" w:rsidRPr="003A70DA" w14:paraId="2234EE1E" w14:textId="77777777" w:rsidTr="00D34FA7">
        <w:tc>
          <w:tcPr>
            <w:tcW w:w="2070" w:type="dxa"/>
          </w:tcPr>
          <w:p w14:paraId="17549EFB" w14:textId="77777777" w:rsidR="007F4B45" w:rsidRPr="003A70DA" w:rsidRDefault="007F4B45" w:rsidP="00D34FA7">
            <w:pPr>
              <w:jc w:val="right"/>
              <w:rPr>
                <w:b/>
              </w:rPr>
            </w:pPr>
            <w:r w:rsidRPr="003A70DA">
              <w:rPr>
                <w:b/>
              </w:rPr>
              <w:t>Description</w:t>
            </w:r>
          </w:p>
        </w:tc>
        <w:tc>
          <w:tcPr>
            <w:tcW w:w="6835" w:type="dxa"/>
          </w:tcPr>
          <w:p w14:paraId="2463C2CD" w14:textId="77777777" w:rsidR="007F4B45" w:rsidRPr="003A70DA" w:rsidRDefault="007F4B45" w:rsidP="00D34FA7">
            <w:r w:rsidRPr="003A70DA">
              <w:t xml:space="preserve">Sex of the household member that </w:t>
            </w:r>
            <w:r>
              <w:t>died</w:t>
            </w:r>
            <w:r w:rsidRPr="003A70DA">
              <w:t>.</w:t>
            </w:r>
          </w:p>
        </w:tc>
      </w:tr>
      <w:tr w:rsidR="007F4B45" w:rsidRPr="003A70DA" w14:paraId="27A2B773" w14:textId="77777777" w:rsidTr="00D34FA7">
        <w:tc>
          <w:tcPr>
            <w:tcW w:w="2070" w:type="dxa"/>
          </w:tcPr>
          <w:p w14:paraId="639FBEDA" w14:textId="77777777" w:rsidR="007F4B45" w:rsidRPr="003A70DA" w:rsidRDefault="007F4B45" w:rsidP="00D34FA7">
            <w:pPr>
              <w:jc w:val="right"/>
              <w:rPr>
                <w:b/>
              </w:rPr>
            </w:pPr>
            <w:r w:rsidRPr="003A70DA">
              <w:rPr>
                <w:b/>
              </w:rPr>
              <w:t>Name</w:t>
            </w:r>
          </w:p>
        </w:tc>
        <w:tc>
          <w:tcPr>
            <w:tcW w:w="6835" w:type="dxa"/>
          </w:tcPr>
          <w:p w14:paraId="026995C1" w14:textId="77777777" w:rsidR="007F4B45" w:rsidRPr="003A70DA" w:rsidRDefault="007F4B45" w:rsidP="00D34FA7">
            <w:r w:rsidRPr="003A70DA">
              <w:t>DECEASED_SEX</w:t>
            </w:r>
          </w:p>
        </w:tc>
      </w:tr>
      <w:tr w:rsidR="007F4B45" w:rsidRPr="003A70DA" w14:paraId="045A361D" w14:textId="77777777" w:rsidTr="00D34FA7">
        <w:tc>
          <w:tcPr>
            <w:tcW w:w="2070" w:type="dxa"/>
          </w:tcPr>
          <w:p w14:paraId="2864824F" w14:textId="77777777" w:rsidR="007F4B45" w:rsidRPr="003A70DA" w:rsidRDefault="007F4B45" w:rsidP="00D34FA7">
            <w:pPr>
              <w:jc w:val="right"/>
              <w:rPr>
                <w:b/>
              </w:rPr>
            </w:pPr>
            <w:r w:rsidRPr="003A70DA">
              <w:rPr>
                <w:b/>
              </w:rPr>
              <w:t>Type</w:t>
            </w:r>
          </w:p>
        </w:tc>
        <w:tc>
          <w:tcPr>
            <w:tcW w:w="6835" w:type="dxa"/>
          </w:tcPr>
          <w:p w14:paraId="32E7DEC7" w14:textId="77777777" w:rsidR="007F4B45" w:rsidRPr="003A70DA" w:rsidRDefault="007F4B45" w:rsidP="00D34FA7">
            <w:r w:rsidRPr="003A70DA">
              <w:t>Numeric</w:t>
            </w:r>
          </w:p>
        </w:tc>
      </w:tr>
      <w:tr w:rsidR="007F4B45" w:rsidRPr="003A70DA" w14:paraId="74A43A6D" w14:textId="77777777" w:rsidTr="00D34FA7">
        <w:tc>
          <w:tcPr>
            <w:tcW w:w="2070" w:type="dxa"/>
          </w:tcPr>
          <w:p w14:paraId="13DAA465" w14:textId="77777777" w:rsidR="007F4B45" w:rsidRPr="003A70DA" w:rsidRDefault="007F4B45" w:rsidP="00D34FA7">
            <w:pPr>
              <w:jc w:val="right"/>
              <w:rPr>
                <w:b/>
              </w:rPr>
            </w:pPr>
            <w:r w:rsidRPr="003A70DA">
              <w:rPr>
                <w:b/>
              </w:rPr>
              <w:t>Universe</w:t>
            </w:r>
          </w:p>
        </w:tc>
        <w:tc>
          <w:tcPr>
            <w:tcW w:w="6835" w:type="dxa"/>
          </w:tcPr>
          <w:p w14:paraId="45E17076" w14:textId="77777777" w:rsidR="007F4B45" w:rsidRPr="003A70DA" w:rsidRDefault="007F4B45" w:rsidP="00D34FA7">
            <w:r w:rsidRPr="003A70DA">
              <w:t>All</w:t>
            </w:r>
            <w:r>
              <w:t xml:space="preserve"> households coded type = 100 with death that occurred from September 2020 to August 2021</w:t>
            </w:r>
            <w:r w:rsidRPr="003A70DA" w:rsidDel="003F2425">
              <w:t xml:space="preserve"> </w:t>
            </w:r>
          </w:p>
        </w:tc>
      </w:tr>
      <w:tr w:rsidR="007F4B45" w:rsidRPr="003A70DA" w14:paraId="6EBCD3AB" w14:textId="77777777" w:rsidTr="00D34FA7">
        <w:tc>
          <w:tcPr>
            <w:tcW w:w="2070" w:type="dxa"/>
          </w:tcPr>
          <w:p w14:paraId="5B626673" w14:textId="77777777" w:rsidR="007F4B45" w:rsidRPr="003A70DA" w:rsidRDefault="007F4B45" w:rsidP="00D34FA7">
            <w:pPr>
              <w:jc w:val="right"/>
              <w:rPr>
                <w:b/>
              </w:rPr>
            </w:pPr>
            <w:r w:rsidRPr="003A70DA">
              <w:rPr>
                <w:b/>
              </w:rPr>
              <w:t>Question text</w:t>
            </w:r>
          </w:p>
        </w:tc>
        <w:tc>
          <w:tcPr>
            <w:tcW w:w="6835" w:type="dxa"/>
          </w:tcPr>
          <w:p w14:paraId="6901378C" w14:textId="77777777" w:rsidR="007F4B45" w:rsidRPr="003A70DA" w:rsidRDefault="007F4B45" w:rsidP="00D34FA7">
            <w:pPr>
              <w:rPr>
                <w:sz w:val="24"/>
                <w:szCs w:val="24"/>
              </w:rPr>
            </w:pPr>
            <w:r w:rsidRPr="003A70DA">
              <w:rPr>
                <w:sz w:val="24"/>
                <w:szCs w:val="24"/>
              </w:rPr>
              <w:t xml:space="preserve">G3: Was </w:t>
            </w:r>
            <w:r>
              <w:rPr>
                <w:sz w:val="24"/>
                <w:szCs w:val="24"/>
              </w:rPr>
              <w:t>[DECEASED_NAME]</w:t>
            </w:r>
            <w:r w:rsidRPr="003A70DA">
              <w:rPr>
                <w:sz w:val="24"/>
                <w:szCs w:val="24"/>
              </w:rPr>
              <w:t xml:space="preserve"> male or </w:t>
            </w:r>
            <w:r>
              <w:rPr>
                <w:sz w:val="24"/>
                <w:szCs w:val="24"/>
              </w:rPr>
              <w:t>fe</w:t>
            </w:r>
            <w:r w:rsidRPr="003A70DA">
              <w:rPr>
                <w:sz w:val="24"/>
                <w:szCs w:val="24"/>
              </w:rPr>
              <w:t>male?</w:t>
            </w:r>
          </w:p>
        </w:tc>
      </w:tr>
      <w:tr w:rsidR="007F4B45" w:rsidRPr="003A70DA" w14:paraId="45799CB7" w14:textId="77777777" w:rsidTr="00D34FA7">
        <w:tc>
          <w:tcPr>
            <w:tcW w:w="2070" w:type="dxa"/>
          </w:tcPr>
          <w:p w14:paraId="5D1130D8" w14:textId="77777777" w:rsidR="007F4B45" w:rsidRPr="003A70DA" w:rsidRDefault="007F4B45" w:rsidP="00D34FA7">
            <w:pPr>
              <w:jc w:val="right"/>
              <w:rPr>
                <w:b/>
              </w:rPr>
            </w:pPr>
            <w:r w:rsidRPr="003A70DA">
              <w:rPr>
                <w:b/>
              </w:rPr>
              <w:t>Help text</w:t>
            </w:r>
          </w:p>
        </w:tc>
        <w:tc>
          <w:tcPr>
            <w:tcW w:w="6835" w:type="dxa"/>
          </w:tcPr>
          <w:p w14:paraId="778BB3B2" w14:textId="77777777" w:rsidR="007F4B45" w:rsidRPr="003A70DA" w:rsidRDefault="007F4B45" w:rsidP="00D34FA7">
            <w:pPr>
              <w:spacing w:after="120" w:line="276" w:lineRule="auto"/>
              <w:rPr>
                <w:rFonts w:cs="Times New Roman"/>
                <w:sz w:val="24"/>
                <w:szCs w:val="24"/>
              </w:rPr>
            </w:pPr>
            <w:r w:rsidRPr="003A70DA">
              <w:rPr>
                <w:sz w:val="24"/>
                <w:szCs w:val="24"/>
              </w:rPr>
              <w:t>Enter the appropriate code for the sex of the deceased. If male enter “1”, if female enter “2”.</w:t>
            </w:r>
          </w:p>
        </w:tc>
      </w:tr>
      <w:tr w:rsidR="007F4B45" w:rsidRPr="003A70DA" w14:paraId="4F7D3410" w14:textId="77777777" w:rsidTr="00D34FA7">
        <w:tc>
          <w:tcPr>
            <w:tcW w:w="2070" w:type="dxa"/>
          </w:tcPr>
          <w:p w14:paraId="657DE56E" w14:textId="77777777" w:rsidR="007F4B45" w:rsidRPr="003A70DA" w:rsidRDefault="007F4B45" w:rsidP="00D34FA7">
            <w:pPr>
              <w:jc w:val="right"/>
              <w:rPr>
                <w:b/>
              </w:rPr>
            </w:pPr>
            <w:r w:rsidRPr="003A70DA">
              <w:rPr>
                <w:b/>
              </w:rPr>
              <w:t>Valid range</w:t>
            </w:r>
          </w:p>
        </w:tc>
        <w:tc>
          <w:tcPr>
            <w:tcW w:w="6835" w:type="dxa"/>
            <w:shd w:val="clear" w:color="auto" w:fill="auto"/>
          </w:tcPr>
          <w:p w14:paraId="29D79BB5" w14:textId="77777777" w:rsidR="007F4B45" w:rsidRPr="003A70DA" w:rsidRDefault="007F4B45" w:rsidP="00D34FA7">
            <w:r w:rsidRPr="003A70DA">
              <w:t>1</w:t>
            </w:r>
            <w:r>
              <w:t>, 2</w:t>
            </w:r>
          </w:p>
        </w:tc>
      </w:tr>
      <w:tr w:rsidR="007F4B45" w:rsidRPr="003A70DA" w14:paraId="18FA9064" w14:textId="77777777" w:rsidTr="00D34FA7">
        <w:tc>
          <w:tcPr>
            <w:tcW w:w="2070" w:type="dxa"/>
          </w:tcPr>
          <w:p w14:paraId="11432454" w14:textId="77777777" w:rsidR="007F4B45" w:rsidRPr="003A70DA" w:rsidRDefault="007F4B45" w:rsidP="00D34FA7">
            <w:pPr>
              <w:jc w:val="right"/>
              <w:rPr>
                <w:b/>
              </w:rPr>
            </w:pPr>
            <w:r w:rsidRPr="003A70DA">
              <w:rPr>
                <w:b/>
              </w:rPr>
              <w:t>Responses</w:t>
            </w:r>
          </w:p>
        </w:tc>
        <w:tc>
          <w:tcPr>
            <w:tcW w:w="6835" w:type="dxa"/>
          </w:tcPr>
          <w:tbl>
            <w:tblPr>
              <w:tblW w:w="1280" w:type="dxa"/>
              <w:tblLook w:val="04A0" w:firstRow="1" w:lastRow="0" w:firstColumn="1" w:lastColumn="0" w:noHBand="0" w:noVBand="1"/>
            </w:tblPr>
            <w:tblGrid>
              <w:gridCol w:w="820"/>
              <w:gridCol w:w="460"/>
            </w:tblGrid>
            <w:tr w:rsidR="007F4B45" w:rsidRPr="003A70DA" w14:paraId="74AB37AF" w14:textId="77777777" w:rsidTr="00D34FA7">
              <w:trPr>
                <w:trHeight w:val="525"/>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14:paraId="57D56E2D"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Male</w:t>
                  </w:r>
                </w:p>
              </w:tc>
              <w:tc>
                <w:tcPr>
                  <w:tcW w:w="460" w:type="dxa"/>
                  <w:tcBorders>
                    <w:top w:val="single" w:sz="4" w:space="0" w:color="auto"/>
                    <w:left w:val="nil"/>
                    <w:bottom w:val="single" w:sz="4" w:space="0" w:color="auto"/>
                    <w:right w:val="single" w:sz="4" w:space="0" w:color="auto"/>
                  </w:tcBorders>
                  <w:shd w:val="clear" w:color="auto" w:fill="auto"/>
                  <w:hideMark/>
                </w:tcPr>
                <w:p w14:paraId="31F08F03" w14:textId="77777777" w:rsidR="007F4B45" w:rsidRPr="003A70DA" w:rsidRDefault="007F4B45" w:rsidP="00D34FA7">
                  <w:pPr>
                    <w:spacing w:after="0" w:line="240" w:lineRule="auto"/>
                    <w:jc w:val="center"/>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1</w:t>
                  </w:r>
                </w:p>
              </w:tc>
            </w:tr>
            <w:tr w:rsidR="007F4B45" w:rsidRPr="003A70DA" w14:paraId="55D6F4F1" w14:textId="77777777" w:rsidTr="00D34FA7">
              <w:trPr>
                <w:trHeight w:val="750"/>
              </w:trPr>
              <w:tc>
                <w:tcPr>
                  <w:tcW w:w="820" w:type="dxa"/>
                  <w:tcBorders>
                    <w:top w:val="nil"/>
                    <w:left w:val="single" w:sz="4" w:space="0" w:color="auto"/>
                    <w:bottom w:val="single" w:sz="4" w:space="0" w:color="auto"/>
                    <w:right w:val="single" w:sz="4" w:space="0" w:color="auto"/>
                  </w:tcBorders>
                  <w:shd w:val="clear" w:color="auto" w:fill="auto"/>
                  <w:hideMark/>
                </w:tcPr>
                <w:p w14:paraId="67842D5B"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Female</w:t>
                  </w:r>
                </w:p>
              </w:tc>
              <w:tc>
                <w:tcPr>
                  <w:tcW w:w="460" w:type="dxa"/>
                  <w:tcBorders>
                    <w:top w:val="nil"/>
                    <w:left w:val="nil"/>
                    <w:bottom w:val="nil"/>
                    <w:right w:val="single" w:sz="4" w:space="0" w:color="auto"/>
                  </w:tcBorders>
                  <w:shd w:val="clear" w:color="auto" w:fill="auto"/>
                  <w:hideMark/>
                </w:tcPr>
                <w:p w14:paraId="54CCF4C4"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2</w:t>
                  </w:r>
                </w:p>
              </w:tc>
            </w:tr>
          </w:tbl>
          <w:p w14:paraId="327FB76A" w14:textId="77777777" w:rsidR="007F4B45" w:rsidRDefault="007F4B45" w:rsidP="00D34FA7"/>
          <w:p w14:paraId="68AC2CA1" w14:textId="77777777" w:rsidR="007F4B45" w:rsidRDefault="007F4B45" w:rsidP="00D34FA7">
            <w:r>
              <w:t>Numeric:</w:t>
            </w:r>
          </w:p>
          <w:p w14:paraId="30391580" w14:textId="77777777" w:rsidR="007F4B45" w:rsidRPr="003A70DA" w:rsidRDefault="007F4B45" w:rsidP="00D34FA7">
            <w:r>
              <w:t>Combo box: 1, 2</w:t>
            </w:r>
          </w:p>
        </w:tc>
      </w:tr>
      <w:tr w:rsidR="007F4B45" w:rsidRPr="003A70DA" w14:paraId="03CF2EC8" w14:textId="77777777" w:rsidTr="00D34FA7">
        <w:tc>
          <w:tcPr>
            <w:tcW w:w="2070" w:type="dxa"/>
          </w:tcPr>
          <w:p w14:paraId="5F820B57" w14:textId="77777777" w:rsidR="007F4B45" w:rsidRPr="003A70DA" w:rsidRDefault="007F4B45" w:rsidP="00D34FA7">
            <w:pPr>
              <w:jc w:val="right"/>
              <w:rPr>
                <w:b/>
              </w:rPr>
            </w:pPr>
            <w:r w:rsidRPr="003A70DA">
              <w:rPr>
                <w:b/>
              </w:rPr>
              <w:t>Prefill</w:t>
            </w:r>
          </w:p>
        </w:tc>
        <w:tc>
          <w:tcPr>
            <w:tcW w:w="6835" w:type="dxa"/>
          </w:tcPr>
          <w:p w14:paraId="1AF9FF98" w14:textId="77777777" w:rsidR="007F4B45" w:rsidRPr="003A70DA" w:rsidRDefault="007F4B45" w:rsidP="00D34FA7">
            <w:r>
              <w:t>[DECEASED_NAME]</w:t>
            </w:r>
          </w:p>
        </w:tc>
      </w:tr>
      <w:tr w:rsidR="007F4B45" w:rsidRPr="003A70DA" w14:paraId="7A194E4E" w14:textId="77777777" w:rsidTr="00D34FA7">
        <w:tc>
          <w:tcPr>
            <w:tcW w:w="2070" w:type="dxa"/>
          </w:tcPr>
          <w:p w14:paraId="3E4269DA" w14:textId="77777777" w:rsidR="007F4B45" w:rsidRPr="003A70DA" w:rsidRDefault="007F4B45" w:rsidP="00D34FA7">
            <w:pPr>
              <w:jc w:val="right"/>
              <w:rPr>
                <w:b/>
              </w:rPr>
            </w:pPr>
            <w:r w:rsidRPr="003A70DA">
              <w:rPr>
                <w:b/>
              </w:rPr>
              <w:t>Consistency checks</w:t>
            </w:r>
          </w:p>
        </w:tc>
        <w:tc>
          <w:tcPr>
            <w:tcW w:w="6835" w:type="dxa"/>
          </w:tcPr>
          <w:p w14:paraId="14E396B5" w14:textId="77777777" w:rsidR="007F4B45" w:rsidRPr="003A70DA" w:rsidRDefault="007F4B45" w:rsidP="00D34FA7"/>
        </w:tc>
      </w:tr>
      <w:tr w:rsidR="007F4B45" w:rsidRPr="003A70DA" w14:paraId="372591B7" w14:textId="77777777" w:rsidTr="00D34FA7">
        <w:tc>
          <w:tcPr>
            <w:tcW w:w="2070" w:type="dxa"/>
          </w:tcPr>
          <w:p w14:paraId="37DDFB26" w14:textId="77777777" w:rsidR="007F4B45" w:rsidRPr="003A70DA" w:rsidRDefault="007F4B45" w:rsidP="00D34FA7">
            <w:pPr>
              <w:jc w:val="right"/>
              <w:rPr>
                <w:b/>
              </w:rPr>
            </w:pPr>
            <w:r>
              <w:rPr>
                <w:b/>
              </w:rPr>
              <w:t>Routing</w:t>
            </w:r>
          </w:p>
        </w:tc>
        <w:tc>
          <w:tcPr>
            <w:tcW w:w="6835" w:type="dxa"/>
          </w:tcPr>
          <w:p w14:paraId="59F8C189" w14:textId="77777777" w:rsidR="007F4B45" w:rsidRPr="003A70DA" w:rsidRDefault="007F4B45" w:rsidP="00D34FA7">
            <w:r>
              <w:t>Move to G4</w:t>
            </w:r>
          </w:p>
        </w:tc>
      </w:tr>
      <w:tr w:rsidR="007F4B45" w:rsidRPr="003A70DA" w14:paraId="286A785B" w14:textId="77777777" w:rsidTr="00D34FA7">
        <w:tc>
          <w:tcPr>
            <w:tcW w:w="2070" w:type="dxa"/>
          </w:tcPr>
          <w:p w14:paraId="3753F75E" w14:textId="77777777" w:rsidR="007F4B45" w:rsidRPr="003A70DA" w:rsidRDefault="007F4B45" w:rsidP="00D34FA7">
            <w:pPr>
              <w:jc w:val="right"/>
              <w:rPr>
                <w:b/>
              </w:rPr>
            </w:pPr>
            <w:r>
              <w:rPr>
                <w:b/>
              </w:rPr>
              <w:t>Error Message</w:t>
            </w:r>
          </w:p>
        </w:tc>
        <w:tc>
          <w:tcPr>
            <w:tcW w:w="6835" w:type="dxa"/>
          </w:tcPr>
          <w:p w14:paraId="2B459B7B" w14:textId="77777777" w:rsidR="007F4B45" w:rsidRPr="003A70DA" w:rsidRDefault="007F4B45" w:rsidP="00D34FA7"/>
        </w:tc>
      </w:tr>
      <w:tr w:rsidR="007F4B45" w:rsidRPr="003A70DA" w14:paraId="36128CDE" w14:textId="77777777" w:rsidTr="00D34FA7">
        <w:tc>
          <w:tcPr>
            <w:tcW w:w="2070" w:type="dxa"/>
          </w:tcPr>
          <w:p w14:paraId="1797F727" w14:textId="77777777" w:rsidR="007F4B45" w:rsidRPr="003A70DA" w:rsidRDefault="007F4B45" w:rsidP="00D34FA7">
            <w:pPr>
              <w:jc w:val="right"/>
              <w:rPr>
                <w:b/>
              </w:rPr>
            </w:pPr>
            <w:r>
              <w:rPr>
                <w:b/>
              </w:rPr>
              <w:t>Programmer Instruction</w:t>
            </w:r>
          </w:p>
        </w:tc>
        <w:tc>
          <w:tcPr>
            <w:tcW w:w="6835" w:type="dxa"/>
          </w:tcPr>
          <w:p w14:paraId="3BF16092" w14:textId="77777777" w:rsidR="007F4B45" w:rsidRPr="003A70DA" w:rsidRDefault="007F4B45" w:rsidP="00D34FA7"/>
        </w:tc>
      </w:tr>
      <w:tr w:rsidR="007F4B45" w:rsidRPr="003A70DA" w14:paraId="383E7414" w14:textId="77777777" w:rsidTr="00D34FA7">
        <w:tc>
          <w:tcPr>
            <w:tcW w:w="2070" w:type="dxa"/>
          </w:tcPr>
          <w:p w14:paraId="00B2F399" w14:textId="77777777" w:rsidR="007F4B45" w:rsidRPr="003A70DA" w:rsidRDefault="007F4B45" w:rsidP="00D34FA7">
            <w:pPr>
              <w:jc w:val="right"/>
              <w:rPr>
                <w:b/>
              </w:rPr>
            </w:pPr>
            <w:r>
              <w:rPr>
                <w:b/>
              </w:rPr>
              <w:t>Change of Log</w:t>
            </w:r>
          </w:p>
        </w:tc>
        <w:tc>
          <w:tcPr>
            <w:tcW w:w="6835" w:type="dxa"/>
          </w:tcPr>
          <w:p w14:paraId="6C37EAFA" w14:textId="77777777" w:rsidR="007F4B45" w:rsidRPr="003A70DA" w:rsidRDefault="007F4B45" w:rsidP="00D34FA7"/>
        </w:tc>
      </w:tr>
    </w:tbl>
    <w:p w14:paraId="4EF80100" w14:textId="77777777" w:rsidR="007F4B45" w:rsidRPr="003A70DA" w:rsidRDefault="007F4B45" w:rsidP="007F4B45">
      <w:pPr>
        <w:rPr>
          <w:b/>
        </w:rPr>
      </w:pPr>
    </w:p>
    <w:p w14:paraId="1B4B3FC2" w14:textId="77777777" w:rsidR="007F4B45" w:rsidRPr="003A70DA" w:rsidRDefault="007F4B45" w:rsidP="007F4B45">
      <w:pPr>
        <w:spacing w:after="0"/>
        <w:rPr>
          <w:b/>
        </w:rPr>
      </w:pPr>
      <w:r w:rsidRPr="003A70DA">
        <w:rPr>
          <w:b/>
          <w:sz w:val="24"/>
          <w:szCs w:val="24"/>
        </w:rPr>
        <w:t xml:space="preserve">G4:  How old was </w:t>
      </w:r>
      <w:r>
        <w:rPr>
          <w:b/>
          <w:sz w:val="24"/>
          <w:szCs w:val="24"/>
        </w:rPr>
        <w:t>[DECEASED_</w:t>
      </w:r>
      <w:r w:rsidRPr="003A70DA">
        <w:rPr>
          <w:b/>
          <w:sz w:val="24"/>
          <w:szCs w:val="24"/>
        </w:rPr>
        <w:t>NAME</w:t>
      </w:r>
      <w:r>
        <w:rPr>
          <w:b/>
          <w:sz w:val="24"/>
          <w:szCs w:val="24"/>
        </w:rPr>
        <w:t>]</w:t>
      </w:r>
      <w:r w:rsidRPr="003A70DA">
        <w:rPr>
          <w:b/>
          <w:sz w:val="24"/>
          <w:szCs w:val="24"/>
        </w:rPr>
        <w:t xml:space="preserve"> when he/she died?</w:t>
      </w:r>
    </w:p>
    <w:tbl>
      <w:tblPr>
        <w:tblStyle w:val="TableGrid"/>
        <w:tblW w:w="0" w:type="auto"/>
        <w:tblInd w:w="445" w:type="dxa"/>
        <w:tblLook w:val="04A0" w:firstRow="1" w:lastRow="0" w:firstColumn="1" w:lastColumn="0" w:noHBand="0" w:noVBand="1"/>
      </w:tblPr>
      <w:tblGrid>
        <w:gridCol w:w="2070"/>
        <w:gridCol w:w="6835"/>
      </w:tblGrid>
      <w:tr w:rsidR="007F4B45" w:rsidRPr="003A70DA" w14:paraId="712B8DED" w14:textId="77777777" w:rsidTr="00D34FA7">
        <w:tc>
          <w:tcPr>
            <w:tcW w:w="2070" w:type="dxa"/>
          </w:tcPr>
          <w:p w14:paraId="30D9B864" w14:textId="77777777" w:rsidR="007F4B45" w:rsidRPr="003A70DA" w:rsidRDefault="007F4B45" w:rsidP="00D34FA7">
            <w:pPr>
              <w:jc w:val="right"/>
              <w:rPr>
                <w:b/>
              </w:rPr>
            </w:pPr>
            <w:r w:rsidRPr="003A70DA">
              <w:rPr>
                <w:b/>
              </w:rPr>
              <w:t>Description</w:t>
            </w:r>
          </w:p>
        </w:tc>
        <w:tc>
          <w:tcPr>
            <w:tcW w:w="6835" w:type="dxa"/>
          </w:tcPr>
          <w:p w14:paraId="2B838FAC" w14:textId="77777777" w:rsidR="007F4B45" w:rsidRPr="003A70DA" w:rsidRDefault="007F4B45" w:rsidP="00D34FA7">
            <w:r w:rsidRPr="003A70DA">
              <w:t>Age of the deceased when he/she passed on</w:t>
            </w:r>
          </w:p>
        </w:tc>
      </w:tr>
      <w:tr w:rsidR="007F4B45" w:rsidRPr="003A70DA" w14:paraId="7B18255C" w14:textId="77777777" w:rsidTr="00D34FA7">
        <w:tc>
          <w:tcPr>
            <w:tcW w:w="2070" w:type="dxa"/>
          </w:tcPr>
          <w:p w14:paraId="2EF0B223" w14:textId="77777777" w:rsidR="007F4B45" w:rsidRPr="003A70DA" w:rsidRDefault="007F4B45" w:rsidP="00D34FA7">
            <w:pPr>
              <w:jc w:val="right"/>
              <w:rPr>
                <w:b/>
              </w:rPr>
            </w:pPr>
            <w:r w:rsidRPr="003A70DA">
              <w:rPr>
                <w:b/>
              </w:rPr>
              <w:t>Name</w:t>
            </w:r>
          </w:p>
        </w:tc>
        <w:tc>
          <w:tcPr>
            <w:tcW w:w="6835" w:type="dxa"/>
          </w:tcPr>
          <w:p w14:paraId="62EEB810" w14:textId="77777777" w:rsidR="007F4B45" w:rsidRPr="003A70DA" w:rsidRDefault="007F4B45" w:rsidP="00D34FA7">
            <w:r w:rsidRPr="003A70DA">
              <w:t>DECEASED_AGE</w:t>
            </w:r>
          </w:p>
        </w:tc>
      </w:tr>
      <w:tr w:rsidR="007F4B45" w:rsidRPr="003A70DA" w14:paraId="3E555ED7" w14:textId="77777777" w:rsidTr="00D34FA7">
        <w:tc>
          <w:tcPr>
            <w:tcW w:w="2070" w:type="dxa"/>
          </w:tcPr>
          <w:p w14:paraId="685E3BAC" w14:textId="77777777" w:rsidR="007F4B45" w:rsidRPr="003A70DA" w:rsidRDefault="007F4B45" w:rsidP="00D34FA7">
            <w:pPr>
              <w:jc w:val="right"/>
              <w:rPr>
                <w:b/>
              </w:rPr>
            </w:pPr>
            <w:r w:rsidRPr="003A70DA">
              <w:rPr>
                <w:b/>
              </w:rPr>
              <w:t>Type</w:t>
            </w:r>
          </w:p>
        </w:tc>
        <w:tc>
          <w:tcPr>
            <w:tcW w:w="6835" w:type="dxa"/>
          </w:tcPr>
          <w:p w14:paraId="02241C11" w14:textId="77777777" w:rsidR="007F4B45" w:rsidRPr="003A70DA" w:rsidRDefault="007F4B45" w:rsidP="00D34FA7">
            <w:r w:rsidRPr="003A70DA">
              <w:t>Numeric</w:t>
            </w:r>
          </w:p>
        </w:tc>
      </w:tr>
      <w:tr w:rsidR="007F4B45" w:rsidRPr="003A70DA" w14:paraId="2810B390" w14:textId="77777777" w:rsidTr="00D34FA7">
        <w:tc>
          <w:tcPr>
            <w:tcW w:w="2070" w:type="dxa"/>
          </w:tcPr>
          <w:p w14:paraId="6C242D74" w14:textId="77777777" w:rsidR="007F4B45" w:rsidRPr="003A70DA" w:rsidRDefault="007F4B45" w:rsidP="00D34FA7">
            <w:pPr>
              <w:jc w:val="right"/>
              <w:rPr>
                <w:b/>
              </w:rPr>
            </w:pPr>
            <w:r w:rsidRPr="003A70DA">
              <w:rPr>
                <w:b/>
              </w:rPr>
              <w:t>Universe</w:t>
            </w:r>
          </w:p>
        </w:tc>
        <w:tc>
          <w:tcPr>
            <w:tcW w:w="6835" w:type="dxa"/>
          </w:tcPr>
          <w:p w14:paraId="42F0B9B2" w14:textId="77777777" w:rsidR="007F4B45" w:rsidRPr="003A70DA" w:rsidRDefault="007F4B45" w:rsidP="00D34FA7">
            <w:r w:rsidRPr="003A70DA">
              <w:t>All</w:t>
            </w:r>
            <w:r>
              <w:t xml:space="preserve"> households coded type = 100 with death that occurred from September 2020 to August 2021</w:t>
            </w:r>
          </w:p>
        </w:tc>
      </w:tr>
      <w:tr w:rsidR="007F4B45" w:rsidRPr="003A70DA" w14:paraId="6AB777A0" w14:textId="77777777" w:rsidTr="00D34FA7">
        <w:tc>
          <w:tcPr>
            <w:tcW w:w="2070" w:type="dxa"/>
          </w:tcPr>
          <w:p w14:paraId="23C5633F" w14:textId="77777777" w:rsidR="007F4B45" w:rsidRPr="003A70DA" w:rsidRDefault="007F4B45" w:rsidP="00D34FA7">
            <w:pPr>
              <w:jc w:val="right"/>
              <w:rPr>
                <w:b/>
              </w:rPr>
            </w:pPr>
            <w:r w:rsidRPr="003A70DA">
              <w:rPr>
                <w:b/>
              </w:rPr>
              <w:t>Question text</w:t>
            </w:r>
          </w:p>
        </w:tc>
        <w:tc>
          <w:tcPr>
            <w:tcW w:w="6835" w:type="dxa"/>
          </w:tcPr>
          <w:p w14:paraId="667D29BF" w14:textId="77777777" w:rsidR="007F4B45" w:rsidRPr="003A70DA" w:rsidRDefault="007F4B45" w:rsidP="00D34FA7">
            <w:pPr>
              <w:rPr>
                <w:sz w:val="24"/>
                <w:szCs w:val="24"/>
              </w:rPr>
            </w:pPr>
            <w:r w:rsidRPr="003A70DA">
              <w:rPr>
                <w:sz w:val="24"/>
                <w:szCs w:val="24"/>
              </w:rPr>
              <w:t xml:space="preserve">How old was </w:t>
            </w:r>
            <w:r>
              <w:rPr>
                <w:sz w:val="24"/>
                <w:szCs w:val="24"/>
              </w:rPr>
              <w:t>[DECEASED_</w:t>
            </w:r>
            <w:r w:rsidRPr="003A70DA">
              <w:rPr>
                <w:sz w:val="24"/>
                <w:szCs w:val="24"/>
              </w:rPr>
              <w:t>NAME</w:t>
            </w:r>
            <w:r>
              <w:rPr>
                <w:sz w:val="24"/>
                <w:szCs w:val="24"/>
              </w:rPr>
              <w:t>]</w:t>
            </w:r>
            <w:r w:rsidRPr="003A70DA">
              <w:rPr>
                <w:sz w:val="24"/>
                <w:szCs w:val="24"/>
              </w:rPr>
              <w:t xml:space="preserve"> when he/she died?</w:t>
            </w:r>
          </w:p>
        </w:tc>
      </w:tr>
      <w:tr w:rsidR="007F4B45" w:rsidRPr="003A70DA" w14:paraId="6D3B9778" w14:textId="77777777" w:rsidTr="00D34FA7">
        <w:tc>
          <w:tcPr>
            <w:tcW w:w="2070" w:type="dxa"/>
          </w:tcPr>
          <w:p w14:paraId="1B751CE7" w14:textId="77777777" w:rsidR="007F4B45" w:rsidRPr="003A70DA" w:rsidRDefault="007F4B45" w:rsidP="00D34FA7">
            <w:pPr>
              <w:jc w:val="right"/>
              <w:rPr>
                <w:b/>
              </w:rPr>
            </w:pPr>
            <w:r w:rsidRPr="003A70DA">
              <w:rPr>
                <w:b/>
              </w:rPr>
              <w:lastRenderedPageBreak/>
              <w:t>Help text</w:t>
            </w:r>
          </w:p>
        </w:tc>
        <w:tc>
          <w:tcPr>
            <w:tcW w:w="6835" w:type="dxa"/>
          </w:tcPr>
          <w:p w14:paraId="76E29358" w14:textId="77777777" w:rsidR="007F4B45" w:rsidRPr="003A70DA" w:rsidRDefault="007F4B45" w:rsidP="00D34FA7">
            <w:pPr>
              <w:numPr>
                <w:ilvl w:val="0"/>
                <w:numId w:val="14"/>
              </w:numPr>
              <w:jc w:val="both"/>
              <w:rPr>
                <w:sz w:val="24"/>
                <w:szCs w:val="24"/>
              </w:rPr>
            </w:pPr>
          </w:p>
        </w:tc>
      </w:tr>
      <w:tr w:rsidR="007F4B45" w:rsidRPr="003A70DA" w14:paraId="2B301A09" w14:textId="77777777" w:rsidTr="00D34FA7">
        <w:tc>
          <w:tcPr>
            <w:tcW w:w="2070" w:type="dxa"/>
          </w:tcPr>
          <w:p w14:paraId="222EC437" w14:textId="77777777" w:rsidR="007F4B45" w:rsidRPr="003A70DA" w:rsidRDefault="007F4B45" w:rsidP="00D34FA7">
            <w:pPr>
              <w:jc w:val="right"/>
              <w:rPr>
                <w:b/>
              </w:rPr>
            </w:pPr>
            <w:r w:rsidRPr="003A70DA">
              <w:rPr>
                <w:b/>
              </w:rPr>
              <w:t>Valid range</w:t>
            </w:r>
          </w:p>
        </w:tc>
        <w:tc>
          <w:tcPr>
            <w:tcW w:w="6835" w:type="dxa"/>
            <w:shd w:val="clear" w:color="auto" w:fill="auto"/>
          </w:tcPr>
          <w:p w14:paraId="772A41ED" w14:textId="77777777" w:rsidR="007F4B45" w:rsidRPr="003A70DA" w:rsidRDefault="007F4B45" w:rsidP="00D34FA7">
            <w:r w:rsidRPr="003A70DA">
              <w:t>0</w:t>
            </w:r>
            <w:r>
              <w:t>00</w:t>
            </w:r>
            <w:r w:rsidRPr="003A70DA">
              <w:t xml:space="preserve"> to 120</w:t>
            </w:r>
          </w:p>
        </w:tc>
      </w:tr>
      <w:tr w:rsidR="007F4B45" w:rsidRPr="003A70DA" w14:paraId="4BD23EEA" w14:textId="77777777" w:rsidTr="00D34FA7">
        <w:tc>
          <w:tcPr>
            <w:tcW w:w="2070" w:type="dxa"/>
          </w:tcPr>
          <w:p w14:paraId="6F638556" w14:textId="77777777" w:rsidR="007F4B45" w:rsidRPr="003A70DA" w:rsidRDefault="007F4B45" w:rsidP="00D34FA7">
            <w:pPr>
              <w:jc w:val="right"/>
              <w:rPr>
                <w:b/>
              </w:rPr>
            </w:pPr>
            <w:r w:rsidRPr="003A70DA">
              <w:rPr>
                <w:b/>
              </w:rPr>
              <w:t>Responses</w:t>
            </w:r>
          </w:p>
        </w:tc>
        <w:tc>
          <w:tcPr>
            <w:tcW w:w="6835" w:type="dxa"/>
          </w:tcPr>
          <w:p w14:paraId="57FF2BAD" w14:textId="77777777" w:rsidR="007F4B45" w:rsidRDefault="007F4B45" w:rsidP="00D34FA7">
            <w:r>
              <w:t>Numeric:</w:t>
            </w:r>
          </w:p>
          <w:p w14:paraId="733B7A5D" w14:textId="77777777" w:rsidR="007F4B45" w:rsidRPr="003A70DA" w:rsidRDefault="007F4B45" w:rsidP="00D34FA7">
            <w:r>
              <w:t>Combo box: 000 - 120</w:t>
            </w:r>
          </w:p>
        </w:tc>
      </w:tr>
      <w:tr w:rsidR="007F4B45" w:rsidRPr="003A70DA" w14:paraId="29B12903" w14:textId="77777777" w:rsidTr="00D34FA7">
        <w:tc>
          <w:tcPr>
            <w:tcW w:w="2070" w:type="dxa"/>
          </w:tcPr>
          <w:p w14:paraId="5BC47E08" w14:textId="77777777" w:rsidR="007F4B45" w:rsidRPr="003A70DA" w:rsidRDefault="007F4B45" w:rsidP="00D34FA7">
            <w:pPr>
              <w:jc w:val="right"/>
              <w:rPr>
                <w:b/>
              </w:rPr>
            </w:pPr>
            <w:r w:rsidRPr="003A70DA">
              <w:rPr>
                <w:b/>
              </w:rPr>
              <w:t>Prefill</w:t>
            </w:r>
          </w:p>
        </w:tc>
        <w:tc>
          <w:tcPr>
            <w:tcW w:w="6835" w:type="dxa"/>
          </w:tcPr>
          <w:p w14:paraId="1C23EFBF" w14:textId="77777777" w:rsidR="007F4B45" w:rsidRPr="003A70DA" w:rsidRDefault="007F4B45" w:rsidP="00D34FA7">
            <w:r>
              <w:t>[DECEASED_NAME]</w:t>
            </w:r>
          </w:p>
        </w:tc>
      </w:tr>
      <w:tr w:rsidR="007F4B45" w:rsidRPr="003A70DA" w14:paraId="68B3789F" w14:textId="77777777" w:rsidTr="00D34FA7">
        <w:tc>
          <w:tcPr>
            <w:tcW w:w="2070" w:type="dxa"/>
          </w:tcPr>
          <w:p w14:paraId="0C7F1B87" w14:textId="77777777" w:rsidR="007F4B45" w:rsidRPr="003A70DA" w:rsidRDefault="007F4B45" w:rsidP="00D34FA7">
            <w:pPr>
              <w:jc w:val="right"/>
              <w:rPr>
                <w:b/>
              </w:rPr>
            </w:pPr>
            <w:r w:rsidRPr="003A70DA">
              <w:rPr>
                <w:b/>
              </w:rPr>
              <w:t>Consistency checks</w:t>
            </w:r>
          </w:p>
        </w:tc>
        <w:tc>
          <w:tcPr>
            <w:tcW w:w="6835" w:type="dxa"/>
          </w:tcPr>
          <w:p w14:paraId="034FCFCE" w14:textId="77777777" w:rsidR="007F4B45" w:rsidRPr="003A70DA" w:rsidRDefault="007F4B45" w:rsidP="00D34FA7">
            <w:pPr>
              <w:pStyle w:val="ListParagraph"/>
              <w:numPr>
                <w:ilvl w:val="0"/>
                <w:numId w:val="14"/>
              </w:numPr>
            </w:pPr>
            <w:r w:rsidRPr="003A70DA">
              <w:t>If</w:t>
            </w:r>
            <w:r>
              <w:t xml:space="preserve"> age</w:t>
            </w:r>
            <w:r w:rsidRPr="003A70DA">
              <w:t xml:space="preserve"> &lt; 1 years, enter 000</w:t>
            </w:r>
          </w:p>
          <w:p w14:paraId="27E3C96F" w14:textId="77777777" w:rsidR="007F4B45" w:rsidRPr="003A70DA" w:rsidRDefault="007F4B45" w:rsidP="00D34FA7">
            <w:pPr>
              <w:pStyle w:val="ListParagraph"/>
              <w:numPr>
                <w:ilvl w:val="0"/>
                <w:numId w:val="14"/>
              </w:numPr>
            </w:pPr>
            <w:r w:rsidRPr="003A70DA">
              <w:t>If &gt; 120 years , enter 120</w:t>
            </w:r>
          </w:p>
        </w:tc>
      </w:tr>
      <w:tr w:rsidR="007F4B45" w:rsidRPr="003A70DA" w14:paraId="4849DBD6" w14:textId="77777777" w:rsidTr="00D34FA7">
        <w:tc>
          <w:tcPr>
            <w:tcW w:w="2070" w:type="dxa"/>
          </w:tcPr>
          <w:p w14:paraId="48275FAD" w14:textId="77777777" w:rsidR="007F4B45" w:rsidRPr="003A70DA" w:rsidRDefault="007F4B45" w:rsidP="00D34FA7">
            <w:pPr>
              <w:jc w:val="right"/>
              <w:rPr>
                <w:b/>
              </w:rPr>
            </w:pPr>
            <w:r>
              <w:rPr>
                <w:b/>
              </w:rPr>
              <w:t>Routing</w:t>
            </w:r>
          </w:p>
        </w:tc>
        <w:tc>
          <w:tcPr>
            <w:tcW w:w="6835" w:type="dxa"/>
          </w:tcPr>
          <w:p w14:paraId="298E499D" w14:textId="77777777" w:rsidR="007F4B45" w:rsidRDefault="007F4B45" w:rsidP="00D34FA7">
            <w:r>
              <w:t>Move to G5</w:t>
            </w:r>
          </w:p>
          <w:p w14:paraId="52AAD6BD" w14:textId="77777777" w:rsidR="007F4B45" w:rsidRDefault="007F4B45" w:rsidP="00D34FA7">
            <w:r>
              <w:t>If age is not between 000 and 120 than error</w:t>
            </w:r>
          </w:p>
          <w:p w14:paraId="7EFCEE2B" w14:textId="77777777" w:rsidR="007F4B45" w:rsidRPr="003A70DA" w:rsidRDefault="007F4B45" w:rsidP="00D34FA7">
            <w:r>
              <w:t>Fix [Age]</w:t>
            </w:r>
          </w:p>
        </w:tc>
      </w:tr>
      <w:tr w:rsidR="007F4B45" w:rsidRPr="003A70DA" w14:paraId="5238E42B" w14:textId="77777777" w:rsidTr="00D34FA7">
        <w:tc>
          <w:tcPr>
            <w:tcW w:w="2070" w:type="dxa"/>
          </w:tcPr>
          <w:p w14:paraId="54837017" w14:textId="77777777" w:rsidR="007F4B45" w:rsidRPr="003A70DA" w:rsidRDefault="007F4B45" w:rsidP="00D34FA7">
            <w:pPr>
              <w:jc w:val="right"/>
              <w:rPr>
                <w:b/>
              </w:rPr>
            </w:pPr>
            <w:r>
              <w:rPr>
                <w:b/>
              </w:rPr>
              <w:t>Error message</w:t>
            </w:r>
          </w:p>
        </w:tc>
        <w:tc>
          <w:tcPr>
            <w:tcW w:w="6835" w:type="dxa"/>
          </w:tcPr>
          <w:p w14:paraId="517009E8" w14:textId="77777777" w:rsidR="007F4B45" w:rsidRPr="003A70DA" w:rsidRDefault="007F4B45" w:rsidP="00D34FA7">
            <w:r>
              <w:t>Age must be between 000 - 120</w:t>
            </w:r>
          </w:p>
        </w:tc>
      </w:tr>
      <w:tr w:rsidR="007F4B45" w:rsidRPr="003A70DA" w14:paraId="3773461F" w14:textId="77777777" w:rsidTr="00D34FA7">
        <w:tc>
          <w:tcPr>
            <w:tcW w:w="2070" w:type="dxa"/>
          </w:tcPr>
          <w:p w14:paraId="6B962C1F" w14:textId="77777777" w:rsidR="007F4B45" w:rsidRPr="003A70DA" w:rsidRDefault="007F4B45" w:rsidP="00D34FA7">
            <w:pPr>
              <w:jc w:val="right"/>
              <w:rPr>
                <w:b/>
              </w:rPr>
            </w:pPr>
            <w:r>
              <w:rPr>
                <w:b/>
              </w:rPr>
              <w:t>Programmer instruction</w:t>
            </w:r>
          </w:p>
        </w:tc>
        <w:tc>
          <w:tcPr>
            <w:tcW w:w="6835" w:type="dxa"/>
          </w:tcPr>
          <w:p w14:paraId="7B278DAE" w14:textId="77777777" w:rsidR="007F4B45" w:rsidRPr="003A70DA" w:rsidRDefault="007F4B45" w:rsidP="00D34FA7"/>
        </w:tc>
      </w:tr>
      <w:tr w:rsidR="007F4B45" w:rsidRPr="003A70DA" w14:paraId="4BBAA287" w14:textId="77777777" w:rsidTr="00D34FA7">
        <w:tc>
          <w:tcPr>
            <w:tcW w:w="2070" w:type="dxa"/>
          </w:tcPr>
          <w:p w14:paraId="5C55DB1E" w14:textId="77777777" w:rsidR="007F4B45" w:rsidRPr="003A70DA" w:rsidRDefault="007F4B45" w:rsidP="00D34FA7">
            <w:pPr>
              <w:jc w:val="right"/>
              <w:rPr>
                <w:b/>
              </w:rPr>
            </w:pPr>
            <w:r>
              <w:rPr>
                <w:b/>
              </w:rPr>
              <w:t>Change of log</w:t>
            </w:r>
          </w:p>
        </w:tc>
        <w:tc>
          <w:tcPr>
            <w:tcW w:w="6835" w:type="dxa"/>
          </w:tcPr>
          <w:p w14:paraId="64C3EF27" w14:textId="77777777" w:rsidR="007F4B45" w:rsidRPr="003A70DA" w:rsidRDefault="007F4B45" w:rsidP="00D34FA7"/>
        </w:tc>
      </w:tr>
    </w:tbl>
    <w:p w14:paraId="51F9FC71" w14:textId="77777777" w:rsidR="007F4B45" w:rsidRPr="003A70DA" w:rsidRDefault="007F4B45" w:rsidP="007F4B45">
      <w:pPr>
        <w:rPr>
          <w:b/>
        </w:rPr>
      </w:pPr>
    </w:p>
    <w:p w14:paraId="7E566E5D" w14:textId="77777777" w:rsidR="007F4B45" w:rsidRPr="003A70DA" w:rsidRDefault="007F4B45" w:rsidP="007F4B45">
      <w:pPr>
        <w:spacing w:after="0"/>
        <w:rPr>
          <w:b/>
        </w:rPr>
      </w:pPr>
      <w:r w:rsidRPr="003A70DA">
        <w:rPr>
          <w:b/>
          <w:sz w:val="24"/>
          <w:szCs w:val="24"/>
        </w:rPr>
        <w:t xml:space="preserve">G5:  Was </w:t>
      </w:r>
      <w:r>
        <w:rPr>
          <w:b/>
          <w:sz w:val="24"/>
          <w:szCs w:val="24"/>
        </w:rPr>
        <w:t>[DECEASED_NAME]</w:t>
      </w:r>
      <w:r w:rsidRPr="003A70DA">
        <w:rPr>
          <w:b/>
          <w:sz w:val="24"/>
          <w:szCs w:val="24"/>
        </w:rPr>
        <w:t xml:space="preserve"> death registered?</w:t>
      </w:r>
    </w:p>
    <w:tbl>
      <w:tblPr>
        <w:tblStyle w:val="TableGrid"/>
        <w:tblW w:w="0" w:type="auto"/>
        <w:tblInd w:w="445" w:type="dxa"/>
        <w:tblLook w:val="04A0" w:firstRow="1" w:lastRow="0" w:firstColumn="1" w:lastColumn="0" w:noHBand="0" w:noVBand="1"/>
      </w:tblPr>
      <w:tblGrid>
        <w:gridCol w:w="2070"/>
        <w:gridCol w:w="6835"/>
      </w:tblGrid>
      <w:tr w:rsidR="007F4B45" w:rsidRPr="003A70DA" w14:paraId="497B48BC" w14:textId="77777777" w:rsidTr="00D34FA7">
        <w:tc>
          <w:tcPr>
            <w:tcW w:w="2070" w:type="dxa"/>
          </w:tcPr>
          <w:p w14:paraId="54D4D487" w14:textId="77777777" w:rsidR="007F4B45" w:rsidRPr="003A70DA" w:rsidRDefault="007F4B45" w:rsidP="00D34FA7">
            <w:pPr>
              <w:jc w:val="right"/>
              <w:rPr>
                <w:b/>
              </w:rPr>
            </w:pPr>
            <w:r w:rsidRPr="003A70DA">
              <w:rPr>
                <w:b/>
              </w:rPr>
              <w:t>Description</w:t>
            </w:r>
          </w:p>
        </w:tc>
        <w:tc>
          <w:tcPr>
            <w:tcW w:w="6835" w:type="dxa"/>
          </w:tcPr>
          <w:p w14:paraId="03EA2ADE" w14:textId="77777777" w:rsidR="007F4B45" w:rsidRPr="003A70DA" w:rsidRDefault="007F4B45" w:rsidP="00D34FA7">
            <w:r w:rsidRPr="003A70DA">
              <w:t>Registration of the Death that occurred</w:t>
            </w:r>
          </w:p>
        </w:tc>
      </w:tr>
      <w:tr w:rsidR="007F4B45" w:rsidRPr="003A70DA" w14:paraId="767F75C3" w14:textId="77777777" w:rsidTr="00D34FA7">
        <w:tc>
          <w:tcPr>
            <w:tcW w:w="2070" w:type="dxa"/>
          </w:tcPr>
          <w:p w14:paraId="19A23615" w14:textId="77777777" w:rsidR="007F4B45" w:rsidRPr="003A70DA" w:rsidRDefault="007F4B45" w:rsidP="00D34FA7">
            <w:pPr>
              <w:jc w:val="right"/>
              <w:rPr>
                <w:b/>
              </w:rPr>
            </w:pPr>
            <w:r w:rsidRPr="003A70DA">
              <w:rPr>
                <w:b/>
              </w:rPr>
              <w:t>Name</w:t>
            </w:r>
          </w:p>
        </w:tc>
        <w:tc>
          <w:tcPr>
            <w:tcW w:w="6835" w:type="dxa"/>
          </w:tcPr>
          <w:p w14:paraId="7F0178AD" w14:textId="77777777" w:rsidR="007F4B45" w:rsidRPr="003A70DA" w:rsidRDefault="007F4B45" w:rsidP="00D34FA7">
            <w:r w:rsidRPr="003A70DA">
              <w:t>DEATH_REGISTRATION</w:t>
            </w:r>
          </w:p>
        </w:tc>
      </w:tr>
      <w:tr w:rsidR="007F4B45" w:rsidRPr="003A70DA" w14:paraId="59CD5D40" w14:textId="77777777" w:rsidTr="00D34FA7">
        <w:tc>
          <w:tcPr>
            <w:tcW w:w="2070" w:type="dxa"/>
          </w:tcPr>
          <w:p w14:paraId="12D5AFDB" w14:textId="77777777" w:rsidR="007F4B45" w:rsidRPr="003A70DA" w:rsidRDefault="007F4B45" w:rsidP="00D34FA7">
            <w:pPr>
              <w:jc w:val="right"/>
              <w:rPr>
                <w:b/>
              </w:rPr>
            </w:pPr>
            <w:r w:rsidRPr="003A70DA">
              <w:rPr>
                <w:b/>
              </w:rPr>
              <w:t>Type</w:t>
            </w:r>
          </w:p>
        </w:tc>
        <w:tc>
          <w:tcPr>
            <w:tcW w:w="6835" w:type="dxa"/>
          </w:tcPr>
          <w:p w14:paraId="2AC81B55" w14:textId="77777777" w:rsidR="007F4B45" w:rsidRPr="003A70DA" w:rsidRDefault="007F4B45" w:rsidP="00D34FA7">
            <w:r w:rsidRPr="003A70DA">
              <w:t>Numeric</w:t>
            </w:r>
          </w:p>
        </w:tc>
      </w:tr>
      <w:tr w:rsidR="007F4B45" w:rsidRPr="003A70DA" w14:paraId="10A09149" w14:textId="77777777" w:rsidTr="00D34FA7">
        <w:tc>
          <w:tcPr>
            <w:tcW w:w="2070" w:type="dxa"/>
          </w:tcPr>
          <w:p w14:paraId="367F4421" w14:textId="77777777" w:rsidR="007F4B45" w:rsidRPr="003A70DA" w:rsidRDefault="007F4B45" w:rsidP="00D34FA7">
            <w:pPr>
              <w:jc w:val="right"/>
              <w:rPr>
                <w:b/>
              </w:rPr>
            </w:pPr>
            <w:r w:rsidRPr="003A70DA">
              <w:rPr>
                <w:b/>
              </w:rPr>
              <w:t>Universe</w:t>
            </w:r>
          </w:p>
        </w:tc>
        <w:tc>
          <w:tcPr>
            <w:tcW w:w="6835" w:type="dxa"/>
          </w:tcPr>
          <w:p w14:paraId="4B6584B3" w14:textId="77777777" w:rsidR="007F4B45" w:rsidRPr="003A70DA" w:rsidRDefault="007F4B45" w:rsidP="00D34FA7">
            <w:r w:rsidRPr="003A70DA">
              <w:t>All</w:t>
            </w:r>
            <w:r>
              <w:t xml:space="preserve"> households coded type = 100 with death that occurred from September 2020 to August 2021</w:t>
            </w:r>
          </w:p>
        </w:tc>
      </w:tr>
      <w:tr w:rsidR="007F4B45" w:rsidRPr="003A70DA" w14:paraId="77F6A5D5" w14:textId="77777777" w:rsidTr="00D34FA7">
        <w:tc>
          <w:tcPr>
            <w:tcW w:w="2070" w:type="dxa"/>
          </w:tcPr>
          <w:p w14:paraId="7AF25137" w14:textId="77777777" w:rsidR="007F4B45" w:rsidRPr="003A70DA" w:rsidRDefault="007F4B45" w:rsidP="00D34FA7">
            <w:pPr>
              <w:jc w:val="right"/>
              <w:rPr>
                <w:b/>
              </w:rPr>
            </w:pPr>
            <w:r w:rsidRPr="003A70DA">
              <w:rPr>
                <w:b/>
              </w:rPr>
              <w:t>Question text</w:t>
            </w:r>
          </w:p>
        </w:tc>
        <w:tc>
          <w:tcPr>
            <w:tcW w:w="6835" w:type="dxa"/>
          </w:tcPr>
          <w:p w14:paraId="3D22B7EC" w14:textId="77777777" w:rsidR="007F4B45" w:rsidRPr="003A70DA" w:rsidRDefault="007F4B45" w:rsidP="00D34FA7">
            <w:pPr>
              <w:rPr>
                <w:sz w:val="24"/>
                <w:szCs w:val="24"/>
              </w:rPr>
            </w:pPr>
            <w:r w:rsidRPr="003A70DA">
              <w:rPr>
                <w:sz w:val="24"/>
                <w:szCs w:val="24"/>
              </w:rPr>
              <w:t xml:space="preserve">Was </w:t>
            </w:r>
            <w:r>
              <w:rPr>
                <w:sz w:val="24"/>
                <w:szCs w:val="24"/>
              </w:rPr>
              <w:t>[DECEASED_NAME]</w:t>
            </w:r>
            <w:r w:rsidRPr="003A70DA">
              <w:rPr>
                <w:sz w:val="24"/>
                <w:szCs w:val="24"/>
              </w:rPr>
              <w:t xml:space="preserve"> death registered?</w:t>
            </w:r>
          </w:p>
        </w:tc>
      </w:tr>
      <w:tr w:rsidR="007F4B45" w:rsidRPr="003A70DA" w14:paraId="4BFD4E00" w14:textId="77777777" w:rsidTr="00D34FA7">
        <w:tc>
          <w:tcPr>
            <w:tcW w:w="2070" w:type="dxa"/>
          </w:tcPr>
          <w:p w14:paraId="4C44D90F" w14:textId="77777777" w:rsidR="007F4B45" w:rsidRPr="003A70DA" w:rsidRDefault="007F4B45" w:rsidP="00D34FA7">
            <w:pPr>
              <w:jc w:val="right"/>
              <w:rPr>
                <w:b/>
              </w:rPr>
            </w:pPr>
            <w:r w:rsidRPr="003A70DA">
              <w:rPr>
                <w:b/>
              </w:rPr>
              <w:t>Help text</w:t>
            </w:r>
          </w:p>
        </w:tc>
        <w:tc>
          <w:tcPr>
            <w:tcW w:w="6835" w:type="dxa"/>
          </w:tcPr>
          <w:p w14:paraId="0847F7E2" w14:textId="77777777" w:rsidR="007F4B45" w:rsidRPr="003A70DA" w:rsidRDefault="007F4B45" w:rsidP="00D34FA7">
            <w:pPr>
              <w:numPr>
                <w:ilvl w:val="0"/>
                <w:numId w:val="14"/>
              </w:numPr>
              <w:jc w:val="both"/>
              <w:rPr>
                <w:sz w:val="24"/>
                <w:szCs w:val="24"/>
              </w:rPr>
            </w:pPr>
          </w:p>
        </w:tc>
      </w:tr>
      <w:tr w:rsidR="007F4B45" w:rsidRPr="003A70DA" w14:paraId="4E5F5B89" w14:textId="77777777" w:rsidTr="00D34FA7">
        <w:tc>
          <w:tcPr>
            <w:tcW w:w="2070" w:type="dxa"/>
          </w:tcPr>
          <w:p w14:paraId="4FA638FB" w14:textId="77777777" w:rsidR="007F4B45" w:rsidRPr="003A70DA" w:rsidRDefault="007F4B45" w:rsidP="00D34FA7">
            <w:pPr>
              <w:jc w:val="right"/>
              <w:rPr>
                <w:b/>
              </w:rPr>
            </w:pPr>
            <w:r w:rsidRPr="003A70DA">
              <w:rPr>
                <w:b/>
              </w:rPr>
              <w:t>Valid range</w:t>
            </w:r>
          </w:p>
        </w:tc>
        <w:tc>
          <w:tcPr>
            <w:tcW w:w="6835" w:type="dxa"/>
            <w:shd w:val="clear" w:color="auto" w:fill="auto"/>
          </w:tcPr>
          <w:p w14:paraId="36E4CD00" w14:textId="77777777" w:rsidR="007F4B45" w:rsidRDefault="007F4B45" w:rsidP="00D34FA7">
            <w:r>
              <w:t>1, 2, 9</w:t>
            </w:r>
          </w:p>
          <w:p w14:paraId="02994E59" w14:textId="77777777" w:rsidR="007F4B45" w:rsidRPr="003A70DA" w:rsidRDefault="007F4B45" w:rsidP="00D34FA7"/>
        </w:tc>
      </w:tr>
      <w:tr w:rsidR="007F4B45" w:rsidRPr="003A70DA" w14:paraId="7F61FC13" w14:textId="77777777" w:rsidTr="00D34FA7">
        <w:tc>
          <w:tcPr>
            <w:tcW w:w="2070" w:type="dxa"/>
          </w:tcPr>
          <w:p w14:paraId="3B47813F" w14:textId="77777777" w:rsidR="007F4B45" w:rsidRPr="003A70DA" w:rsidRDefault="007F4B45" w:rsidP="00D34FA7">
            <w:pPr>
              <w:jc w:val="right"/>
              <w:rPr>
                <w:b/>
              </w:rPr>
            </w:pPr>
            <w:r w:rsidRPr="003A70DA">
              <w:rPr>
                <w:b/>
              </w:rPr>
              <w:t>Responses</w:t>
            </w:r>
          </w:p>
        </w:tc>
        <w:tc>
          <w:tcPr>
            <w:tcW w:w="6835" w:type="dxa"/>
          </w:tcPr>
          <w:tbl>
            <w:tblPr>
              <w:tblW w:w="1900" w:type="dxa"/>
              <w:tblLook w:val="04A0" w:firstRow="1" w:lastRow="0" w:firstColumn="1" w:lastColumn="0" w:noHBand="0" w:noVBand="1"/>
            </w:tblPr>
            <w:tblGrid>
              <w:gridCol w:w="1320"/>
              <w:gridCol w:w="580"/>
            </w:tblGrid>
            <w:tr w:rsidR="007F4B45" w:rsidRPr="003A70DA" w14:paraId="09BED819" w14:textId="77777777" w:rsidTr="00D34FA7">
              <w:trPr>
                <w:trHeight w:val="39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361CA3"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Yes</w:t>
                  </w:r>
                </w:p>
              </w:tc>
              <w:tc>
                <w:tcPr>
                  <w:tcW w:w="580" w:type="dxa"/>
                  <w:tcBorders>
                    <w:top w:val="nil"/>
                    <w:left w:val="nil"/>
                    <w:bottom w:val="single" w:sz="4" w:space="0" w:color="auto"/>
                    <w:right w:val="single" w:sz="4" w:space="0" w:color="auto"/>
                  </w:tcBorders>
                  <w:shd w:val="clear" w:color="auto" w:fill="auto"/>
                  <w:vAlign w:val="center"/>
                  <w:hideMark/>
                </w:tcPr>
                <w:p w14:paraId="53F56F62" w14:textId="77777777" w:rsidR="007F4B45" w:rsidRPr="003A70DA" w:rsidRDefault="007F4B45" w:rsidP="00D34FA7">
                  <w:pPr>
                    <w:spacing w:after="0" w:line="240" w:lineRule="auto"/>
                    <w:jc w:val="center"/>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1</w:t>
                  </w:r>
                </w:p>
              </w:tc>
            </w:tr>
            <w:tr w:rsidR="007F4B45" w:rsidRPr="003A70DA" w14:paraId="60F8A61F" w14:textId="77777777" w:rsidTr="00D34FA7">
              <w:trPr>
                <w:trHeight w:val="525"/>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7974F438"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No</w:t>
                  </w:r>
                </w:p>
              </w:tc>
              <w:tc>
                <w:tcPr>
                  <w:tcW w:w="580" w:type="dxa"/>
                  <w:tcBorders>
                    <w:top w:val="nil"/>
                    <w:left w:val="nil"/>
                    <w:bottom w:val="single" w:sz="4" w:space="0" w:color="auto"/>
                    <w:right w:val="single" w:sz="4" w:space="0" w:color="auto"/>
                  </w:tcBorders>
                  <w:shd w:val="clear" w:color="auto" w:fill="auto"/>
                  <w:vAlign w:val="center"/>
                  <w:hideMark/>
                </w:tcPr>
                <w:p w14:paraId="16CA10F1" w14:textId="77777777" w:rsidR="007F4B45" w:rsidRPr="003A70DA" w:rsidRDefault="007F4B45" w:rsidP="00D34FA7">
                  <w:pPr>
                    <w:spacing w:after="0" w:line="240" w:lineRule="auto"/>
                    <w:jc w:val="center"/>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2</w:t>
                  </w:r>
                </w:p>
              </w:tc>
            </w:tr>
            <w:tr w:rsidR="007F4B45" w:rsidRPr="003A70DA" w14:paraId="65E02686" w14:textId="77777777" w:rsidTr="00D34FA7">
              <w:trPr>
                <w:trHeight w:val="75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3E09D26C"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Don't know</w:t>
                  </w:r>
                </w:p>
              </w:tc>
              <w:tc>
                <w:tcPr>
                  <w:tcW w:w="580" w:type="dxa"/>
                  <w:tcBorders>
                    <w:top w:val="nil"/>
                    <w:left w:val="nil"/>
                    <w:bottom w:val="nil"/>
                    <w:right w:val="single" w:sz="4" w:space="0" w:color="auto"/>
                  </w:tcBorders>
                  <w:shd w:val="clear" w:color="auto" w:fill="auto"/>
                  <w:vAlign w:val="center"/>
                  <w:hideMark/>
                </w:tcPr>
                <w:p w14:paraId="19DA46F0" w14:textId="77777777" w:rsidR="007F4B45" w:rsidRPr="003A70DA" w:rsidRDefault="007F4B45" w:rsidP="00D34FA7">
                  <w:pPr>
                    <w:spacing w:after="0" w:line="240" w:lineRule="auto"/>
                    <w:jc w:val="center"/>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9</w:t>
                  </w:r>
                </w:p>
              </w:tc>
            </w:tr>
          </w:tbl>
          <w:p w14:paraId="6332CB81" w14:textId="77777777" w:rsidR="007F4B45" w:rsidRDefault="007F4B45" w:rsidP="00D34FA7">
            <w:r>
              <w:t>Numeric</w:t>
            </w:r>
          </w:p>
          <w:p w14:paraId="2EB5F220" w14:textId="77777777" w:rsidR="007F4B45" w:rsidRDefault="007F4B45" w:rsidP="00D34FA7"/>
          <w:p w14:paraId="15167C6F" w14:textId="77777777" w:rsidR="007F4B45" w:rsidRDefault="007F4B45" w:rsidP="00D34FA7">
            <w:r>
              <w:t>Check box: 1, 2 9 and Radio button for Don’t know</w:t>
            </w:r>
          </w:p>
          <w:p w14:paraId="1AB07AC1" w14:textId="77777777" w:rsidR="007F4B45" w:rsidRPr="003A70DA" w:rsidRDefault="007F4B45" w:rsidP="00D34FA7"/>
        </w:tc>
      </w:tr>
      <w:tr w:rsidR="007F4B45" w:rsidRPr="003A70DA" w14:paraId="590B87C0" w14:textId="77777777" w:rsidTr="00D34FA7">
        <w:tc>
          <w:tcPr>
            <w:tcW w:w="2070" w:type="dxa"/>
          </w:tcPr>
          <w:p w14:paraId="6D106D6B" w14:textId="77777777" w:rsidR="007F4B45" w:rsidRPr="003A70DA" w:rsidRDefault="007F4B45" w:rsidP="00D34FA7">
            <w:pPr>
              <w:jc w:val="right"/>
              <w:rPr>
                <w:b/>
              </w:rPr>
            </w:pPr>
            <w:r w:rsidRPr="003A70DA">
              <w:rPr>
                <w:b/>
              </w:rPr>
              <w:t>Prefill</w:t>
            </w:r>
          </w:p>
        </w:tc>
        <w:tc>
          <w:tcPr>
            <w:tcW w:w="6835" w:type="dxa"/>
          </w:tcPr>
          <w:p w14:paraId="2A42A047" w14:textId="77777777" w:rsidR="007F4B45" w:rsidRPr="003A70DA" w:rsidRDefault="007F4B45" w:rsidP="00D34FA7">
            <w:r>
              <w:t>[DECEASED_NAME]</w:t>
            </w:r>
          </w:p>
        </w:tc>
      </w:tr>
      <w:tr w:rsidR="007F4B45" w:rsidRPr="003A70DA" w14:paraId="6787DFF6" w14:textId="77777777" w:rsidTr="00D34FA7">
        <w:tc>
          <w:tcPr>
            <w:tcW w:w="2070" w:type="dxa"/>
          </w:tcPr>
          <w:p w14:paraId="2A63C74A" w14:textId="77777777" w:rsidR="007F4B45" w:rsidRPr="003A70DA" w:rsidRDefault="007F4B45" w:rsidP="00D34FA7">
            <w:pPr>
              <w:jc w:val="right"/>
              <w:rPr>
                <w:b/>
              </w:rPr>
            </w:pPr>
            <w:r w:rsidRPr="003A70DA">
              <w:rPr>
                <w:b/>
              </w:rPr>
              <w:t>Consistency checks</w:t>
            </w:r>
          </w:p>
        </w:tc>
        <w:tc>
          <w:tcPr>
            <w:tcW w:w="6835" w:type="dxa"/>
          </w:tcPr>
          <w:p w14:paraId="50E122FF" w14:textId="77777777" w:rsidR="007F4B45" w:rsidRDefault="007F4B45" w:rsidP="00D34FA7">
            <w:r w:rsidRPr="003A70DA">
              <w:t>G5 should not be blank</w:t>
            </w:r>
          </w:p>
          <w:p w14:paraId="6808648E" w14:textId="77777777" w:rsidR="007F4B45" w:rsidRPr="003A70DA" w:rsidRDefault="007F4B45" w:rsidP="007F4B45">
            <w:pPr>
              <w:numPr>
                <w:ilvl w:val="0"/>
                <w:numId w:val="47"/>
              </w:numPr>
              <w:spacing w:line="276" w:lineRule="auto"/>
              <w:contextualSpacing/>
              <w:jc w:val="both"/>
              <w:rPr>
                <w:sz w:val="24"/>
                <w:szCs w:val="24"/>
              </w:rPr>
            </w:pPr>
            <w:r w:rsidRPr="003A70DA">
              <w:rPr>
                <w:sz w:val="24"/>
                <w:szCs w:val="24"/>
              </w:rPr>
              <w:t xml:space="preserve">If the death was registered record “1” for “Yes”. </w:t>
            </w:r>
          </w:p>
          <w:p w14:paraId="25068636" w14:textId="77777777" w:rsidR="007F4B45" w:rsidRPr="003A70DA" w:rsidRDefault="007F4B45" w:rsidP="007F4B45">
            <w:pPr>
              <w:numPr>
                <w:ilvl w:val="0"/>
                <w:numId w:val="47"/>
              </w:numPr>
              <w:spacing w:line="276" w:lineRule="auto"/>
              <w:contextualSpacing/>
              <w:jc w:val="both"/>
              <w:rPr>
                <w:sz w:val="24"/>
                <w:szCs w:val="24"/>
              </w:rPr>
            </w:pPr>
            <w:r w:rsidRPr="003A70DA">
              <w:rPr>
                <w:sz w:val="24"/>
                <w:szCs w:val="24"/>
              </w:rPr>
              <w:t xml:space="preserve">If it was not registered, record “2” for “No”. </w:t>
            </w:r>
          </w:p>
          <w:p w14:paraId="06578B4E" w14:textId="77777777" w:rsidR="007F4B45" w:rsidRPr="003A70DA" w:rsidRDefault="007F4B45" w:rsidP="007F4B45">
            <w:pPr>
              <w:pStyle w:val="ListParagraph"/>
              <w:numPr>
                <w:ilvl w:val="0"/>
                <w:numId w:val="47"/>
              </w:numPr>
            </w:pPr>
            <w:r w:rsidRPr="0090735A">
              <w:rPr>
                <w:sz w:val="24"/>
                <w:szCs w:val="24"/>
              </w:rPr>
              <w:t>If the respondent does not know, record “9” for “Don’t know</w:t>
            </w:r>
          </w:p>
        </w:tc>
      </w:tr>
      <w:tr w:rsidR="007F4B45" w:rsidRPr="003A70DA" w14:paraId="392341F5" w14:textId="77777777" w:rsidTr="00D34FA7">
        <w:tc>
          <w:tcPr>
            <w:tcW w:w="2070" w:type="dxa"/>
          </w:tcPr>
          <w:p w14:paraId="62A7DC26" w14:textId="77777777" w:rsidR="007F4B45" w:rsidRPr="003A70DA" w:rsidRDefault="007F4B45" w:rsidP="00D34FA7">
            <w:pPr>
              <w:jc w:val="right"/>
              <w:rPr>
                <w:b/>
              </w:rPr>
            </w:pPr>
            <w:r>
              <w:rPr>
                <w:b/>
              </w:rPr>
              <w:t>Routing</w:t>
            </w:r>
          </w:p>
        </w:tc>
        <w:tc>
          <w:tcPr>
            <w:tcW w:w="6835" w:type="dxa"/>
          </w:tcPr>
          <w:p w14:paraId="5CB57A57" w14:textId="77777777" w:rsidR="007F4B45" w:rsidRPr="003A70DA" w:rsidRDefault="007F4B45" w:rsidP="00D34FA7">
            <w:r>
              <w:t>Move to G6</w:t>
            </w:r>
          </w:p>
        </w:tc>
      </w:tr>
      <w:tr w:rsidR="007F4B45" w:rsidRPr="003A70DA" w14:paraId="015CA8B1" w14:textId="77777777" w:rsidTr="00D34FA7">
        <w:tc>
          <w:tcPr>
            <w:tcW w:w="2070" w:type="dxa"/>
          </w:tcPr>
          <w:p w14:paraId="18A6327E" w14:textId="77777777" w:rsidR="007F4B45" w:rsidRPr="003A70DA" w:rsidRDefault="007F4B45" w:rsidP="00D34FA7">
            <w:pPr>
              <w:jc w:val="right"/>
              <w:rPr>
                <w:b/>
              </w:rPr>
            </w:pPr>
            <w:r>
              <w:rPr>
                <w:b/>
              </w:rPr>
              <w:t>Error Message</w:t>
            </w:r>
          </w:p>
        </w:tc>
        <w:tc>
          <w:tcPr>
            <w:tcW w:w="6835" w:type="dxa"/>
          </w:tcPr>
          <w:p w14:paraId="3AEBC11F" w14:textId="77777777" w:rsidR="007F4B45" w:rsidRPr="003A70DA" w:rsidRDefault="007F4B45" w:rsidP="00D34FA7">
            <w:r>
              <w:t>G5 is empty</w:t>
            </w:r>
          </w:p>
        </w:tc>
      </w:tr>
      <w:tr w:rsidR="007F4B45" w:rsidRPr="003A70DA" w14:paraId="427345A3" w14:textId="77777777" w:rsidTr="00D34FA7">
        <w:tc>
          <w:tcPr>
            <w:tcW w:w="2070" w:type="dxa"/>
          </w:tcPr>
          <w:p w14:paraId="5AC04D64" w14:textId="77777777" w:rsidR="007F4B45" w:rsidRPr="003A70DA" w:rsidRDefault="007F4B45" w:rsidP="00D34FA7">
            <w:pPr>
              <w:jc w:val="right"/>
              <w:rPr>
                <w:b/>
              </w:rPr>
            </w:pPr>
            <w:r>
              <w:rPr>
                <w:b/>
              </w:rPr>
              <w:lastRenderedPageBreak/>
              <w:t>Programmer Instruction</w:t>
            </w:r>
          </w:p>
        </w:tc>
        <w:tc>
          <w:tcPr>
            <w:tcW w:w="6835" w:type="dxa"/>
          </w:tcPr>
          <w:p w14:paraId="1E65CCEC" w14:textId="77777777" w:rsidR="007F4B45" w:rsidRPr="003A70DA" w:rsidRDefault="007F4B45" w:rsidP="00D34FA7"/>
        </w:tc>
      </w:tr>
      <w:tr w:rsidR="007F4B45" w:rsidRPr="003A70DA" w14:paraId="1C6F6FC2" w14:textId="77777777" w:rsidTr="00D34FA7">
        <w:tc>
          <w:tcPr>
            <w:tcW w:w="2070" w:type="dxa"/>
          </w:tcPr>
          <w:p w14:paraId="5B435821" w14:textId="77777777" w:rsidR="007F4B45" w:rsidRPr="003A70DA" w:rsidRDefault="007F4B45" w:rsidP="00D34FA7">
            <w:pPr>
              <w:jc w:val="right"/>
              <w:rPr>
                <w:b/>
              </w:rPr>
            </w:pPr>
            <w:r>
              <w:rPr>
                <w:b/>
              </w:rPr>
              <w:t>Change of log</w:t>
            </w:r>
          </w:p>
        </w:tc>
        <w:tc>
          <w:tcPr>
            <w:tcW w:w="6835" w:type="dxa"/>
          </w:tcPr>
          <w:p w14:paraId="4198C2A1" w14:textId="77777777" w:rsidR="007F4B45" w:rsidRPr="003A70DA" w:rsidRDefault="007F4B45" w:rsidP="00D34FA7"/>
        </w:tc>
      </w:tr>
    </w:tbl>
    <w:p w14:paraId="7A1F3413" w14:textId="77777777" w:rsidR="007F4B45" w:rsidRPr="003A70DA" w:rsidRDefault="007F4B45" w:rsidP="007F4B45">
      <w:pPr>
        <w:rPr>
          <w:b/>
        </w:rPr>
      </w:pPr>
    </w:p>
    <w:p w14:paraId="1A1DAB80" w14:textId="77777777" w:rsidR="007F4B45" w:rsidRPr="003A70DA" w:rsidRDefault="007F4B45" w:rsidP="007F4B45">
      <w:pPr>
        <w:rPr>
          <w:b/>
        </w:rPr>
      </w:pPr>
    </w:p>
    <w:p w14:paraId="7F4904DE" w14:textId="77777777" w:rsidR="007F4B45" w:rsidRPr="003A70DA" w:rsidRDefault="007F4B45" w:rsidP="007F4B45">
      <w:pPr>
        <w:spacing w:after="0"/>
        <w:rPr>
          <w:sz w:val="24"/>
          <w:szCs w:val="24"/>
        </w:rPr>
      </w:pPr>
      <w:r w:rsidRPr="003A70DA">
        <w:rPr>
          <w:b/>
          <w:sz w:val="24"/>
          <w:szCs w:val="24"/>
        </w:rPr>
        <w:t xml:space="preserve">G6: What was the cause of </w:t>
      </w:r>
      <w:r>
        <w:rPr>
          <w:b/>
          <w:sz w:val="24"/>
          <w:szCs w:val="24"/>
        </w:rPr>
        <w:t>[DECEASED_</w:t>
      </w:r>
      <w:r w:rsidRPr="003A70DA">
        <w:rPr>
          <w:b/>
          <w:sz w:val="24"/>
          <w:szCs w:val="24"/>
        </w:rPr>
        <w:t>NAME</w:t>
      </w:r>
      <w:r>
        <w:rPr>
          <w:b/>
          <w:sz w:val="24"/>
          <w:szCs w:val="24"/>
        </w:rPr>
        <w:t>]</w:t>
      </w:r>
      <w:r w:rsidRPr="003A70DA">
        <w:rPr>
          <w:b/>
          <w:sz w:val="24"/>
          <w:szCs w:val="24"/>
        </w:rPr>
        <w:t>’s death?</w:t>
      </w:r>
    </w:p>
    <w:tbl>
      <w:tblPr>
        <w:tblStyle w:val="TableGrid"/>
        <w:tblW w:w="0" w:type="auto"/>
        <w:tblInd w:w="445" w:type="dxa"/>
        <w:tblLook w:val="04A0" w:firstRow="1" w:lastRow="0" w:firstColumn="1" w:lastColumn="0" w:noHBand="0" w:noVBand="1"/>
      </w:tblPr>
      <w:tblGrid>
        <w:gridCol w:w="2070"/>
        <w:gridCol w:w="6835"/>
      </w:tblGrid>
      <w:tr w:rsidR="007F4B45" w:rsidRPr="003A70DA" w14:paraId="0CF19AC6" w14:textId="77777777" w:rsidTr="00D34FA7">
        <w:tc>
          <w:tcPr>
            <w:tcW w:w="2070" w:type="dxa"/>
          </w:tcPr>
          <w:p w14:paraId="2F4CC1C5" w14:textId="77777777" w:rsidR="007F4B45" w:rsidRPr="003A70DA" w:rsidRDefault="007F4B45" w:rsidP="00D34FA7">
            <w:pPr>
              <w:jc w:val="right"/>
              <w:rPr>
                <w:b/>
              </w:rPr>
            </w:pPr>
            <w:r w:rsidRPr="003A70DA">
              <w:rPr>
                <w:b/>
              </w:rPr>
              <w:t>Description</w:t>
            </w:r>
          </w:p>
        </w:tc>
        <w:tc>
          <w:tcPr>
            <w:tcW w:w="6835" w:type="dxa"/>
          </w:tcPr>
          <w:p w14:paraId="2EB265A1" w14:textId="77777777" w:rsidR="007F4B45" w:rsidRPr="003A70DA" w:rsidRDefault="007F4B45" w:rsidP="00D34FA7">
            <w:r w:rsidRPr="003A70DA">
              <w:t>The cause of Death that occurred</w:t>
            </w:r>
          </w:p>
        </w:tc>
      </w:tr>
      <w:tr w:rsidR="007F4B45" w:rsidRPr="003A70DA" w14:paraId="3219F76E" w14:textId="77777777" w:rsidTr="00D34FA7">
        <w:tc>
          <w:tcPr>
            <w:tcW w:w="2070" w:type="dxa"/>
          </w:tcPr>
          <w:p w14:paraId="2BCB43C5" w14:textId="77777777" w:rsidR="007F4B45" w:rsidRPr="003A70DA" w:rsidRDefault="007F4B45" w:rsidP="00D34FA7">
            <w:pPr>
              <w:jc w:val="right"/>
              <w:rPr>
                <w:b/>
              </w:rPr>
            </w:pPr>
            <w:r w:rsidRPr="003A70DA">
              <w:rPr>
                <w:b/>
              </w:rPr>
              <w:t>Name</w:t>
            </w:r>
          </w:p>
        </w:tc>
        <w:tc>
          <w:tcPr>
            <w:tcW w:w="6835" w:type="dxa"/>
          </w:tcPr>
          <w:p w14:paraId="2FF3ABFE" w14:textId="77777777" w:rsidR="007F4B45" w:rsidRPr="003A70DA" w:rsidRDefault="007F4B45" w:rsidP="00D34FA7">
            <w:r w:rsidRPr="003A70DA">
              <w:t>CAUSE_OF_DEATH</w:t>
            </w:r>
          </w:p>
        </w:tc>
      </w:tr>
      <w:tr w:rsidR="007F4B45" w:rsidRPr="003A70DA" w14:paraId="7C5B214F" w14:textId="77777777" w:rsidTr="00D34FA7">
        <w:tc>
          <w:tcPr>
            <w:tcW w:w="2070" w:type="dxa"/>
          </w:tcPr>
          <w:p w14:paraId="29360DBB" w14:textId="77777777" w:rsidR="007F4B45" w:rsidRPr="003A70DA" w:rsidRDefault="007F4B45" w:rsidP="00D34FA7">
            <w:pPr>
              <w:jc w:val="right"/>
              <w:rPr>
                <w:b/>
              </w:rPr>
            </w:pPr>
            <w:r w:rsidRPr="003A70DA">
              <w:rPr>
                <w:b/>
              </w:rPr>
              <w:t>Type</w:t>
            </w:r>
          </w:p>
        </w:tc>
        <w:tc>
          <w:tcPr>
            <w:tcW w:w="6835" w:type="dxa"/>
          </w:tcPr>
          <w:p w14:paraId="19B97F73" w14:textId="77777777" w:rsidR="007F4B45" w:rsidRPr="003A70DA" w:rsidRDefault="007F4B45" w:rsidP="00D34FA7">
            <w:r w:rsidRPr="003A70DA">
              <w:t>Numeric</w:t>
            </w:r>
          </w:p>
        </w:tc>
      </w:tr>
      <w:tr w:rsidR="007F4B45" w:rsidRPr="003A70DA" w14:paraId="18B83780" w14:textId="77777777" w:rsidTr="00D34FA7">
        <w:tc>
          <w:tcPr>
            <w:tcW w:w="2070" w:type="dxa"/>
          </w:tcPr>
          <w:p w14:paraId="4F19DF4A" w14:textId="77777777" w:rsidR="007F4B45" w:rsidRPr="003A70DA" w:rsidRDefault="007F4B45" w:rsidP="00D34FA7">
            <w:pPr>
              <w:jc w:val="right"/>
              <w:rPr>
                <w:b/>
              </w:rPr>
            </w:pPr>
            <w:r w:rsidRPr="003A70DA">
              <w:rPr>
                <w:b/>
              </w:rPr>
              <w:t>Universe</w:t>
            </w:r>
          </w:p>
        </w:tc>
        <w:tc>
          <w:tcPr>
            <w:tcW w:w="6835" w:type="dxa"/>
          </w:tcPr>
          <w:p w14:paraId="2E980302" w14:textId="77777777" w:rsidR="007F4B45" w:rsidRPr="003A70DA" w:rsidRDefault="007F4B45" w:rsidP="00D34FA7">
            <w:r w:rsidRPr="003A70DA">
              <w:t>All</w:t>
            </w:r>
            <w:r>
              <w:t xml:space="preserve"> households coded type = 100 with death that occurred from September 2020 to August 2021</w:t>
            </w:r>
          </w:p>
        </w:tc>
      </w:tr>
      <w:tr w:rsidR="007F4B45" w:rsidRPr="003A70DA" w14:paraId="413D5702" w14:textId="77777777" w:rsidTr="00D34FA7">
        <w:tc>
          <w:tcPr>
            <w:tcW w:w="2070" w:type="dxa"/>
          </w:tcPr>
          <w:p w14:paraId="6E35DFD2" w14:textId="77777777" w:rsidR="007F4B45" w:rsidRPr="003A70DA" w:rsidRDefault="007F4B45" w:rsidP="00D34FA7">
            <w:pPr>
              <w:jc w:val="right"/>
              <w:rPr>
                <w:b/>
              </w:rPr>
            </w:pPr>
            <w:r w:rsidRPr="003A70DA">
              <w:rPr>
                <w:b/>
              </w:rPr>
              <w:t>Question text</w:t>
            </w:r>
          </w:p>
        </w:tc>
        <w:tc>
          <w:tcPr>
            <w:tcW w:w="6835" w:type="dxa"/>
          </w:tcPr>
          <w:p w14:paraId="23D86F94" w14:textId="77777777" w:rsidR="007F4B45" w:rsidRPr="003A70DA" w:rsidRDefault="007F4B45" w:rsidP="00D34FA7">
            <w:pPr>
              <w:rPr>
                <w:sz w:val="24"/>
                <w:szCs w:val="24"/>
              </w:rPr>
            </w:pPr>
            <w:r w:rsidRPr="003A70DA">
              <w:rPr>
                <w:sz w:val="24"/>
                <w:szCs w:val="24"/>
              </w:rPr>
              <w:t>What was the cause of (</w:t>
            </w:r>
            <w:r>
              <w:rPr>
                <w:sz w:val="24"/>
                <w:szCs w:val="24"/>
              </w:rPr>
              <w:t>DECEASED_</w:t>
            </w:r>
            <w:r w:rsidRPr="003A70DA">
              <w:rPr>
                <w:sz w:val="24"/>
                <w:szCs w:val="24"/>
              </w:rPr>
              <w:t>NAME)’s death?</w:t>
            </w:r>
          </w:p>
        </w:tc>
      </w:tr>
      <w:tr w:rsidR="007F4B45" w:rsidRPr="003A70DA" w14:paraId="5E9B0EE5" w14:textId="77777777" w:rsidTr="00D34FA7">
        <w:tc>
          <w:tcPr>
            <w:tcW w:w="2070" w:type="dxa"/>
          </w:tcPr>
          <w:p w14:paraId="693FC430" w14:textId="77777777" w:rsidR="007F4B45" w:rsidRPr="003A70DA" w:rsidRDefault="007F4B45" w:rsidP="00D34FA7">
            <w:pPr>
              <w:jc w:val="right"/>
              <w:rPr>
                <w:b/>
              </w:rPr>
            </w:pPr>
            <w:r w:rsidRPr="003A70DA">
              <w:rPr>
                <w:b/>
              </w:rPr>
              <w:t>Help text</w:t>
            </w:r>
          </w:p>
        </w:tc>
        <w:tc>
          <w:tcPr>
            <w:tcW w:w="6835" w:type="dxa"/>
          </w:tcPr>
          <w:p w14:paraId="4E5644D2" w14:textId="77777777" w:rsidR="007F4B45" w:rsidRPr="003A70DA" w:rsidRDefault="007F4B45" w:rsidP="00D34FA7">
            <w:pPr>
              <w:jc w:val="both"/>
              <w:rPr>
                <w:sz w:val="24"/>
                <w:szCs w:val="24"/>
              </w:rPr>
            </w:pPr>
            <w:r w:rsidRPr="003A70DA">
              <w:rPr>
                <w:sz w:val="24"/>
                <w:szCs w:val="24"/>
              </w:rPr>
              <w:t>Enter the appropriate code corresponding to the information that is provided by the respondent.</w:t>
            </w:r>
          </w:p>
        </w:tc>
      </w:tr>
      <w:tr w:rsidR="007F4B45" w:rsidRPr="003A70DA" w14:paraId="3083C48E" w14:textId="77777777" w:rsidTr="00D34FA7">
        <w:tc>
          <w:tcPr>
            <w:tcW w:w="2070" w:type="dxa"/>
          </w:tcPr>
          <w:p w14:paraId="7D974287" w14:textId="77777777" w:rsidR="007F4B45" w:rsidRPr="003A70DA" w:rsidRDefault="007F4B45" w:rsidP="00D34FA7">
            <w:pPr>
              <w:jc w:val="right"/>
              <w:rPr>
                <w:b/>
              </w:rPr>
            </w:pPr>
            <w:r w:rsidRPr="003A70DA">
              <w:rPr>
                <w:b/>
              </w:rPr>
              <w:t>Valid range</w:t>
            </w:r>
          </w:p>
        </w:tc>
        <w:tc>
          <w:tcPr>
            <w:tcW w:w="6835" w:type="dxa"/>
            <w:shd w:val="clear" w:color="auto" w:fill="auto"/>
          </w:tcPr>
          <w:p w14:paraId="2EE01EFE" w14:textId="77777777" w:rsidR="007F4B45" w:rsidRDefault="007F4B45" w:rsidP="00D34FA7">
            <w:r>
              <w:t>01 – 11, 99</w:t>
            </w:r>
          </w:p>
          <w:p w14:paraId="6711CA1E" w14:textId="77777777" w:rsidR="007F4B45" w:rsidRPr="003A70DA" w:rsidRDefault="007F4B45" w:rsidP="00D34FA7"/>
        </w:tc>
      </w:tr>
      <w:tr w:rsidR="007F4B45" w:rsidRPr="003A70DA" w14:paraId="1C80F4F2" w14:textId="77777777" w:rsidTr="00D34FA7">
        <w:tc>
          <w:tcPr>
            <w:tcW w:w="2070" w:type="dxa"/>
          </w:tcPr>
          <w:p w14:paraId="4A184564" w14:textId="77777777" w:rsidR="007F4B45" w:rsidRPr="003A70DA" w:rsidRDefault="007F4B45" w:rsidP="00D34FA7">
            <w:pPr>
              <w:jc w:val="right"/>
              <w:rPr>
                <w:b/>
              </w:rPr>
            </w:pPr>
            <w:r w:rsidRPr="003A70DA">
              <w:rPr>
                <w:b/>
              </w:rPr>
              <w:t>Responses</w:t>
            </w:r>
          </w:p>
        </w:tc>
        <w:tc>
          <w:tcPr>
            <w:tcW w:w="6835" w:type="dxa"/>
          </w:tcPr>
          <w:tbl>
            <w:tblPr>
              <w:tblW w:w="3209" w:type="dxa"/>
              <w:tblLook w:val="04A0" w:firstRow="1" w:lastRow="0" w:firstColumn="1" w:lastColumn="0" w:noHBand="0" w:noVBand="1"/>
            </w:tblPr>
            <w:tblGrid>
              <w:gridCol w:w="2476"/>
              <w:gridCol w:w="733"/>
            </w:tblGrid>
            <w:tr w:rsidR="007F4B45" w:rsidRPr="003A70DA" w14:paraId="0E700357" w14:textId="77777777" w:rsidTr="00D34FA7">
              <w:trPr>
                <w:trHeight w:val="450"/>
              </w:trPr>
              <w:tc>
                <w:tcPr>
                  <w:tcW w:w="2476" w:type="dxa"/>
                  <w:tcBorders>
                    <w:top w:val="nil"/>
                    <w:left w:val="single" w:sz="4" w:space="0" w:color="auto"/>
                    <w:bottom w:val="single" w:sz="4" w:space="0" w:color="auto"/>
                    <w:right w:val="single" w:sz="4" w:space="0" w:color="auto"/>
                  </w:tcBorders>
                  <w:shd w:val="clear" w:color="auto" w:fill="auto"/>
                  <w:vAlign w:val="center"/>
                  <w:hideMark/>
                </w:tcPr>
                <w:p w14:paraId="202AE3F3"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 xml:space="preserve">Cancer </w:t>
                  </w:r>
                </w:p>
              </w:tc>
              <w:tc>
                <w:tcPr>
                  <w:tcW w:w="733" w:type="dxa"/>
                  <w:tcBorders>
                    <w:top w:val="nil"/>
                    <w:left w:val="nil"/>
                    <w:bottom w:val="single" w:sz="4" w:space="0" w:color="auto"/>
                    <w:right w:val="single" w:sz="4" w:space="0" w:color="auto"/>
                  </w:tcBorders>
                  <w:shd w:val="clear" w:color="auto" w:fill="auto"/>
                  <w:noWrap/>
                  <w:vAlign w:val="center"/>
                  <w:hideMark/>
                </w:tcPr>
                <w:p w14:paraId="287793DB"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01</w:t>
                  </w:r>
                </w:p>
              </w:tc>
            </w:tr>
            <w:tr w:rsidR="007F4B45" w:rsidRPr="003A70DA" w14:paraId="07E44ED7" w14:textId="77777777" w:rsidTr="00D34FA7">
              <w:trPr>
                <w:trHeight w:val="278"/>
              </w:trPr>
              <w:tc>
                <w:tcPr>
                  <w:tcW w:w="2476" w:type="dxa"/>
                  <w:tcBorders>
                    <w:top w:val="single" w:sz="4" w:space="0" w:color="auto"/>
                    <w:left w:val="single" w:sz="4" w:space="0" w:color="auto"/>
                    <w:bottom w:val="single" w:sz="4" w:space="0" w:color="auto"/>
                    <w:right w:val="single" w:sz="4" w:space="0" w:color="auto"/>
                  </w:tcBorders>
                  <w:shd w:val="clear" w:color="auto" w:fill="auto"/>
                  <w:hideMark/>
                </w:tcPr>
                <w:p w14:paraId="7A3CDEB8"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Pregnancy related</w:t>
                  </w:r>
                </w:p>
              </w:tc>
              <w:tc>
                <w:tcPr>
                  <w:tcW w:w="733" w:type="dxa"/>
                  <w:tcBorders>
                    <w:top w:val="single" w:sz="4" w:space="0" w:color="auto"/>
                    <w:left w:val="nil"/>
                    <w:bottom w:val="single" w:sz="4" w:space="0" w:color="auto"/>
                    <w:right w:val="single" w:sz="4" w:space="0" w:color="auto"/>
                  </w:tcBorders>
                  <w:shd w:val="clear" w:color="auto" w:fill="auto"/>
                  <w:noWrap/>
                  <w:hideMark/>
                </w:tcPr>
                <w:p w14:paraId="0C3928F1"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02</w:t>
                  </w:r>
                </w:p>
              </w:tc>
            </w:tr>
            <w:tr w:rsidR="007F4B45" w:rsidRPr="003A70DA" w14:paraId="576AD529" w14:textId="77777777" w:rsidTr="00D34FA7">
              <w:trPr>
                <w:trHeight w:val="225"/>
              </w:trPr>
              <w:tc>
                <w:tcPr>
                  <w:tcW w:w="2476" w:type="dxa"/>
                  <w:tcBorders>
                    <w:top w:val="nil"/>
                    <w:left w:val="single" w:sz="4" w:space="0" w:color="auto"/>
                    <w:bottom w:val="single" w:sz="4" w:space="0" w:color="auto"/>
                    <w:right w:val="single" w:sz="4" w:space="0" w:color="auto"/>
                  </w:tcBorders>
                  <w:shd w:val="clear" w:color="auto" w:fill="auto"/>
                  <w:hideMark/>
                </w:tcPr>
                <w:p w14:paraId="5CB144CD"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Diabetes  (High/low Blood Sugar)</w:t>
                  </w:r>
                </w:p>
              </w:tc>
              <w:tc>
                <w:tcPr>
                  <w:tcW w:w="733" w:type="dxa"/>
                  <w:tcBorders>
                    <w:top w:val="nil"/>
                    <w:left w:val="single" w:sz="4" w:space="0" w:color="auto"/>
                    <w:bottom w:val="nil"/>
                    <w:right w:val="single" w:sz="4" w:space="0" w:color="auto"/>
                  </w:tcBorders>
                  <w:shd w:val="clear" w:color="auto" w:fill="auto"/>
                  <w:noWrap/>
                  <w:hideMark/>
                </w:tcPr>
                <w:p w14:paraId="17A95D3E"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03</w:t>
                  </w:r>
                </w:p>
              </w:tc>
            </w:tr>
            <w:tr w:rsidR="007F4B45" w:rsidRPr="003A70DA" w14:paraId="6B1254EC" w14:textId="77777777" w:rsidTr="00D34FA7">
              <w:trPr>
                <w:trHeight w:val="251"/>
              </w:trPr>
              <w:tc>
                <w:tcPr>
                  <w:tcW w:w="2476" w:type="dxa"/>
                  <w:tcBorders>
                    <w:top w:val="nil"/>
                    <w:left w:val="single" w:sz="4" w:space="0" w:color="auto"/>
                    <w:bottom w:val="single" w:sz="4" w:space="0" w:color="auto"/>
                    <w:right w:val="single" w:sz="4" w:space="0" w:color="auto"/>
                  </w:tcBorders>
                  <w:shd w:val="clear" w:color="auto" w:fill="auto"/>
                  <w:hideMark/>
                </w:tcPr>
                <w:p w14:paraId="3880643B"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Heart Disease</w:t>
                  </w:r>
                </w:p>
              </w:tc>
              <w:tc>
                <w:tcPr>
                  <w:tcW w:w="733" w:type="dxa"/>
                  <w:tcBorders>
                    <w:top w:val="single" w:sz="4" w:space="0" w:color="auto"/>
                    <w:left w:val="nil"/>
                    <w:bottom w:val="single" w:sz="4" w:space="0" w:color="auto"/>
                    <w:right w:val="single" w:sz="4" w:space="0" w:color="auto"/>
                  </w:tcBorders>
                  <w:shd w:val="clear" w:color="auto" w:fill="auto"/>
                  <w:noWrap/>
                  <w:hideMark/>
                </w:tcPr>
                <w:p w14:paraId="3091F936"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04</w:t>
                  </w:r>
                </w:p>
              </w:tc>
            </w:tr>
            <w:tr w:rsidR="007F4B45" w:rsidRPr="003A70DA" w14:paraId="38425470" w14:textId="77777777" w:rsidTr="00D34FA7">
              <w:trPr>
                <w:trHeight w:val="251"/>
              </w:trPr>
              <w:tc>
                <w:tcPr>
                  <w:tcW w:w="2476" w:type="dxa"/>
                  <w:tcBorders>
                    <w:top w:val="nil"/>
                    <w:left w:val="single" w:sz="4" w:space="0" w:color="auto"/>
                    <w:bottom w:val="single" w:sz="4" w:space="0" w:color="auto"/>
                    <w:right w:val="single" w:sz="4" w:space="0" w:color="auto"/>
                  </w:tcBorders>
                  <w:shd w:val="clear" w:color="auto" w:fill="auto"/>
                  <w:hideMark/>
                </w:tcPr>
                <w:p w14:paraId="3950C670"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Hypertension/High blood pressure (Stroke)</w:t>
                  </w:r>
                </w:p>
              </w:tc>
              <w:tc>
                <w:tcPr>
                  <w:tcW w:w="733" w:type="dxa"/>
                  <w:tcBorders>
                    <w:top w:val="nil"/>
                    <w:left w:val="single" w:sz="4" w:space="0" w:color="auto"/>
                    <w:bottom w:val="nil"/>
                    <w:right w:val="single" w:sz="4" w:space="0" w:color="auto"/>
                  </w:tcBorders>
                  <w:shd w:val="clear" w:color="auto" w:fill="auto"/>
                  <w:noWrap/>
                  <w:hideMark/>
                </w:tcPr>
                <w:p w14:paraId="6AD99552"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05</w:t>
                  </w:r>
                </w:p>
              </w:tc>
            </w:tr>
            <w:tr w:rsidR="007F4B45" w:rsidRPr="003A70DA" w14:paraId="663C494F" w14:textId="77777777" w:rsidTr="00D34FA7">
              <w:trPr>
                <w:trHeight w:val="238"/>
              </w:trPr>
              <w:tc>
                <w:tcPr>
                  <w:tcW w:w="2476" w:type="dxa"/>
                  <w:tcBorders>
                    <w:top w:val="nil"/>
                    <w:left w:val="single" w:sz="4" w:space="0" w:color="auto"/>
                    <w:bottom w:val="single" w:sz="4" w:space="0" w:color="auto"/>
                    <w:right w:val="single" w:sz="4" w:space="0" w:color="auto"/>
                  </w:tcBorders>
                  <w:shd w:val="clear" w:color="auto" w:fill="auto"/>
                  <w:noWrap/>
                  <w:hideMark/>
                </w:tcPr>
                <w:p w14:paraId="63AE2B05"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Lung Disease</w:t>
                  </w:r>
                </w:p>
              </w:tc>
              <w:tc>
                <w:tcPr>
                  <w:tcW w:w="733" w:type="dxa"/>
                  <w:tcBorders>
                    <w:top w:val="nil"/>
                    <w:left w:val="single" w:sz="4" w:space="0" w:color="auto"/>
                    <w:bottom w:val="nil"/>
                    <w:right w:val="single" w:sz="4" w:space="0" w:color="auto"/>
                  </w:tcBorders>
                  <w:shd w:val="clear" w:color="auto" w:fill="auto"/>
                  <w:noWrap/>
                  <w:hideMark/>
                </w:tcPr>
                <w:p w14:paraId="2BB552F5"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06</w:t>
                  </w:r>
                </w:p>
              </w:tc>
            </w:tr>
            <w:tr w:rsidR="007F4B45" w:rsidRPr="003A70DA" w14:paraId="789A725E" w14:textId="77777777" w:rsidTr="00D34FA7">
              <w:trPr>
                <w:trHeight w:val="331"/>
              </w:trPr>
              <w:tc>
                <w:tcPr>
                  <w:tcW w:w="2476" w:type="dxa"/>
                  <w:tcBorders>
                    <w:top w:val="nil"/>
                    <w:left w:val="nil"/>
                    <w:bottom w:val="nil"/>
                    <w:right w:val="nil"/>
                  </w:tcBorders>
                  <w:shd w:val="clear" w:color="auto" w:fill="auto"/>
                  <w:noWrap/>
                  <w:hideMark/>
                </w:tcPr>
                <w:p w14:paraId="31D54067"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Vomiting/</w:t>
                  </w:r>
                  <w:proofErr w:type="spellStart"/>
                  <w:r w:rsidRPr="003A70DA">
                    <w:rPr>
                      <w:rFonts w:ascii="Calibri" w:eastAsia="Times New Roman" w:hAnsi="Calibri" w:cs="Times New Roman"/>
                      <w:color w:val="000000"/>
                      <w:sz w:val="20"/>
                      <w:szCs w:val="20"/>
                      <w:lang w:val="en-GB" w:eastAsia="en-GB"/>
                    </w:rPr>
                    <w:t>diarrhea</w:t>
                  </w:r>
                  <w:proofErr w:type="spellEnd"/>
                </w:p>
              </w:tc>
              <w:tc>
                <w:tcPr>
                  <w:tcW w:w="733" w:type="dxa"/>
                  <w:tcBorders>
                    <w:top w:val="single" w:sz="4" w:space="0" w:color="auto"/>
                    <w:left w:val="single" w:sz="4" w:space="0" w:color="auto"/>
                    <w:bottom w:val="nil"/>
                    <w:right w:val="single" w:sz="4" w:space="0" w:color="auto"/>
                  </w:tcBorders>
                  <w:shd w:val="clear" w:color="auto" w:fill="auto"/>
                  <w:noWrap/>
                  <w:hideMark/>
                </w:tcPr>
                <w:p w14:paraId="5D148E0D"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07</w:t>
                  </w:r>
                </w:p>
              </w:tc>
            </w:tr>
            <w:tr w:rsidR="007F4B45" w:rsidRPr="003A70DA" w14:paraId="02CAA312" w14:textId="77777777" w:rsidTr="00D34FA7">
              <w:trPr>
                <w:trHeight w:val="258"/>
              </w:trPr>
              <w:tc>
                <w:tcPr>
                  <w:tcW w:w="2476" w:type="dxa"/>
                  <w:tcBorders>
                    <w:top w:val="single" w:sz="4" w:space="0" w:color="auto"/>
                    <w:left w:val="single" w:sz="4" w:space="0" w:color="auto"/>
                    <w:bottom w:val="single" w:sz="4" w:space="0" w:color="auto"/>
                    <w:right w:val="single" w:sz="4" w:space="0" w:color="auto"/>
                  </w:tcBorders>
                  <w:shd w:val="clear" w:color="auto" w:fill="auto"/>
                  <w:noWrap/>
                  <w:hideMark/>
                </w:tcPr>
                <w:p w14:paraId="582284B2"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Other illness</w:t>
                  </w:r>
                </w:p>
              </w:tc>
              <w:tc>
                <w:tcPr>
                  <w:tcW w:w="733" w:type="dxa"/>
                  <w:tcBorders>
                    <w:top w:val="single" w:sz="4" w:space="0" w:color="auto"/>
                    <w:left w:val="single" w:sz="4" w:space="0" w:color="auto"/>
                    <w:bottom w:val="nil"/>
                    <w:right w:val="single" w:sz="4" w:space="0" w:color="auto"/>
                  </w:tcBorders>
                  <w:shd w:val="clear" w:color="auto" w:fill="auto"/>
                  <w:noWrap/>
                  <w:hideMark/>
                </w:tcPr>
                <w:p w14:paraId="3F4986F1"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08</w:t>
                  </w:r>
                </w:p>
              </w:tc>
            </w:tr>
            <w:tr w:rsidR="007F4B45" w:rsidRPr="003A70DA" w14:paraId="5086F745" w14:textId="77777777" w:rsidTr="00D34FA7">
              <w:trPr>
                <w:trHeight w:val="172"/>
              </w:trPr>
              <w:tc>
                <w:tcPr>
                  <w:tcW w:w="2476" w:type="dxa"/>
                  <w:tcBorders>
                    <w:top w:val="nil"/>
                    <w:left w:val="single" w:sz="4" w:space="0" w:color="auto"/>
                    <w:bottom w:val="nil"/>
                    <w:right w:val="single" w:sz="4" w:space="0" w:color="auto"/>
                  </w:tcBorders>
                  <w:shd w:val="clear" w:color="auto" w:fill="auto"/>
                  <w:noWrap/>
                  <w:hideMark/>
                </w:tcPr>
                <w:p w14:paraId="32DEA303"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Accident</w:t>
                  </w:r>
                </w:p>
              </w:tc>
              <w:tc>
                <w:tcPr>
                  <w:tcW w:w="733" w:type="dxa"/>
                  <w:tcBorders>
                    <w:top w:val="single" w:sz="4" w:space="0" w:color="auto"/>
                    <w:left w:val="single" w:sz="4" w:space="0" w:color="auto"/>
                    <w:bottom w:val="nil"/>
                    <w:right w:val="single" w:sz="4" w:space="0" w:color="auto"/>
                  </w:tcBorders>
                  <w:shd w:val="clear" w:color="auto" w:fill="auto"/>
                  <w:noWrap/>
                  <w:hideMark/>
                </w:tcPr>
                <w:p w14:paraId="222069C9"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09</w:t>
                  </w:r>
                </w:p>
              </w:tc>
            </w:tr>
            <w:tr w:rsidR="007F4B45" w:rsidRPr="003A70DA" w14:paraId="41F35879" w14:textId="77777777" w:rsidTr="00D34FA7">
              <w:trPr>
                <w:trHeight w:val="172"/>
              </w:trPr>
              <w:tc>
                <w:tcPr>
                  <w:tcW w:w="2476" w:type="dxa"/>
                  <w:tcBorders>
                    <w:top w:val="single" w:sz="4" w:space="0" w:color="auto"/>
                    <w:left w:val="single" w:sz="4" w:space="0" w:color="auto"/>
                    <w:bottom w:val="nil"/>
                    <w:right w:val="single" w:sz="4" w:space="0" w:color="auto"/>
                  </w:tcBorders>
                  <w:shd w:val="clear" w:color="auto" w:fill="auto"/>
                  <w:noWrap/>
                  <w:hideMark/>
                </w:tcPr>
                <w:p w14:paraId="64C8F532"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Murder</w:t>
                  </w:r>
                </w:p>
              </w:tc>
              <w:tc>
                <w:tcPr>
                  <w:tcW w:w="733" w:type="dxa"/>
                  <w:tcBorders>
                    <w:top w:val="single" w:sz="4" w:space="0" w:color="auto"/>
                    <w:left w:val="single" w:sz="4" w:space="0" w:color="auto"/>
                    <w:bottom w:val="nil"/>
                    <w:right w:val="single" w:sz="4" w:space="0" w:color="auto"/>
                  </w:tcBorders>
                  <w:shd w:val="clear" w:color="auto" w:fill="auto"/>
                  <w:noWrap/>
                  <w:hideMark/>
                </w:tcPr>
                <w:p w14:paraId="0C7364EC"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10</w:t>
                  </w:r>
                </w:p>
              </w:tc>
            </w:tr>
            <w:tr w:rsidR="007F4B45" w:rsidRPr="003A70DA" w14:paraId="09D52330" w14:textId="77777777" w:rsidTr="00D34FA7">
              <w:trPr>
                <w:trHeight w:val="231"/>
              </w:trPr>
              <w:tc>
                <w:tcPr>
                  <w:tcW w:w="2476" w:type="dxa"/>
                  <w:tcBorders>
                    <w:top w:val="single" w:sz="4" w:space="0" w:color="auto"/>
                    <w:left w:val="single" w:sz="4" w:space="0" w:color="auto"/>
                    <w:bottom w:val="nil"/>
                    <w:right w:val="single" w:sz="4" w:space="0" w:color="auto"/>
                  </w:tcBorders>
                  <w:shd w:val="clear" w:color="auto" w:fill="auto"/>
                  <w:noWrap/>
                  <w:hideMark/>
                </w:tcPr>
                <w:p w14:paraId="2F95F047"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Suicide</w:t>
                  </w:r>
                </w:p>
              </w:tc>
              <w:tc>
                <w:tcPr>
                  <w:tcW w:w="733" w:type="dxa"/>
                  <w:tcBorders>
                    <w:top w:val="single" w:sz="4" w:space="0" w:color="auto"/>
                    <w:left w:val="single" w:sz="4" w:space="0" w:color="auto"/>
                    <w:bottom w:val="nil"/>
                    <w:right w:val="single" w:sz="4" w:space="0" w:color="auto"/>
                  </w:tcBorders>
                  <w:shd w:val="clear" w:color="auto" w:fill="auto"/>
                  <w:noWrap/>
                  <w:hideMark/>
                </w:tcPr>
                <w:p w14:paraId="262F90DD"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11</w:t>
                  </w:r>
                </w:p>
              </w:tc>
            </w:tr>
            <w:tr w:rsidR="007F4B45" w:rsidRPr="003A70DA" w14:paraId="401A3043" w14:textId="77777777" w:rsidTr="00D34FA7">
              <w:trPr>
                <w:trHeight w:val="331"/>
              </w:trPr>
              <w:tc>
                <w:tcPr>
                  <w:tcW w:w="2476" w:type="dxa"/>
                  <w:tcBorders>
                    <w:top w:val="single" w:sz="4" w:space="0" w:color="auto"/>
                    <w:left w:val="single" w:sz="4" w:space="0" w:color="auto"/>
                    <w:bottom w:val="single" w:sz="4" w:space="0" w:color="auto"/>
                    <w:right w:val="single" w:sz="4" w:space="0" w:color="auto"/>
                  </w:tcBorders>
                  <w:shd w:val="clear" w:color="auto" w:fill="auto"/>
                  <w:hideMark/>
                </w:tcPr>
                <w:p w14:paraId="50B3A50E"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Don't know</w:t>
                  </w:r>
                </w:p>
              </w:tc>
              <w:tc>
                <w:tcPr>
                  <w:tcW w:w="733" w:type="dxa"/>
                  <w:tcBorders>
                    <w:top w:val="single" w:sz="4" w:space="0" w:color="auto"/>
                    <w:left w:val="nil"/>
                    <w:bottom w:val="single" w:sz="4" w:space="0" w:color="auto"/>
                    <w:right w:val="single" w:sz="4" w:space="0" w:color="auto"/>
                  </w:tcBorders>
                  <w:shd w:val="clear" w:color="auto" w:fill="auto"/>
                  <w:noWrap/>
                  <w:hideMark/>
                </w:tcPr>
                <w:p w14:paraId="16CFE1E8"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99</w:t>
                  </w:r>
                </w:p>
              </w:tc>
            </w:tr>
          </w:tbl>
          <w:p w14:paraId="47BA4FE8" w14:textId="77777777" w:rsidR="007F4B45" w:rsidRDefault="007F4B45" w:rsidP="00D34FA7">
            <w:r>
              <w:t>Numeric:</w:t>
            </w:r>
          </w:p>
          <w:p w14:paraId="519861C1" w14:textId="77777777" w:rsidR="007F4B45" w:rsidRDefault="007F4B45" w:rsidP="00D34FA7">
            <w:r>
              <w:t>Check box: 01 -11 and radio button for Don’t know</w:t>
            </w:r>
          </w:p>
          <w:p w14:paraId="5DEB0739" w14:textId="77777777" w:rsidR="007F4B45" w:rsidRPr="003A70DA" w:rsidRDefault="007F4B45" w:rsidP="00D34FA7"/>
        </w:tc>
      </w:tr>
      <w:tr w:rsidR="007F4B45" w:rsidRPr="003A70DA" w14:paraId="0DB1D7F0" w14:textId="77777777" w:rsidTr="00D34FA7">
        <w:tc>
          <w:tcPr>
            <w:tcW w:w="2070" w:type="dxa"/>
          </w:tcPr>
          <w:p w14:paraId="1A419639" w14:textId="77777777" w:rsidR="007F4B45" w:rsidRPr="003A70DA" w:rsidRDefault="007F4B45" w:rsidP="00D34FA7">
            <w:pPr>
              <w:jc w:val="right"/>
              <w:rPr>
                <w:b/>
              </w:rPr>
            </w:pPr>
            <w:r w:rsidRPr="003A70DA">
              <w:rPr>
                <w:b/>
              </w:rPr>
              <w:t>Prefill</w:t>
            </w:r>
          </w:p>
        </w:tc>
        <w:tc>
          <w:tcPr>
            <w:tcW w:w="6835" w:type="dxa"/>
          </w:tcPr>
          <w:p w14:paraId="612CC5EC" w14:textId="77777777" w:rsidR="007F4B45" w:rsidRPr="003A70DA" w:rsidRDefault="007F4B45" w:rsidP="00D34FA7">
            <w:r>
              <w:t>[DECEASED_NAME]</w:t>
            </w:r>
          </w:p>
        </w:tc>
      </w:tr>
      <w:tr w:rsidR="007F4B45" w:rsidRPr="003A70DA" w14:paraId="48DE6A18" w14:textId="77777777" w:rsidTr="00D34FA7">
        <w:tc>
          <w:tcPr>
            <w:tcW w:w="2070" w:type="dxa"/>
          </w:tcPr>
          <w:p w14:paraId="7AB5C68F" w14:textId="77777777" w:rsidR="007F4B45" w:rsidRPr="003A70DA" w:rsidRDefault="007F4B45" w:rsidP="00D34FA7">
            <w:pPr>
              <w:jc w:val="right"/>
              <w:rPr>
                <w:b/>
              </w:rPr>
            </w:pPr>
            <w:r w:rsidRPr="003A70DA">
              <w:rPr>
                <w:b/>
              </w:rPr>
              <w:t>Consistency checks</w:t>
            </w:r>
          </w:p>
        </w:tc>
        <w:tc>
          <w:tcPr>
            <w:tcW w:w="6835" w:type="dxa"/>
          </w:tcPr>
          <w:p w14:paraId="2A8F5AE1" w14:textId="77777777" w:rsidR="007F4B45" w:rsidRPr="003A70DA" w:rsidRDefault="007F4B45" w:rsidP="00D34FA7">
            <w:pPr>
              <w:ind w:left="720"/>
              <w:contextualSpacing/>
            </w:pPr>
            <w:r>
              <w:t>G6 cannot be empty</w:t>
            </w:r>
          </w:p>
          <w:p w14:paraId="589E3830" w14:textId="77777777" w:rsidR="007F4B45" w:rsidRPr="003A70DA" w:rsidRDefault="007F4B45" w:rsidP="00D34FA7">
            <w:pPr>
              <w:ind w:left="720"/>
              <w:contextualSpacing/>
            </w:pPr>
          </w:p>
        </w:tc>
      </w:tr>
      <w:tr w:rsidR="007F4B45" w:rsidRPr="003A70DA" w14:paraId="27617B3E" w14:textId="77777777" w:rsidTr="00D34FA7">
        <w:tc>
          <w:tcPr>
            <w:tcW w:w="2070" w:type="dxa"/>
          </w:tcPr>
          <w:p w14:paraId="179900B3" w14:textId="77777777" w:rsidR="007F4B45" w:rsidRPr="003A70DA" w:rsidRDefault="007F4B45" w:rsidP="00D34FA7">
            <w:pPr>
              <w:jc w:val="right"/>
              <w:rPr>
                <w:b/>
              </w:rPr>
            </w:pPr>
            <w:r>
              <w:rPr>
                <w:b/>
              </w:rPr>
              <w:t>Routing</w:t>
            </w:r>
          </w:p>
        </w:tc>
        <w:tc>
          <w:tcPr>
            <w:tcW w:w="6835" w:type="dxa"/>
          </w:tcPr>
          <w:p w14:paraId="63BC8EAB" w14:textId="77777777" w:rsidR="007F4B45" w:rsidRDefault="00535BDB" w:rsidP="00D34FA7">
            <w:pPr>
              <w:ind w:left="720"/>
              <w:contextualSpacing/>
              <w:rPr>
                <w:ins w:id="66" w:author="Nobuko Mizoguchi (CENSUS/POP FED)" w:date="2020-03-09T17:41:00Z"/>
              </w:rPr>
            </w:pPr>
            <w:ins w:id="67" w:author="Nobuko Mizoguchi (CENSUS/POP FED)" w:date="2020-03-09T17:41:00Z">
              <w:r>
                <w:t xml:space="preserve">If 1, </w:t>
              </w:r>
            </w:ins>
            <w:r w:rsidR="007F4B45">
              <w:t>Move to G7</w:t>
            </w:r>
          </w:p>
          <w:p w14:paraId="53BA2670" w14:textId="77777777" w:rsidR="00535BDB" w:rsidRPr="003A70DA" w:rsidRDefault="00535BDB" w:rsidP="00D34FA7">
            <w:pPr>
              <w:ind w:left="720"/>
              <w:contextualSpacing/>
            </w:pPr>
            <w:ins w:id="68" w:author="Nobuko Mizoguchi (CENSUS/POP FED)" w:date="2020-03-09T17:41:00Z">
              <w:r>
                <w:t>If 2-11, 99 Move to</w:t>
              </w:r>
            </w:ins>
            <w:ins w:id="69" w:author="Nobuko Mizoguchi (CENSUS/POP FED)" w:date="2020-03-09T17:42:00Z">
              <w:r>
                <w:t xml:space="preserve"> G8</w:t>
              </w:r>
            </w:ins>
            <w:ins w:id="70" w:author="Nobuko Mizoguchi (CENSUS/POP FED)" w:date="2020-03-09T17:41:00Z">
              <w:r>
                <w:t xml:space="preserve"> </w:t>
              </w:r>
            </w:ins>
          </w:p>
        </w:tc>
      </w:tr>
      <w:tr w:rsidR="007F4B45" w:rsidRPr="003A70DA" w14:paraId="25E3B33C" w14:textId="77777777" w:rsidTr="00D34FA7">
        <w:tc>
          <w:tcPr>
            <w:tcW w:w="2070" w:type="dxa"/>
          </w:tcPr>
          <w:p w14:paraId="61C1CA38" w14:textId="77777777" w:rsidR="007F4B45" w:rsidRPr="003A70DA" w:rsidRDefault="007F4B45" w:rsidP="00D34FA7">
            <w:pPr>
              <w:jc w:val="right"/>
              <w:rPr>
                <w:b/>
              </w:rPr>
            </w:pPr>
            <w:r>
              <w:rPr>
                <w:b/>
              </w:rPr>
              <w:t>Error Message</w:t>
            </w:r>
          </w:p>
        </w:tc>
        <w:tc>
          <w:tcPr>
            <w:tcW w:w="6835" w:type="dxa"/>
          </w:tcPr>
          <w:p w14:paraId="6277B83C" w14:textId="77777777" w:rsidR="007F4B45" w:rsidRPr="003A70DA" w:rsidRDefault="007F4B45" w:rsidP="00D34FA7">
            <w:pPr>
              <w:ind w:left="720"/>
              <w:contextualSpacing/>
            </w:pPr>
            <w:r>
              <w:t>G6 is empty</w:t>
            </w:r>
          </w:p>
        </w:tc>
      </w:tr>
      <w:tr w:rsidR="007F4B45" w:rsidRPr="003A70DA" w14:paraId="7A7F0B83" w14:textId="77777777" w:rsidTr="00D34FA7">
        <w:tc>
          <w:tcPr>
            <w:tcW w:w="2070" w:type="dxa"/>
          </w:tcPr>
          <w:p w14:paraId="2B5FCBAE" w14:textId="77777777" w:rsidR="007F4B45" w:rsidRPr="003A70DA" w:rsidRDefault="007F4B45" w:rsidP="00D34FA7">
            <w:pPr>
              <w:jc w:val="right"/>
              <w:rPr>
                <w:b/>
              </w:rPr>
            </w:pPr>
            <w:r>
              <w:rPr>
                <w:b/>
              </w:rPr>
              <w:t>Programmer Instruction</w:t>
            </w:r>
          </w:p>
        </w:tc>
        <w:tc>
          <w:tcPr>
            <w:tcW w:w="6835" w:type="dxa"/>
          </w:tcPr>
          <w:p w14:paraId="1515A59C" w14:textId="77777777" w:rsidR="007F4B45" w:rsidRPr="003A70DA" w:rsidRDefault="007F4B45" w:rsidP="00D34FA7">
            <w:pPr>
              <w:ind w:left="720"/>
              <w:contextualSpacing/>
            </w:pPr>
          </w:p>
        </w:tc>
      </w:tr>
      <w:tr w:rsidR="007F4B45" w:rsidRPr="003A70DA" w14:paraId="15598687" w14:textId="77777777" w:rsidTr="00D34FA7">
        <w:tc>
          <w:tcPr>
            <w:tcW w:w="2070" w:type="dxa"/>
          </w:tcPr>
          <w:p w14:paraId="76E9A97B" w14:textId="77777777" w:rsidR="007F4B45" w:rsidRPr="003A70DA" w:rsidRDefault="007F4B45" w:rsidP="00D34FA7">
            <w:pPr>
              <w:jc w:val="right"/>
              <w:rPr>
                <w:b/>
              </w:rPr>
            </w:pPr>
            <w:r>
              <w:rPr>
                <w:b/>
              </w:rPr>
              <w:t>Change of log</w:t>
            </w:r>
          </w:p>
        </w:tc>
        <w:tc>
          <w:tcPr>
            <w:tcW w:w="6835" w:type="dxa"/>
          </w:tcPr>
          <w:p w14:paraId="7D17CE7D" w14:textId="77777777" w:rsidR="007F4B45" w:rsidRPr="003A70DA" w:rsidRDefault="007F4B45" w:rsidP="00D34FA7">
            <w:pPr>
              <w:ind w:left="720"/>
              <w:contextualSpacing/>
            </w:pPr>
          </w:p>
        </w:tc>
      </w:tr>
    </w:tbl>
    <w:p w14:paraId="268A98ED" w14:textId="77777777" w:rsidR="007F4B45" w:rsidRPr="003A70DA" w:rsidRDefault="007F4B45" w:rsidP="007F4B45">
      <w:pPr>
        <w:rPr>
          <w:b/>
        </w:rPr>
      </w:pPr>
    </w:p>
    <w:p w14:paraId="2E197233" w14:textId="77777777" w:rsidR="007F4B45" w:rsidRPr="003A70DA" w:rsidRDefault="007F4B45" w:rsidP="007F4B45">
      <w:pPr>
        <w:spacing w:after="0"/>
        <w:rPr>
          <w:b/>
        </w:rPr>
      </w:pPr>
      <w:r w:rsidRPr="003A70DA">
        <w:rPr>
          <w:b/>
          <w:sz w:val="24"/>
          <w:szCs w:val="24"/>
        </w:rPr>
        <w:t>G7: Did (</w:t>
      </w:r>
      <w:r>
        <w:rPr>
          <w:b/>
          <w:sz w:val="24"/>
          <w:szCs w:val="24"/>
        </w:rPr>
        <w:t>DECEASED_</w:t>
      </w:r>
      <w:r w:rsidRPr="003A70DA">
        <w:rPr>
          <w:b/>
          <w:sz w:val="24"/>
          <w:szCs w:val="24"/>
        </w:rPr>
        <w:t>NAME) die because of</w:t>
      </w:r>
    </w:p>
    <w:tbl>
      <w:tblPr>
        <w:tblStyle w:val="TableGrid"/>
        <w:tblW w:w="0" w:type="auto"/>
        <w:tblInd w:w="445" w:type="dxa"/>
        <w:tblLook w:val="04A0" w:firstRow="1" w:lastRow="0" w:firstColumn="1" w:lastColumn="0" w:noHBand="0" w:noVBand="1"/>
      </w:tblPr>
      <w:tblGrid>
        <w:gridCol w:w="2070"/>
        <w:gridCol w:w="6835"/>
      </w:tblGrid>
      <w:tr w:rsidR="007F4B45" w:rsidRPr="003A70DA" w14:paraId="696F3891" w14:textId="77777777" w:rsidTr="00D34FA7">
        <w:tc>
          <w:tcPr>
            <w:tcW w:w="2070" w:type="dxa"/>
          </w:tcPr>
          <w:p w14:paraId="213EC78D" w14:textId="77777777" w:rsidR="007F4B45" w:rsidRPr="003A70DA" w:rsidRDefault="007F4B45" w:rsidP="00D34FA7">
            <w:pPr>
              <w:jc w:val="right"/>
              <w:rPr>
                <w:b/>
              </w:rPr>
            </w:pPr>
            <w:r w:rsidRPr="003A70DA">
              <w:rPr>
                <w:b/>
              </w:rPr>
              <w:lastRenderedPageBreak/>
              <w:t>Description</w:t>
            </w:r>
          </w:p>
        </w:tc>
        <w:tc>
          <w:tcPr>
            <w:tcW w:w="6835" w:type="dxa"/>
          </w:tcPr>
          <w:p w14:paraId="007A2878" w14:textId="77777777" w:rsidR="007F4B45" w:rsidRPr="003A70DA" w:rsidRDefault="007F4B45" w:rsidP="00D34FA7">
            <w:r w:rsidRPr="003A70DA">
              <w:t>Death Caused by Cancer</w:t>
            </w:r>
          </w:p>
        </w:tc>
      </w:tr>
      <w:tr w:rsidR="007F4B45" w:rsidRPr="003A70DA" w14:paraId="47E36F5F" w14:textId="77777777" w:rsidTr="00D34FA7">
        <w:tc>
          <w:tcPr>
            <w:tcW w:w="2070" w:type="dxa"/>
          </w:tcPr>
          <w:p w14:paraId="6AD9FCA0" w14:textId="77777777" w:rsidR="007F4B45" w:rsidRPr="003A70DA" w:rsidRDefault="007F4B45" w:rsidP="00D34FA7">
            <w:pPr>
              <w:jc w:val="right"/>
              <w:rPr>
                <w:b/>
              </w:rPr>
            </w:pPr>
            <w:r w:rsidRPr="003A70DA">
              <w:rPr>
                <w:b/>
              </w:rPr>
              <w:t>Name</w:t>
            </w:r>
          </w:p>
        </w:tc>
        <w:tc>
          <w:tcPr>
            <w:tcW w:w="6835" w:type="dxa"/>
          </w:tcPr>
          <w:p w14:paraId="47BD6549" w14:textId="77777777" w:rsidR="007F4B45" w:rsidRPr="003A70DA" w:rsidRDefault="007F4B45" w:rsidP="00D34FA7">
            <w:r w:rsidRPr="003A70DA">
              <w:t>DEATH</w:t>
            </w:r>
            <w:r>
              <w:t>_CAUSED_BY</w:t>
            </w:r>
            <w:r w:rsidRPr="003A70DA">
              <w:t>_CANCER</w:t>
            </w:r>
          </w:p>
        </w:tc>
      </w:tr>
      <w:tr w:rsidR="007F4B45" w:rsidRPr="003A70DA" w14:paraId="63206407" w14:textId="77777777" w:rsidTr="00D34FA7">
        <w:tc>
          <w:tcPr>
            <w:tcW w:w="2070" w:type="dxa"/>
          </w:tcPr>
          <w:p w14:paraId="7B345EC8" w14:textId="77777777" w:rsidR="007F4B45" w:rsidRPr="003A70DA" w:rsidRDefault="007F4B45" w:rsidP="00D34FA7">
            <w:pPr>
              <w:jc w:val="right"/>
              <w:rPr>
                <w:b/>
              </w:rPr>
            </w:pPr>
            <w:r w:rsidRPr="003A70DA">
              <w:rPr>
                <w:b/>
              </w:rPr>
              <w:t>Type</w:t>
            </w:r>
          </w:p>
        </w:tc>
        <w:tc>
          <w:tcPr>
            <w:tcW w:w="6835" w:type="dxa"/>
          </w:tcPr>
          <w:p w14:paraId="2325259B" w14:textId="77777777" w:rsidR="007F4B45" w:rsidRPr="003A70DA" w:rsidRDefault="007F4B45" w:rsidP="00D34FA7">
            <w:r w:rsidRPr="003A70DA">
              <w:t>Numeric</w:t>
            </w:r>
          </w:p>
        </w:tc>
      </w:tr>
      <w:tr w:rsidR="007F4B45" w:rsidRPr="003A70DA" w14:paraId="1EB4932E" w14:textId="77777777" w:rsidTr="00D34FA7">
        <w:tc>
          <w:tcPr>
            <w:tcW w:w="2070" w:type="dxa"/>
          </w:tcPr>
          <w:p w14:paraId="6CAA4DA3" w14:textId="77777777" w:rsidR="007F4B45" w:rsidRPr="003A70DA" w:rsidRDefault="007F4B45" w:rsidP="00D34FA7">
            <w:pPr>
              <w:jc w:val="right"/>
              <w:rPr>
                <w:b/>
              </w:rPr>
            </w:pPr>
            <w:r w:rsidRPr="003A70DA">
              <w:rPr>
                <w:b/>
              </w:rPr>
              <w:t>Universe</w:t>
            </w:r>
          </w:p>
        </w:tc>
        <w:tc>
          <w:tcPr>
            <w:tcW w:w="6835" w:type="dxa"/>
          </w:tcPr>
          <w:p w14:paraId="5C715209" w14:textId="77777777" w:rsidR="007F4B45" w:rsidRDefault="007F4B45" w:rsidP="00D34FA7"/>
          <w:p w14:paraId="02650BCC" w14:textId="77777777" w:rsidR="007F4B45" w:rsidRDefault="007F4B45" w:rsidP="00D34FA7">
            <w:pPr>
              <w:numPr>
                <w:ilvl w:val="0"/>
                <w:numId w:val="17"/>
              </w:numPr>
              <w:contextualSpacing/>
              <w:jc w:val="both"/>
              <w:rPr>
                <w:sz w:val="24"/>
                <w:szCs w:val="24"/>
              </w:rPr>
            </w:pPr>
            <w:r w:rsidRPr="003A70DA">
              <w:rPr>
                <w:sz w:val="24"/>
                <w:szCs w:val="24"/>
              </w:rPr>
              <w:t>Only applicable to those coded “01” (Cancer) in G6, else leave blank for this person.</w:t>
            </w:r>
          </w:p>
          <w:p w14:paraId="7982537E" w14:textId="77777777" w:rsidR="007F4B45" w:rsidRPr="003A70DA" w:rsidRDefault="007F4B45" w:rsidP="00D34FA7">
            <w:pPr>
              <w:numPr>
                <w:ilvl w:val="0"/>
                <w:numId w:val="17"/>
              </w:numPr>
              <w:contextualSpacing/>
              <w:jc w:val="both"/>
              <w:rPr>
                <w:sz w:val="24"/>
                <w:szCs w:val="24"/>
              </w:rPr>
            </w:pPr>
            <w:r w:rsidRPr="003A70DA">
              <w:rPr>
                <w:sz w:val="24"/>
                <w:szCs w:val="24"/>
              </w:rPr>
              <w:t>Cervical Cancer is for females only while Prostate Cancer is for male only</w:t>
            </w:r>
          </w:p>
          <w:p w14:paraId="17CA066F" w14:textId="77777777" w:rsidR="007F4B45" w:rsidRPr="003A70DA" w:rsidRDefault="007F4B45" w:rsidP="00D34FA7">
            <w:pPr>
              <w:ind w:left="720"/>
              <w:contextualSpacing/>
              <w:jc w:val="both"/>
              <w:rPr>
                <w:sz w:val="24"/>
                <w:szCs w:val="24"/>
              </w:rPr>
            </w:pPr>
          </w:p>
          <w:p w14:paraId="3C658BE5" w14:textId="77777777" w:rsidR="007F4B45" w:rsidRPr="003A70DA" w:rsidRDefault="007F4B45" w:rsidP="00D34FA7"/>
        </w:tc>
      </w:tr>
      <w:tr w:rsidR="007F4B45" w:rsidRPr="003A70DA" w14:paraId="2B373FEA" w14:textId="77777777" w:rsidTr="00D34FA7">
        <w:tc>
          <w:tcPr>
            <w:tcW w:w="2070" w:type="dxa"/>
          </w:tcPr>
          <w:p w14:paraId="107F0E07" w14:textId="77777777" w:rsidR="007F4B45" w:rsidRPr="003A70DA" w:rsidRDefault="007F4B45" w:rsidP="00D34FA7">
            <w:pPr>
              <w:jc w:val="right"/>
              <w:rPr>
                <w:b/>
              </w:rPr>
            </w:pPr>
            <w:r w:rsidRPr="003A70DA">
              <w:rPr>
                <w:b/>
              </w:rPr>
              <w:t>Question text</w:t>
            </w:r>
          </w:p>
        </w:tc>
        <w:tc>
          <w:tcPr>
            <w:tcW w:w="6835" w:type="dxa"/>
          </w:tcPr>
          <w:p w14:paraId="7549CC80" w14:textId="77777777" w:rsidR="007F4B45" w:rsidRPr="003A70DA" w:rsidRDefault="007F4B45" w:rsidP="00D34FA7">
            <w:pPr>
              <w:rPr>
                <w:sz w:val="24"/>
                <w:szCs w:val="24"/>
              </w:rPr>
            </w:pPr>
            <w:r w:rsidRPr="003A70DA">
              <w:rPr>
                <w:sz w:val="24"/>
                <w:szCs w:val="24"/>
              </w:rPr>
              <w:t xml:space="preserve">Did </w:t>
            </w:r>
            <w:r>
              <w:rPr>
                <w:sz w:val="24"/>
                <w:szCs w:val="24"/>
              </w:rPr>
              <w:t>[DECEASED</w:t>
            </w:r>
            <w:r w:rsidRPr="003A70DA">
              <w:rPr>
                <w:sz w:val="24"/>
                <w:szCs w:val="24"/>
              </w:rPr>
              <w:t>NAME) die because of?</w:t>
            </w:r>
          </w:p>
        </w:tc>
      </w:tr>
      <w:tr w:rsidR="007F4B45" w:rsidRPr="003A70DA" w14:paraId="76539DCE" w14:textId="77777777" w:rsidTr="00D34FA7">
        <w:tc>
          <w:tcPr>
            <w:tcW w:w="2070" w:type="dxa"/>
          </w:tcPr>
          <w:p w14:paraId="019BBFC4" w14:textId="77777777" w:rsidR="007F4B45" w:rsidRPr="003A70DA" w:rsidRDefault="007F4B45" w:rsidP="00D34FA7">
            <w:pPr>
              <w:jc w:val="right"/>
              <w:rPr>
                <w:b/>
              </w:rPr>
            </w:pPr>
            <w:r w:rsidRPr="003A70DA">
              <w:rPr>
                <w:b/>
              </w:rPr>
              <w:t>Help text</w:t>
            </w:r>
          </w:p>
        </w:tc>
        <w:tc>
          <w:tcPr>
            <w:tcW w:w="6835" w:type="dxa"/>
          </w:tcPr>
          <w:p w14:paraId="4F1867D1" w14:textId="77777777" w:rsidR="007F4B45" w:rsidRPr="003A70DA" w:rsidRDefault="007F4B45" w:rsidP="00D34FA7">
            <w:pPr>
              <w:numPr>
                <w:ilvl w:val="0"/>
                <w:numId w:val="16"/>
              </w:numPr>
              <w:contextualSpacing/>
              <w:jc w:val="both"/>
              <w:rPr>
                <w:sz w:val="24"/>
                <w:szCs w:val="24"/>
              </w:rPr>
            </w:pPr>
          </w:p>
        </w:tc>
      </w:tr>
      <w:tr w:rsidR="007F4B45" w:rsidRPr="003A70DA" w14:paraId="0541E9A3" w14:textId="77777777" w:rsidTr="00D34FA7">
        <w:tc>
          <w:tcPr>
            <w:tcW w:w="2070" w:type="dxa"/>
          </w:tcPr>
          <w:p w14:paraId="00D9EE30" w14:textId="77777777" w:rsidR="007F4B45" w:rsidRPr="003A70DA" w:rsidRDefault="007F4B45" w:rsidP="00D34FA7">
            <w:pPr>
              <w:jc w:val="right"/>
              <w:rPr>
                <w:b/>
              </w:rPr>
            </w:pPr>
            <w:r w:rsidRPr="003A70DA">
              <w:rPr>
                <w:b/>
              </w:rPr>
              <w:t>Valid range</w:t>
            </w:r>
          </w:p>
        </w:tc>
        <w:tc>
          <w:tcPr>
            <w:tcW w:w="6835" w:type="dxa"/>
            <w:shd w:val="clear" w:color="auto" w:fill="auto"/>
          </w:tcPr>
          <w:p w14:paraId="43934EC6" w14:textId="77777777" w:rsidR="007F4B45" w:rsidRPr="003A70DA" w:rsidRDefault="007F4B45" w:rsidP="00D34FA7">
            <w:r>
              <w:t>1 – 5, 9</w:t>
            </w:r>
          </w:p>
        </w:tc>
      </w:tr>
      <w:tr w:rsidR="007F4B45" w:rsidRPr="003A70DA" w14:paraId="620AAF70" w14:textId="77777777" w:rsidTr="00D34FA7">
        <w:tc>
          <w:tcPr>
            <w:tcW w:w="2070" w:type="dxa"/>
          </w:tcPr>
          <w:p w14:paraId="4CACB9C7" w14:textId="77777777" w:rsidR="007F4B45" w:rsidRPr="003A70DA" w:rsidRDefault="007F4B45" w:rsidP="00D34FA7">
            <w:pPr>
              <w:jc w:val="right"/>
              <w:rPr>
                <w:b/>
              </w:rPr>
            </w:pPr>
            <w:r w:rsidRPr="003A70DA">
              <w:rPr>
                <w:b/>
              </w:rPr>
              <w:t>Responses</w:t>
            </w:r>
          </w:p>
        </w:tc>
        <w:tc>
          <w:tcPr>
            <w:tcW w:w="6835" w:type="dxa"/>
          </w:tcPr>
          <w:tbl>
            <w:tblPr>
              <w:tblW w:w="0" w:type="auto"/>
              <w:tblLook w:val="04A0" w:firstRow="1" w:lastRow="0" w:firstColumn="1" w:lastColumn="0" w:noHBand="0" w:noVBand="1"/>
            </w:tblPr>
            <w:tblGrid>
              <w:gridCol w:w="1487"/>
              <w:gridCol w:w="318"/>
            </w:tblGrid>
            <w:tr w:rsidR="007F4B45" w:rsidRPr="003A70DA" w14:paraId="007C8FD2" w14:textId="77777777" w:rsidTr="00D34FA7">
              <w:trPr>
                <w:trHeight w:val="75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95FDD8A"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Breast cancer</w:t>
                  </w:r>
                </w:p>
              </w:tc>
              <w:tc>
                <w:tcPr>
                  <w:tcW w:w="0" w:type="auto"/>
                  <w:tcBorders>
                    <w:top w:val="single" w:sz="4" w:space="0" w:color="auto"/>
                    <w:left w:val="nil"/>
                    <w:bottom w:val="single" w:sz="4" w:space="0" w:color="auto"/>
                    <w:right w:val="single" w:sz="4" w:space="0" w:color="auto"/>
                  </w:tcBorders>
                  <w:shd w:val="clear" w:color="auto" w:fill="auto"/>
                  <w:noWrap/>
                  <w:hideMark/>
                </w:tcPr>
                <w:p w14:paraId="0DC2AD3C"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1</w:t>
                  </w:r>
                </w:p>
              </w:tc>
            </w:tr>
            <w:tr w:rsidR="007F4B45" w:rsidRPr="003A70DA" w14:paraId="5863D96F" w14:textId="77777777" w:rsidTr="00D34FA7">
              <w:trPr>
                <w:trHeight w:val="585"/>
              </w:trPr>
              <w:tc>
                <w:tcPr>
                  <w:tcW w:w="0" w:type="auto"/>
                  <w:tcBorders>
                    <w:top w:val="nil"/>
                    <w:left w:val="single" w:sz="4" w:space="0" w:color="auto"/>
                    <w:bottom w:val="single" w:sz="4" w:space="0" w:color="auto"/>
                    <w:right w:val="single" w:sz="4" w:space="0" w:color="auto"/>
                  </w:tcBorders>
                  <w:shd w:val="clear" w:color="auto" w:fill="auto"/>
                  <w:noWrap/>
                  <w:hideMark/>
                </w:tcPr>
                <w:p w14:paraId="45A62788"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Cervix cancer</w:t>
                  </w:r>
                </w:p>
              </w:tc>
              <w:tc>
                <w:tcPr>
                  <w:tcW w:w="0" w:type="auto"/>
                  <w:tcBorders>
                    <w:top w:val="single" w:sz="4" w:space="0" w:color="auto"/>
                    <w:left w:val="nil"/>
                    <w:bottom w:val="single" w:sz="4" w:space="0" w:color="auto"/>
                    <w:right w:val="single" w:sz="4" w:space="0" w:color="auto"/>
                  </w:tcBorders>
                  <w:shd w:val="clear" w:color="auto" w:fill="auto"/>
                  <w:noWrap/>
                  <w:hideMark/>
                </w:tcPr>
                <w:p w14:paraId="124767C0"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2</w:t>
                  </w:r>
                </w:p>
              </w:tc>
            </w:tr>
            <w:tr w:rsidR="007F4B45" w:rsidRPr="003A70DA" w14:paraId="134EE38A" w14:textId="77777777" w:rsidTr="00D34FA7">
              <w:trPr>
                <w:trHeight w:val="390"/>
              </w:trPr>
              <w:tc>
                <w:tcPr>
                  <w:tcW w:w="0" w:type="auto"/>
                  <w:tcBorders>
                    <w:top w:val="nil"/>
                    <w:left w:val="single" w:sz="4" w:space="0" w:color="auto"/>
                    <w:bottom w:val="single" w:sz="4" w:space="0" w:color="auto"/>
                    <w:right w:val="single" w:sz="4" w:space="0" w:color="auto"/>
                  </w:tcBorders>
                  <w:shd w:val="clear" w:color="auto" w:fill="auto"/>
                  <w:hideMark/>
                </w:tcPr>
                <w:p w14:paraId="0999695E"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Prostate cancer</w:t>
                  </w:r>
                </w:p>
              </w:tc>
              <w:tc>
                <w:tcPr>
                  <w:tcW w:w="0" w:type="auto"/>
                  <w:tcBorders>
                    <w:top w:val="single" w:sz="4" w:space="0" w:color="auto"/>
                    <w:left w:val="nil"/>
                    <w:bottom w:val="single" w:sz="4" w:space="0" w:color="auto"/>
                    <w:right w:val="single" w:sz="4" w:space="0" w:color="auto"/>
                  </w:tcBorders>
                  <w:shd w:val="clear" w:color="auto" w:fill="auto"/>
                  <w:noWrap/>
                  <w:hideMark/>
                </w:tcPr>
                <w:p w14:paraId="5D6C0028"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3</w:t>
                  </w:r>
                </w:p>
              </w:tc>
            </w:tr>
            <w:tr w:rsidR="007F4B45" w:rsidRPr="003A70DA" w14:paraId="05795BAC" w14:textId="77777777" w:rsidTr="00D34FA7">
              <w:trPr>
                <w:trHeight w:val="390"/>
              </w:trPr>
              <w:tc>
                <w:tcPr>
                  <w:tcW w:w="0" w:type="auto"/>
                  <w:tcBorders>
                    <w:top w:val="nil"/>
                    <w:left w:val="single" w:sz="4" w:space="0" w:color="auto"/>
                    <w:bottom w:val="single" w:sz="4" w:space="0" w:color="auto"/>
                    <w:right w:val="single" w:sz="4" w:space="0" w:color="auto"/>
                  </w:tcBorders>
                  <w:shd w:val="clear" w:color="auto" w:fill="auto"/>
                  <w:hideMark/>
                </w:tcPr>
                <w:p w14:paraId="547BD2EA"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Skin cancer</w:t>
                  </w:r>
                </w:p>
              </w:tc>
              <w:tc>
                <w:tcPr>
                  <w:tcW w:w="0" w:type="auto"/>
                  <w:tcBorders>
                    <w:top w:val="single" w:sz="4" w:space="0" w:color="auto"/>
                    <w:left w:val="nil"/>
                    <w:bottom w:val="single" w:sz="4" w:space="0" w:color="auto"/>
                    <w:right w:val="single" w:sz="4" w:space="0" w:color="auto"/>
                  </w:tcBorders>
                  <w:shd w:val="clear" w:color="auto" w:fill="auto"/>
                  <w:noWrap/>
                  <w:hideMark/>
                </w:tcPr>
                <w:p w14:paraId="2D57342D"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4</w:t>
                  </w:r>
                </w:p>
              </w:tc>
            </w:tr>
            <w:tr w:rsidR="007F4B45" w:rsidRPr="003A70DA" w14:paraId="5EC23089" w14:textId="77777777" w:rsidTr="00D34FA7">
              <w:trPr>
                <w:trHeight w:val="525"/>
              </w:trPr>
              <w:tc>
                <w:tcPr>
                  <w:tcW w:w="0" w:type="auto"/>
                  <w:tcBorders>
                    <w:top w:val="nil"/>
                    <w:left w:val="single" w:sz="4" w:space="0" w:color="auto"/>
                    <w:bottom w:val="single" w:sz="4" w:space="0" w:color="auto"/>
                    <w:right w:val="single" w:sz="4" w:space="0" w:color="auto"/>
                  </w:tcBorders>
                  <w:shd w:val="clear" w:color="auto" w:fill="auto"/>
                  <w:hideMark/>
                </w:tcPr>
                <w:p w14:paraId="1BBE873D"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Other, specify</w:t>
                  </w:r>
                </w:p>
              </w:tc>
              <w:tc>
                <w:tcPr>
                  <w:tcW w:w="0" w:type="auto"/>
                  <w:tcBorders>
                    <w:top w:val="single" w:sz="4" w:space="0" w:color="auto"/>
                    <w:left w:val="nil"/>
                    <w:bottom w:val="single" w:sz="4" w:space="0" w:color="auto"/>
                    <w:right w:val="single" w:sz="4" w:space="0" w:color="auto"/>
                  </w:tcBorders>
                  <w:shd w:val="clear" w:color="auto" w:fill="auto"/>
                  <w:noWrap/>
                  <w:hideMark/>
                </w:tcPr>
                <w:p w14:paraId="7756FA03"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5</w:t>
                  </w:r>
                </w:p>
              </w:tc>
            </w:tr>
            <w:tr w:rsidR="007F4B45" w:rsidRPr="003A70DA" w14:paraId="61E639AE" w14:textId="77777777" w:rsidTr="00D34FA7">
              <w:trPr>
                <w:trHeight w:val="750"/>
              </w:trPr>
              <w:tc>
                <w:tcPr>
                  <w:tcW w:w="0" w:type="auto"/>
                  <w:tcBorders>
                    <w:top w:val="nil"/>
                    <w:left w:val="single" w:sz="4" w:space="0" w:color="auto"/>
                    <w:bottom w:val="single" w:sz="4" w:space="0" w:color="auto"/>
                    <w:right w:val="single" w:sz="4" w:space="0" w:color="auto"/>
                  </w:tcBorders>
                  <w:shd w:val="clear" w:color="auto" w:fill="auto"/>
                  <w:hideMark/>
                </w:tcPr>
                <w:p w14:paraId="5ACCE3E4"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Don't know</w:t>
                  </w:r>
                </w:p>
              </w:tc>
              <w:tc>
                <w:tcPr>
                  <w:tcW w:w="0" w:type="auto"/>
                  <w:tcBorders>
                    <w:top w:val="nil"/>
                    <w:left w:val="nil"/>
                    <w:bottom w:val="nil"/>
                    <w:right w:val="single" w:sz="4" w:space="0" w:color="auto"/>
                  </w:tcBorders>
                  <w:shd w:val="clear" w:color="auto" w:fill="auto"/>
                  <w:noWrap/>
                  <w:hideMark/>
                </w:tcPr>
                <w:p w14:paraId="014F7FCB"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9</w:t>
                  </w:r>
                </w:p>
              </w:tc>
            </w:tr>
          </w:tbl>
          <w:p w14:paraId="583FA51F" w14:textId="77777777" w:rsidR="007F4B45" w:rsidRDefault="007F4B45" w:rsidP="00D34FA7"/>
          <w:p w14:paraId="1CAE848F" w14:textId="77777777" w:rsidR="007F4B45" w:rsidRDefault="007F4B45" w:rsidP="00D34FA7">
            <w:r>
              <w:t>Numeric:</w:t>
            </w:r>
          </w:p>
          <w:p w14:paraId="6E2023CF" w14:textId="77777777" w:rsidR="007F4B45" w:rsidRPr="003A70DA" w:rsidRDefault="007F4B45" w:rsidP="00D34FA7">
            <w:r>
              <w:t>Check box: 1 – 5, and radio button for Don’t know</w:t>
            </w:r>
          </w:p>
        </w:tc>
      </w:tr>
      <w:tr w:rsidR="007F4B45" w:rsidRPr="003A70DA" w14:paraId="62730250" w14:textId="77777777" w:rsidTr="00D34FA7">
        <w:tc>
          <w:tcPr>
            <w:tcW w:w="2070" w:type="dxa"/>
          </w:tcPr>
          <w:p w14:paraId="4EF9439D" w14:textId="77777777" w:rsidR="007F4B45" w:rsidRPr="003A70DA" w:rsidRDefault="007F4B45" w:rsidP="00D34FA7">
            <w:pPr>
              <w:jc w:val="right"/>
              <w:rPr>
                <w:b/>
              </w:rPr>
            </w:pPr>
            <w:r w:rsidRPr="003A70DA">
              <w:rPr>
                <w:b/>
              </w:rPr>
              <w:t>Prefill</w:t>
            </w:r>
          </w:p>
        </w:tc>
        <w:tc>
          <w:tcPr>
            <w:tcW w:w="6835" w:type="dxa"/>
          </w:tcPr>
          <w:p w14:paraId="4BA3B567" w14:textId="77777777" w:rsidR="007F4B45" w:rsidRPr="003A70DA" w:rsidRDefault="007F4B45" w:rsidP="00D34FA7">
            <w:r>
              <w:t>[DECEASED_NAME]</w:t>
            </w:r>
          </w:p>
        </w:tc>
      </w:tr>
      <w:tr w:rsidR="007F4B45" w:rsidRPr="003A70DA" w14:paraId="29ED0445" w14:textId="77777777" w:rsidTr="00D34FA7">
        <w:tc>
          <w:tcPr>
            <w:tcW w:w="2070" w:type="dxa"/>
          </w:tcPr>
          <w:p w14:paraId="712CA55B" w14:textId="77777777" w:rsidR="007F4B45" w:rsidRPr="003A70DA" w:rsidRDefault="007F4B45" w:rsidP="00D34FA7">
            <w:pPr>
              <w:jc w:val="right"/>
              <w:rPr>
                <w:b/>
              </w:rPr>
            </w:pPr>
            <w:r w:rsidRPr="003A70DA">
              <w:rPr>
                <w:b/>
              </w:rPr>
              <w:t>Consistency checks</w:t>
            </w:r>
          </w:p>
        </w:tc>
        <w:tc>
          <w:tcPr>
            <w:tcW w:w="6835" w:type="dxa"/>
          </w:tcPr>
          <w:p w14:paraId="58D07C48" w14:textId="77777777" w:rsidR="007F4B45" w:rsidRPr="003A70DA" w:rsidRDefault="007F4B45" w:rsidP="00D34FA7">
            <w:pPr>
              <w:numPr>
                <w:ilvl w:val="0"/>
                <w:numId w:val="16"/>
              </w:numPr>
              <w:contextualSpacing/>
              <w:rPr>
                <w:rFonts w:ascii="Calibri" w:hAnsi="Calibri"/>
                <w:color w:val="000000"/>
                <w:lang w:val="en-GB"/>
              </w:rPr>
            </w:pPr>
            <w:commentRangeStart w:id="71"/>
            <w:r w:rsidRPr="003A70DA">
              <w:rPr>
                <w:rFonts w:ascii="Calibri" w:hAnsi="Calibri"/>
                <w:color w:val="000000"/>
              </w:rPr>
              <w:t>If G6 = 1 then G7 is applicable</w:t>
            </w:r>
            <w:commentRangeEnd w:id="71"/>
            <w:r w:rsidR="00535BDB">
              <w:rPr>
                <w:rStyle w:val="CommentReference"/>
              </w:rPr>
              <w:commentReference w:id="71"/>
            </w:r>
          </w:p>
          <w:p w14:paraId="513CC978" w14:textId="77777777" w:rsidR="007F4B45" w:rsidRPr="003A70DA" w:rsidRDefault="007F4B45" w:rsidP="00D34FA7">
            <w:pPr>
              <w:numPr>
                <w:ilvl w:val="0"/>
                <w:numId w:val="16"/>
              </w:numPr>
              <w:contextualSpacing/>
              <w:rPr>
                <w:rFonts w:ascii="Calibri" w:hAnsi="Calibri"/>
                <w:color w:val="000000"/>
                <w:lang w:val="en-GB"/>
              </w:rPr>
            </w:pPr>
            <w:commentRangeStart w:id="72"/>
            <w:r w:rsidRPr="003A70DA">
              <w:rPr>
                <w:rFonts w:ascii="Calibri" w:hAnsi="Calibri"/>
                <w:color w:val="000000"/>
              </w:rPr>
              <w:t>If G3 =1 then G7 = 2 is not applicable</w:t>
            </w:r>
          </w:p>
          <w:p w14:paraId="2409EF57" w14:textId="77777777" w:rsidR="007F4B45" w:rsidRPr="003A70DA" w:rsidRDefault="007F4B45" w:rsidP="00D34FA7">
            <w:pPr>
              <w:numPr>
                <w:ilvl w:val="0"/>
                <w:numId w:val="16"/>
              </w:numPr>
              <w:contextualSpacing/>
              <w:rPr>
                <w:rFonts w:ascii="Calibri" w:hAnsi="Calibri"/>
                <w:color w:val="000000"/>
                <w:lang w:val="en-GB"/>
              </w:rPr>
            </w:pPr>
            <w:r w:rsidRPr="003A70DA">
              <w:rPr>
                <w:rFonts w:ascii="Calibri" w:hAnsi="Calibri"/>
                <w:color w:val="000000"/>
              </w:rPr>
              <w:t>If G3 =2 then G7 = 3 is not applicable</w:t>
            </w:r>
            <w:commentRangeEnd w:id="72"/>
            <w:r w:rsidR="00C706D3">
              <w:rPr>
                <w:rStyle w:val="CommentReference"/>
              </w:rPr>
              <w:commentReference w:id="72"/>
            </w:r>
          </w:p>
          <w:p w14:paraId="2C2FA1EA" w14:textId="77777777" w:rsidR="007F4B45" w:rsidRPr="003A70DA" w:rsidRDefault="007F4B45" w:rsidP="00D34FA7">
            <w:pPr>
              <w:numPr>
                <w:ilvl w:val="0"/>
                <w:numId w:val="16"/>
              </w:numPr>
              <w:contextualSpacing/>
              <w:jc w:val="both"/>
              <w:rPr>
                <w:sz w:val="24"/>
                <w:szCs w:val="24"/>
              </w:rPr>
            </w:pPr>
            <w:commentRangeStart w:id="73"/>
            <w:r w:rsidRPr="003A70DA">
              <w:rPr>
                <w:sz w:val="24"/>
                <w:szCs w:val="24"/>
              </w:rPr>
              <w:t>Only applicable to those coded “01” (Cancer) in G6, else leave blank for this person.</w:t>
            </w:r>
          </w:p>
          <w:p w14:paraId="3A636886" w14:textId="77777777" w:rsidR="007F4B45" w:rsidRPr="003A70DA" w:rsidRDefault="007F4B45" w:rsidP="00D34FA7">
            <w:pPr>
              <w:numPr>
                <w:ilvl w:val="0"/>
                <w:numId w:val="16"/>
              </w:numPr>
              <w:contextualSpacing/>
              <w:jc w:val="both"/>
              <w:rPr>
                <w:sz w:val="24"/>
                <w:szCs w:val="24"/>
              </w:rPr>
            </w:pPr>
            <w:r w:rsidRPr="003A70DA">
              <w:rPr>
                <w:sz w:val="24"/>
                <w:szCs w:val="24"/>
              </w:rPr>
              <w:t>Cervical Cancer is for females only while Prostate Cancer is for male only</w:t>
            </w:r>
            <w:commentRangeEnd w:id="73"/>
            <w:r w:rsidR="00C706D3">
              <w:rPr>
                <w:rStyle w:val="CommentReference"/>
              </w:rPr>
              <w:commentReference w:id="73"/>
            </w:r>
          </w:p>
          <w:p w14:paraId="12ADA058" w14:textId="77777777" w:rsidR="007F4B45" w:rsidRPr="003A70DA" w:rsidRDefault="007F4B45" w:rsidP="00D34FA7"/>
        </w:tc>
      </w:tr>
      <w:tr w:rsidR="007F4B45" w:rsidRPr="003A70DA" w14:paraId="25BCCF0F" w14:textId="77777777" w:rsidTr="00D34FA7">
        <w:tc>
          <w:tcPr>
            <w:tcW w:w="2070" w:type="dxa"/>
          </w:tcPr>
          <w:p w14:paraId="04C99CAB" w14:textId="77777777" w:rsidR="007F4B45" w:rsidRPr="003A70DA" w:rsidRDefault="007F4B45" w:rsidP="00D34FA7">
            <w:pPr>
              <w:jc w:val="right"/>
              <w:rPr>
                <w:b/>
              </w:rPr>
            </w:pPr>
            <w:r>
              <w:rPr>
                <w:b/>
              </w:rPr>
              <w:t>Routing</w:t>
            </w:r>
          </w:p>
        </w:tc>
        <w:tc>
          <w:tcPr>
            <w:tcW w:w="6835" w:type="dxa"/>
          </w:tcPr>
          <w:p w14:paraId="458BF82E" w14:textId="77777777" w:rsidR="007F4B45" w:rsidRPr="003A70DA" w:rsidRDefault="007F4B45" w:rsidP="00D34FA7">
            <w:pPr>
              <w:ind w:left="720"/>
              <w:contextualSpacing/>
              <w:rPr>
                <w:rFonts w:ascii="Calibri" w:hAnsi="Calibri"/>
                <w:color w:val="000000"/>
              </w:rPr>
            </w:pPr>
            <w:r>
              <w:rPr>
                <w:rFonts w:ascii="Calibri" w:hAnsi="Calibri"/>
                <w:color w:val="000000"/>
              </w:rPr>
              <w:t>Move to G8</w:t>
            </w:r>
          </w:p>
        </w:tc>
      </w:tr>
      <w:tr w:rsidR="007F4B45" w:rsidRPr="003A70DA" w14:paraId="42E34014" w14:textId="77777777" w:rsidTr="00D34FA7">
        <w:tc>
          <w:tcPr>
            <w:tcW w:w="2070" w:type="dxa"/>
          </w:tcPr>
          <w:p w14:paraId="57603DD3" w14:textId="77777777" w:rsidR="007F4B45" w:rsidRPr="003A70DA" w:rsidRDefault="007F4B45" w:rsidP="00D34FA7">
            <w:pPr>
              <w:jc w:val="right"/>
              <w:rPr>
                <w:b/>
              </w:rPr>
            </w:pPr>
            <w:r>
              <w:rPr>
                <w:b/>
              </w:rPr>
              <w:t>Error message</w:t>
            </w:r>
          </w:p>
        </w:tc>
        <w:tc>
          <w:tcPr>
            <w:tcW w:w="6835" w:type="dxa"/>
          </w:tcPr>
          <w:p w14:paraId="2230BD84" w14:textId="77777777" w:rsidR="007F4B45" w:rsidRPr="003A70DA" w:rsidRDefault="007F4B45" w:rsidP="00D34FA7">
            <w:pPr>
              <w:ind w:left="720"/>
              <w:contextualSpacing/>
              <w:rPr>
                <w:rFonts w:ascii="Calibri" w:hAnsi="Calibri"/>
                <w:color w:val="000000"/>
              </w:rPr>
            </w:pPr>
          </w:p>
        </w:tc>
      </w:tr>
      <w:tr w:rsidR="007F4B45" w:rsidRPr="003A70DA" w14:paraId="08BC7C93" w14:textId="77777777" w:rsidTr="00D34FA7">
        <w:tc>
          <w:tcPr>
            <w:tcW w:w="2070" w:type="dxa"/>
          </w:tcPr>
          <w:p w14:paraId="231E11EA" w14:textId="77777777" w:rsidR="007F4B45" w:rsidRPr="003A70DA" w:rsidRDefault="007F4B45" w:rsidP="00D34FA7">
            <w:pPr>
              <w:jc w:val="right"/>
              <w:rPr>
                <w:b/>
              </w:rPr>
            </w:pPr>
            <w:r>
              <w:rPr>
                <w:b/>
              </w:rPr>
              <w:t>Programmer Instruction</w:t>
            </w:r>
          </w:p>
        </w:tc>
        <w:tc>
          <w:tcPr>
            <w:tcW w:w="6835" w:type="dxa"/>
          </w:tcPr>
          <w:p w14:paraId="53A1FEE5" w14:textId="77777777" w:rsidR="007F4B45" w:rsidRPr="003A70DA" w:rsidRDefault="007F4B45" w:rsidP="00D34FA7">
            <w:pPr>
              <w:ind w:left="720"/>
              <w:contextualSpacing/>
              <w:rPr>
                <w:rFonts w:ascii="Calibri" w:hAnsi="Calibri"/>
                <w:color w:val="000000"/>
              </w:rPr>
            </w:pPr>
          </w:p>
        </w:tc>
      </w:tr>
      <w:tr w:rsidR="007F4B45" w:rsidRPr="003A70DA" w14:paraId="3FA9EFFC" w14:textId="77777777" w:rsidTr="00D34FA7">
        <w:tc>
          <w:tcPr>
            <w:tcW w:w="2070" w:type="dxa"/>
          </w:tcPr>
          <w:p w14:paraId="4203BDA9" w14:textId="77777777" w:rsidR="007F4B45" w:rsidRPr="003A70DA" w:rsidRDefault="007F4B45" w:rsidP="00D34FA7">
            <w:pPr>
              <w:jc w:val="right"/>
              <w:rPr>
                <w:b/>
              </w:rPr>
            </w:pPr>
            <w:r>
              <w:rPr>
                <w:b/>
              </w:rPr>
              <w:t>Change of log</w:t>
            </w:r>
          </w:p>
        </w:tc>
        <w:tc>
          <w:tcPr>
            <w:tcW w:w="6835" w:type="dxa"/>
          </w:tcPr>
          <w:p w14:paraId="248FE752" w14:textId="77777777" w:rsidR="007F4B45" w:rsidRPr="003A70DA" w:rsidRDefault="007F4B45" w:rsidP="00D34FA7">
            <w:pPr>
              <w:ind w:left="720"/>
              <w:contextualSpacing/>
              <w:rPr>
                <w:rFonts w:ascii="Calibri" w:hAnsi="Calibri"/>
                <w:color w:val="000000"/>
              </w:rPr>
            </w:pPr>
          </w:p>
        </w:tc>
      </w:tr>
    </w:tbl>
    <w:p w14:paraId="75685D0D" w14:textId="77777777" w:rsidR="007F4B45" w:rsidRPr="003A70DA" w:rsidRDefault="007F4B45" w:rsidP="007F4B45">
      <w:pPr>
        <w:rPr>
          <w:b/>
        </w:rPr>
      </w:pPr>
    </w:p>
    <w:p w14:paraId="3FC6B901" w14:textId="77777777" w:rsidR="007F4B45" w:rsidRPr="003A70DA" w:rsidRDefault="007F4B45" w:rsidP="007F4B45">
      <w:pPr>
        <w:rPr>
          <w:b/>
        </w:rPr>
      </w:pPr>
    </w:p>
    <w:p w14:paraId="45B429D0" w14:textId="77777777" w:rsidR="007F4B45" w:rsidRPr="003A70DA" w:rsidRDefault="007F4B45" w:rsidP="007F4B45">
      <w:pPr>
        <w:rPr>
          <w:b/>
          <w:sz w:val="24"/>
          <w:szCs w:val="24"/>
        </w:rPr>
      </w:pPr>
      <w:r w:rsidRPr="003A70DA">
        <w:rPr>
          <w:b/>
          <w:sz w:val="24"/>
          <w:szCs w:val="24"/>
        </w:rPr>
        <w:lastRenderedPageBreak/>
        <w:t xml:space="preserve">G8: Did </w:t>
      </w:r>
      <w:r>
        <w:rPr>
          <w:b/>
          <w:sz w:val="24"/>
          <w:szCs w:val="24"/>
        </w:rPr>
        <w:t>[DECEASED_</w:t>
      </w:r>
      <w:r w:rsidRPr="003A70DA">
        <w:rPr>
          <w:b/>
          <w:sz w:val="24"/>
          <w:szCs w:val="24"/>
        </w:rPr>
        <w:t>NAME</w:t>
      </w:r>
      <w:r>
        <w:rPr>
          <w:b/>
          <w:sz w:val="24"/>
          <w:szCs w:val="24"/>
        </w:rPr>
        <w:t>]</w:t>
      </w:r>
      <w:r w:rsidRPr="003A70DA">
        <w:rPr>
          <w:b/>
          <w:sz w:val="24"/>
          <w:szCs w:val="24"/>
        </w:rPr>
        <w:t xml:space="preserve"> die…</w:t>
      </w:r>
    </w:p>
    <w:tbl>
      <w:tblPr>
        <w:tblStyle w:val="TableGrid"/>
        <w:tblW w:w="0" w:type="auto"/>
        <w:tblInd w:w="445" w:type="dxa"/>
        <w:tblLook w:val="04A0" w:firstRow="1" w:lastRow="0" w:firstColumn="1" w:lastColumn="0" w:noHBand="0" w:noVBand="1"/>
      </w:tblPr>
      <w:tblGrid>
        <w:gridCol w:w="2070"/>
        <w:gridCol w:w="6835"/>
      </w:tblGrid>
      <w:tr w:rsidR="007F4B45" w:rsidRPr="003A70DA" w14:paraId="50CF46CB" w14:textId="77777777" w:rsidTr="00D34FA7">
        <w:tc>
          <w:tcPr>
            <w:tcW w:w="2070" w:type="dxa"/>
          </w:tcPr>
          <w:p w14:paraId="2BB4F139" w14:textId="77777777" w:rsidR="007F4B45" w:rsidRPr="003A70DA" w:rsidRDefault="007F4B45" w:rsidP="00D34FA7">
            <w:pPr>
              <w:jc w:val="right"/>
              <w:rPr>
                <w:b/>
              </w:rPr>
            </w:pPr>
            <w:r w:rsidRPr="003A70DA">
              <w:rPr>
                <w:b/>
              </w:rPr>
              <w:t>Description</w:t>
            </w:r>
          </w:p>
        </w:tc>
        <w:tc>
          <w:tcPr>
            <w:tcW w:w="6835" w:type="dxa"/>
          </w:tcPr>
          <w:p w14:paraId="5796D752" w14:textId="77777777" w:rsidR="007F4B45" w:rsidRPr="003A70DA" w:rsidRDefault="007F4B45" w:rsidP="00D34FA7">
            <w:r w:rsidRPr="003A70DA">
              <w:t>Pregnancy related death</w:t>
            </w:r>
          </w:p>
        </w:tc>
      </w:tr>
      <w:tr w:rsidR="007F4B45" w:rsidRPr="003A70DA" w14:paraId="655862D8" w14:textId="77777777" w:rsidTr="00D34FA7">
        <w:tc>
          <w:tcPr>
            <w:tcW w:w="2070" w:type="dxa"/>
          </w:tcPr>
          <w:p w14:paraId="3ADBCA10" w14:textId="77777777" w:rsidR="007F4B45" w:rsidRPr="003A70DA" w:rsidRDefault="007F4B45" w:rsidP="00D34FA7">
            <w:pPr>
              <w:jc w:val="right"/>
              <w:rPr>
                <w:b/>
              </w:rPr>
            </w:pPr>
            <w:r w:rsidRPr="003A70DA">
              <w:rPr>
                <w:b/>
              </w:rPr>
              <w:t>Name</w:t>
            </w:r>
          </w:p>
        </w:tc>
        <w:tc>
          <w:tcPr>
            <w:tcW w:w="6835" w:type="dxa"/>
          </w:tcPr>
          <w:p w14:paraId="1CE3AC5E" w14:textId="77777777" w:rsidR="007F4B45" w:rsidRPr="003A70DA" w:rsidRDefault="007F4B45" w:rsidP="00D34FA7">
            <w:r w:rsidRPr="003A70DA">
              <w:t>PREGNANCY_RELATED_DEATH</w:t>
            </w:r>
          </w:p>
        </w:tc>
      </w:tr>
      <w:tr w:rsidR="007F4B45" w:rsidRPr="003A70DA" w14:paraId="306DC6CE" w14:textId="77777777" w:rsidTr="00D34FA7">
        <w:tc>
          <w:tcPr>
            <w:tcW w:w="2070" w:type="dxa"/>
          </w:tcPr>
          <w:p w14:paraId="0AD4EA5D" w14:textId="77777777" w:rsidR="007F4B45" w:rsidRPr="003A70DA" w:rsidRDefault="007F4B45" w:rsidP="00D34FA7">
            <w:pPr>
              <w:jc w:val="right"/>
              <w:rPr>
                <w:b/>
              </w:rPr>
            </w:pPr>
            <w:r w:rsidRPr="003A70DA">
              <w:rPr>
                <w:b/>
              </w:rPr>
              <w:t>Type</w:t>
            </w:r>
          </w:p>
        </w:tc>
        <w:tc>
          <w:tcPr>
            <w:tcW w:w="6835" w:type="dxa"/>
          </w:tcPr>
          <w:p w14:paraId="252FA8DC" w14:textId="77777777" w:rsidR="007F4B45" w:rsidRPr="003A70DA" w:rsidRDefault="007F4B45" w:rsidP="00D34FA7">
            <w:r w:rsidRPr="003A70DA">
              <w:t>Numeric</w:t>
            </w:r>
          </w:p>
        </w:tc>
      </w:tr>
      <w:tr w:rsidR="007F4B45" w:rsidRPr="003A70DA" w14:paraId="318BB38B" w14:textId="77777777" w:rsidTr="00D34FA7">
        <w:tc>
          <w:tcPr>
            <w:tcW w:w="2070" w:type="dxa"/>
          </w:tcPr>
          <w:p w14:paraId="7E70A03A" w14:textId="77777777" w:rsidR="007F4B45" w:rsidRPr="003A70DA" w:rsidRDefault="007F4B45" w:rsidP="00D34FA7">
            <w:pPr>
              <w:jc w:val="right"/>
              <w:rPr>
                <w:b/>
              </w:rPr>
            </w:pPr>
            <w:r w:rsidRPr="003A70DA">
              <w:rPr>
                <w:b/>
              </w:rPr>
              <w:t>Universe</w:t>
            </w:r>
          </w:p>
        </w:tc>
        <w:tc>
          <w:tcPr>
            <w:tcW w:w="6835" w:type="dxa"/>
          </w:tcPr>
          <w:p w14:paraId="41BFD7A4" w14:textId="77777777" w:rsidR="007F4B45" w:rsidDel="00C706D3" w:rsidRDefault="007F4B45" w:rsidP="00D34FA7">
            <w:pPr>
              <w:numPr>
                <w:ilvl w:val="0"/>
                <w:numId w:val="17"/>
              </w:numPr>
              <w:contextualSpacing/>
              <w:jc w:val="both"/>
              <w:rPr>
                <w:del w:id="74" w:author="Nobuko Mizoguchi (CENSUS/POP FED)" w:date="2020-03-09T17:45:00Z"/>
                <w:sz w:val="24"/>
                <w:szCs w:val="24"/>
              </w:rPr>
            </w:pPr>
            <w:commentRangeStart w:id="75"/>
            <w:del w:id="76" w:author="Nobuko Mizoguchi (CENSUS/POP FED)" w:date="2020-03-09T17:45:00Z">
              <w:r w:rsidRPr="003A70DA" w:rsidDel="00C706D3">
                <w:rPr>
                  <w:sz w:val="24"/>
                  <w:szCs w:val="24"/>
                </w:rPr>
                <w:delText>On</w:delText>
              </w:r>
              <w:r w:rsidDel="00C706D3">
                <w:rPr>
                  <w:sz w:val="24"/>
                  <w:szCs w:val="24"/>
                </w:rPr>
                <w:delText>ly applicable to those coded “02” (Pregnancy related</w:delText>
              </w:r>
              <w:r w:rsidRPr="003A70DA" w:rsidDel="00C706D3">
                <w:rPr>
                  <w:sz w:val="24"/>
                  <w:szCs w:val="24"/>
                </w:rPr>
                <w:delText>) in G6, else leave blank for this person.</w:delText>
              </w:r>
            </w:del>
            <w:commentRangeEnd w:id="75"/>
            <w:r w:rsidR="00C706D3">
              <w:rPr>
                <w:rStyle w:val="CommentReference"/>
              </w:rPr>
              <w:commentReference w:id="75"/>
            </w:r>
          </w:p>
          <w:p w14:paraId="77C0911B" w14:textId="77777777" w:rsidR="007F4B45" w:rsidRPr="003A70DA" w:rsidRDefault="00C706D3" w:rsidP="00C706D3">
            <w:ins w:id="77" w:author="Nobuko Mizoguchi (CENSUS/POP FED)" w:date="2020-03-09T17:45:00Z">
              <w:r>
                <w:t xml:space="preserve">All females </w:t>
              </w:r>
            </w:ins>
            <w:ins w:id="78" w:author="Nobuko Mizoguchi (CENSUS/POP FED)" w:date="2020-03-09T17:46:00Z">
              <w:r>
                <w:t xml:space="preserve">who died between </w:t>
              </w:r>
            </w:ins>
            <w:ins w:id="79" w:author="Nobuko Mizoguchi (CENSUS/POP FED)" w:date="2020-03-09T17:45:00Z">
              <w:r>
                <w:t>ages 8-64.</w:t>
              </w:r>
            </w:ins>
          </w:p>
        </w:tc>
      </w:tr>
      <w:tr w:rsidR="007F4B45" w:rsidRPr="003A70DA" w14:paraId="03B525A4" w14:textId="77777777" w:rsidTr="00D34FA7">
        <w:tc>
          <w:tcPr>
            <w:tcW w:w="2070" w:type="dxa"/>
          </w:tcPr>
          <w:p w14:paraId="5773A35A" w14:textId="77777777" w:rsidR="007F4B45" w:rsidRPr="003A70DA" w:rsidRDefault="007F4B45" w:rsidP="00D34FA7">
            <w:pPr>
              <w:jc w:val="right"/>
              <w:rPr>
                <w:b/>
              </w:rPr>
            </w:pPr>
            <w:r w:rsidRPr="003A70DA">
              <w:rPr>
                <w:b/>
              </w:rPr>
              <w:t>Question text</w:t>
            </w:r>
          </w:p>
        </w:tc>
        <w:tc>
          <w:tcPr>
            <w:tcW w:w="6835" w:type="dxa"/>
          </w:tcPr>
          <w:p w14:paraId="0A4E94F5" w14:textId="77777777" w:rsidR="007F4B45" w:rsidRPr="003A70DA" w:rsidRDefault="007F4B45" w:rsidP="00D34FA7">
            <w:pPr>
              <w:rPr>
                <w:sz w:val="24"/>
                <w:szCs w:val="24"/>
              </w:rPr>
            </w:pPr>
            <w:r w:rsidRPr="003A70DA">
              <w:rPr>
                <w:sz w:val="24"/>
                <w:szCs w:val="24"/>
              </w:rPr>
              <w:t>Did (</w:t>
            </w:r>
            <w:r>
              <w:rPr>
                <w:sz w:val="24"/>
                <w:szCs w:val="24"/>
              </w:rPr>
              <w:t>DECEASED_</w:t>
            </w:r>
            <w:r w:rsidRPr="003A70DA">
              <w:rPr>
                <w:sz w:val="24"/>
                <w:szCs w:val="24"/>
              </w:rPr>
              <w:t>NAME) die</w:t>
            </w:r>
            <w:r>
              <w:rPr>
                <w:sz w:val="24"/>
                <w:szCs w:val="24"/>
              </w:rPr>
              <w:t>…</w:t>
            </w:r>
          </w:p>
        </w:tc>
      </w:tr>
      <w:tr w:rsidR="007F4B45" w:rsidRPr="003A70DA" w14:paraId="033B4415" w14:textId="77777777" w:rsidTr="00D34FA7">
        <w:tc>
          <w:tcPr>
            <w:tcW w:w="2070" w:type="dxa"/>
          </w:tcPr>
          <w:p w14:paraId="5771C59D" w14:textId="77777777" w:rsidR="007F4B45" w:rsidRPr="003A70DA" w:rsidRDefault="007F4B45" w:rsidP="00D34FA7">
            <w:pPr>
              <w:jc w:val="right"/>
              <w:rPr>
                <w:b/>
              </w:rPr>
            </w:pPr>
            <w:r w:rsidRPr="003A70DA">
              <w:rPr>
                <w:b/>
              </w:rPr>
              <w:t>Help text</w:t>
            </w:r>
          </w:p>
        </w:tc>
        <w:tc>
          <w:tcPr>
            <w:tcW w:w="6835" w:type="dxa"/>
          </w:tcPr>
          <w:p w14:paraId="42B70B5A" w14:textId="77777777" w:rsidR="007F4B45" w:rsidRPr="003A70DA" w:rsidRDefault="007F4B45" w:rsidP="00D34FA7">
            <w:pPr>
              <w:ind w:left="720"/>
              <w:contextualSpacing/>
              <w:jc w:val="both"/>
              <w:rPr>
                <w:sz w:val="24"/>
                <w:szCs w:val="24"/>
              </w:rPr>
            </w:pPr>
          </w:p>
        </w:tc>
      </w:tr>
      <w:tr w:rsidR="007F4B45" w:rsidRPr="003A70DA" w14:paraId="2C9F0709" w14:textId="77777777" w:rsidTr="00D34FA7">
        <w:tc>
          <w:tcPr>
            <w:tcW w:w="2070" w:type="dxa"/>
          </w:tcPr>
          <w:p w14:paraId="13AF7894" w14:textId="77777777" w:rsidR="007F4B45" w:rsidRPr="003A70DA" w:rsidRDefault="007F4B45" w:rsidP="00D34FA7">
            <w:pPr>
              <w:jc w:val="right"/>
              <w:rPr>
                <w:b/>
              </w:rPr>
            </w:pPr>
            <w:r w:rsidRPr="003A70DA">
              <w:rPr>
                <w:b/>
              </w:rPr>
              <w:t>Valid range</w:t>
            </w:r>
          </w:p>
        </w:tc>
        <w:tc>
          <w:tcPr>
            <w:tcW w:w="6835" w:type="dxa"/>
            <w:shd w:val="clear" w:color="auto" w:fill="auto"/>
          </w:tcPr>
          <w:p w14:paraId="4DB179EB" w14:textId="77777777" w:rsidR="007F4B45" w:rsidRPr="003A70DA" w:rsidRDefault="007F4B45" w:rsidP="00D34FA7">
            <w:r w:rsidRPr="003A70DA">
              <w:t>1</w:t>
            </w:r>
            <w:r>
              <w:t>, 4</w:t>
            </w:r>
          </w:p>
        </w:tc>
      </w:tr>
      <w:tr w:rsidR="007F4B45" w:rsidRPr="003A70DA" w14:paraId="5203DCCD" w14:textId="77777777" w:rsidTr="00D34FA7">
        <w:tc>
          <w:tcPr>
            <w:tcW w:w="2070" w:type="dxa"/>
          </w:tcPr>
          <w:p w14:paraId="6BDDB5DD" w14:textId="77777777" w:rsidR="007F4B45" w:rsidRPr="003A70DA" w:rsidRDefault="007F4B45" w:rsidP="00D34FA7">
            <w:pPr>
              <w:jc w:val="right"/>
              <w:rPr>
                <w:b/>
              </w:rPr>
            </w:pPr>
            <w:r w:rsidRPr="003A70DA">
              <w:rPr>
                <w:b/>
              </w:rPr>
              <w:t>Responses</w:t>
            </w:r>
          </w:p>
        </w:tc>
        <w:tc>
          <w:tcPr>
            <w:tcW w:w="6835" w:type="dxa"/>
          </w:tcPr>
          <w:tbl>
            <w:tblPr>
              <w:tblW w:w="2240" w:type="dxa"/>
              <w:tblLook w:val="04A0" w:firstRow="1" w:lastRow="0" w:firstColumn="1" w:lastColumn="0" w:noHBand="0" w:noVBand="1"/>
            </w:tblPr>
            <w:tblGrid>
              <w:gridCol w:w="1720"/>
              <w:gridCol w:w="520"/>
            </w:tblGrid>
            <w:tr w:rsidR="007F4B45" w:rsidRPr="003A70DA" w14:paraId="44515BD8" w14:textId="77777777" w:rsidTr="00D34FA7">
              <w:trPr>
                <w:trHeight w:val="390"/>
              </w:trPr>
              <w:tc>
                <w:tcPr>
                  <w:tcW w:w="1720" w:type="dxa"/>
                  <w:tcBorders>
                    <w:top w:val="single" w:sz="4" w:space="0" w:color="auto"/>
                    <w:left w:val="single" w:sz="4" w:space="0" w:color="auto"/>
                    <w:bottom w:val="single" w:sz="4" w:space="0" w:color="auto"/>
                    <w:right w:val="single" w:sz="4" w:space="0" w:color="auto"/>
                  </w:tcBorders>
                  <w:shd w:val="clear" w:color="auto" w:fill="auto"/>
                  <w:noWrap/>
                  <w:hideMark/>
                </w:tcPr>
                <w:p w14:paraId="3396D812"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While pregnant</w:t>
                  </w:r>
                </w:p>
              </w:tc>
              <w:tc>
                <w:tcPr>
                  <w:tcW w:w="520" w:type="dxa"/>
                  <w:tcBorders>
                    <w:top w:val="single" w:sz="4" w:space="0" w:color="auto"/>
                    <w:left w:val="nil"/>
                    <w:bottom w:val="single" w:sz="4" w:space="0" w:color="auto"/>
                    <w:right w:val="single" w:sz="4" w:space="0" w:color="auto"/>
                  </w:tcBorders>
                  <w:shd w:val="clear" w:color="auto" w:fill="auto"/>
                  <w:noWrap/>
                  <w:hideMark/>
                </w:tcPr>
                <w:p w14:paraId="3CEBFCE3"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1</w:t>
                  </w:r>
                </w:p>
              </w:tc>
            </w:tr>
            <w:tr w:rsidR="007F4B45" w:rsidRPr="003A70DA" w14:paraId="1092C7FF" w14:textId="77777777" w:rsidTr="00D34FA7">
              <w:trPr>
                <w:trHeight w:val="390"/>
              </w:trPr>
              <w:tc>
                <w:tcPr>
                  <w:tcW w:w="1720" w:type="dxa"/>
                  <w:tcBorders>
                    <w:top w:val="nil"/>
                    <w:left w:val="single" w:sz="4" w:space="0" w:color="auto"/>
                    <w:bottom w:val="single" w:sz="4" w:space="0" w:color="auto"/>
                    <w:right w:val="single" w:sz="4" w:space="0" w:color="auto"/>
                  </w:tcBorders>
                  <w:shd w:val="clear" w:color="auto" w:fill="auto"/>
                  <w:noWrap/>
                  <w:hideMark/>
                </w:tcPr>
                <w:p w14:paraId="003D3CF9" w14:textId="77777777" w:rsidR="007F4B45" w:rsidRPr="003A70DA" w:rsidRDefault="007F4B45" w:rsidP="00D34FA7">
                  <w:pPr>
                    <w:spacing w:after="0" w:line="240" w:lineRule="auto"/>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During childbirth</w:t>
                  </w:r>
                </w:p>
              </w:tc>
              <w:tc>
                <w:tcPr>
                  <w:tcW w:w="520" w:type="dxa"/>
                  <w:tcBorders>
                    <w:top w:val="single" w:sz="4" w:space="0" w:color="auto"/>
                    <w:left w:val="nil"/>
                    <w:bottom w:val="single" w:sz="4" w:space="0" w:color="auto"/>
                    <w:right w:val="single" w:sz="4" w:space="0" w:color="auto"/>
                  </w:tcBorders>
                  <w:shd w:val="clear" w:color="auto" w:fill="auto"/>
                  <w:noWrap/>
                  <w:hideMark/>
                </w:tcPr>
                <w:p w14:paraId="4858C538" w14:textId="77777777" w:rsidR="007F4B45" w:rsidRPr="003A70DA" w:rsidRDefault="007F4B45" w:rsidP="00D34FA7">
                  <w:pPr>
                    <w:spacing w:after="0" w:line="240" w:lineRule="auto"/>
                    <w:jc w:val="center"/>
                    <w:rPr>
                      <w:rFonts w:ascii="Calibri" w:eastAsia="Times New Roman" w:hAnsi="Calibri" w:cs="Times New Roman"/>
                      <w:color w:val="000000"/>
                      <w:sz w:val="20"/>
                      <w:szCs w:val="20"/>
                      <w:lang w:val="en-GB" w:eastAsia="en-GB"/>
                    </w:rPr>
                  </w:pPr>
                  <w:r w:rsidRPr="003A70DA">
                    <w:rPr>
                      <w:rFonts w:ascii="Calibri" w:eastAsia="Times New Roman" w:hAnsi="Calibri" w:cs="Times New Roman"/>
                      <w:color w:val="000000"/>
                      <w:sz w:val="20"/>
                      <w:szCs w:val="20"/>
                      <w:lang w:val="en-GB" w:eastAsia="en-GB"/>
                    </w:rPr>
                    <w:t>2</w:t>
                  </w:r>
                </w:p>
              </w:tc>
            </w:tr>
            <w:tr w:rsidR="007F4B45" w:rsidRPr="003A70DA" w14:paraId="4AD6570F" w14:textId="77777777" w:rsidTr="00D34FA7">
              <w:trPr>
                <w:trHeight w:val="525"/>
              </w:trPr>
              <w:tc>
                <w:tcPr>
                  <w:tcW w:w="1720" w:type="dxa"/>
                  <w:tcBorders>
                    <w:top w:val="nil"/>
                    <w:left w:val="single" w:sz="4" w:space="0" w:color="auto"/>
                    <w:bottom w:val="single" w:sz="4" w:space="0" w:color="auto"/>
                    <w:right w:val="single" w:sz="4" w:space="0" w:color="auto"/>
                  </w:tcBorders>
                  <w:shd w:val="clear" w:color="auto" w:fill="auto"/>
                  <w:hideMark/>
                </w:tcPr>
                <w:p w14:paraId="6A0F2A8C" w14:textId="77777777" w:rsidR="007F4B45" w:rsidRPr="00525A71" w:rsidRDefault="007F4B45" w:rsidP="00C706D3">
                  <w:pPr>
                    <w:spacing w:after="0" w:line="240" w:lineRule="auto"/>
                    <w:rPr>
                      <w:rFonts w:ascii="Calibri" w:eastAsia="Times New Roman" w:hAnsi="Calibri" w:cs="Times New Roman"/>
                      <w:color w:val="000000"/>
                      <w:sz w:val="20"/>
                      <w:szCs w:val="20"/>
                      <w:lang w:val="en-GB" w:eastAsia="en-GB"/>
                    </w:rPr>
                  </w:pPr>
                  <w:commentRangeStart w:id="80"/>
                  <w:del w:id="81" w:author="Nobuko Mizoguchi (CENSUS/POP FED)" w:date="2020-03-09T17:48:00Z">
                    <w:r w:rsidRPr="00525A71" w:rsidDel="00525A71">
                      <w:rPr>
                        <w:rFonts w:ascii="Calibri" w:eastAsia="Times New Roman" w:hAnsi="Calibri" w:cs="Times New Roman"/>
                        <w:color w:val="000000"/>
                        <w:sz w:val="20"/>
                        <w:szCs w:val="20"/>
                        <w:lang w:val="en-GB" w:eastAsia="en-GB"/>
                      </w:rPr>
                      <w:delText>Within 2 months after child birth</w:delText>
                    </w:r>
                    <w:commentRangeEnd w:id="80"/>
                    <w:r w:rsidR="00C706D3" w:rsidDel="00525A71">
                      <w:rPr>
                        <w:rStyle w:val="CommentReference"/>
                      </w:rPr>
                      <w:commentReference w:id="80"/>
                    </w:r>
                  </w:del>
                </w:p>
              </w:tc>
              <w:tc>
                <w:tcPr>
                  <w:tcW w:w="520" w:type="dxa"/>
                  <w:tcBorders>
                    <w:top w:val="nil"/>
                    <w:left w:val="nil"/>
                    <w:bottom w:val="single" w:sz="4" w:space="0" w:color="auto"/>
                    <w:right w:val="single" w:sz="4" w:space="0" w:color="auto"/>
                  </w:tcBorders>
                  <w:shd w:val="clear" w:color="auto" w:fill="auto"/>
                  <w:noWrap/>
                  <w:hideMark/>
                </w:tcPr>
                <w:p w14:paraId="62E01D71" w14:textId="77777777" w:rsidR="007F4B45" w:rsidRPr="00525A71" w:rsidRDefault="007F4B45" w:rsidP="00C706D3">
                  <w:pPr>
                    <w:spacing w:after="0" w:line="240" w:lineRule="auto"/>
                    <w:jc w:val="center"/>
                    <w:rPr>
                      <w:rFonts w:ascii="Calibri" w:eastAsia="Times New Roman" w:hAnsi="Calibri" w:cs="Times New Roman"/>
                      <w:color w:val="000000"/>
                      <w:sz w:val="20"/>
                      <w:szCs w:val="20"/>
                      <w:lang w:val="en-GB" w:eastAsia="en-GB"/>
                    </w:rPr>
                  </w:pPr>
                  <w:del w:id="82" w:author="Nobuko Mizoguchi (CENSUS/POP FED)" w:date="2020-03-09T17:48:00Z">
                    <w:r w:rsidRPr="00525A71" w:rsidDel="00525A71">
                      <w:rPr>
                        <w:rFonts w:ascii="Calibri" w:eastAsia="Times New Roman" w:hAnsi="Calibri" w:cs="Times New Roman"/>
                        <w:color w:val="000000"/>
                        <w:sz w:val="20"/>
                        <w:szCs w:val="20"/>
                        <w:lang w:val="en-GB" w:eastAsia="en-GB"/>
                      </w:rPr>
                      <w:delText>3</w:delText>
                    </w:r>
                  </w:del>
                </w:p>
              </w:tc>
            </w:tr>
            <w:tr w:rsidR="007F4B45" w:rsidRPr="003A70DA" w14:paraId="4ED4930B" w14:textId="77777777" w:rsidTr="00D34FA7">
              <w:trPr>
                <w:trHeight w:val="750"/>
              </w:trPr>
              <w:tc>
                <w:tcPr>
                  <w:tcW w:w="1720" w:type="dxa"/>
                  <w:tcBorders>
                    <w:top w:val="nil"/>
                    <w:left w:val="single" w:sz="4" w:space="0" w:color="auto"/>
                    <w:bottom w:val="single" w:sz="4" w:space="0" w:color="auto"/>
                    <w:right w:val="single" w:sz="4" w:space="0" w:color="auto"/>
                  </w:tcBorders>
                  <w:shd w:val="clear" w:color="auto" w:fill="auto"/>
                  <w:hideMark/>
                </w:tcPr>
                <w:p w14:paraId="1BD6C094" w14:textId="77777777" w:rsidR="007F4B45" w:rsidRPr="003A70DA" w:rsidRDefault="007F4B45" w:rsidP="00D34FA7">
                  <w:pPr>
                    <w:spacing w:after="0" w:line="240" w:lineRule="auto"/>
                    <w:rPr>
                      <w:rFonts w:ascii="Calibri" w:eastAsia="Times New Roman" w:hAnsi="Calibri" w:cs="Times New Roman"/>
                      <w:sz w:val="20"/>
                      <w:szCs w:val="20"/>
                      <w:lang w:val="en-GB" w:eastAsia="en-GB"/>
                    </w:rPr>
                  </w:pPr>
                  <w:r w:rsidRPr="003A70DA">
                    <w:rPr>
                      <w:rFonts w:ascii="Calibri" w:eastAsia="Times New Roman" w:hAnsi="Calibri" w:cs="Times New Roman"/>
                      <w:sz w:val="20"/>
                      <w:szCs w:val="20"/>
                      <w:lang w:val="en-GB" w:eastAsia="en-GB"/>
                    </w:rPr>
                    <w:t>Within 42 days of termination of pregnancy</w:t>
                  </w:r>
                </w:p>
              </w:tc>
              <w:tc>
                <w:tcPr>
                  <w:tcW w:w="520" w:type="dxa"/>
                  <w:tcBorders>
                    <w:top w:val="nil"/>
                    <w:left w:val="nil"/>
                    <w:bottom w:val="nil"/>
                    <w:right w:val="single" w:sz="4" w:space="0" w:color="auto"/>
                  </w:tcBorders>
                  <w:shd w:val="clear" w:color="auto" w:fill="auto"/>
                  <w:noWrap/>
                  <w:hideMark/>
                </w:tcPr>
                <w:p w14:paraId="18A6B759" w14:textId="77777777" w:rsidR="007F4B45" w:rsidRPr="003A70DA" w:rsidRDefault="00C706D3" w:rsidP="00D34FA7">
                  <w:pPr>
                    <w:spacing w:after="0" w:line="240" w:lineRule="auto"/>
                    <w:jc w:val="center"/>
                    <w:rPr>
                      <w:rFonts w:ascii="Calibri" w:eastAsia="Times New Roman" w:hAnsi="Calibri" w:cs="Times New Roman"/>
                      <w:sz w:val="20"/>
                      <w:szCs w:val="20"/>
                      <w:lang w:val="en-GB" w:eastAsia="en-GB"/>
                    </w:rPr>
                  </w:pPr>
                  <w:ins w:id="83" w:author="Nobuko Mizoguchi (CENSUS/POP FED)" w:date="2020-03-09T17:44:00Z">
                    <w:r>
                      <w:rPr>
                        <w:rFonts w:ascii="Calibri" w:eastAsia="Times New Roman" w:hAnsi="Calibri" w:cs="Times New Roman"/>
                        <w:sz w:val="20"/>
                        <w:szCs w:val="20"/>
                        <w:lang w:val="en-GB" w:eastAsia="en-GB"/>
                      </w:rPr>
                      <w:t>3</w:t>
                    </w:r>
                  </w:ins>
                  <w:del w:id="84" w:author="Nobuko Mizoguchi (CENSUS/POP FED)" w:date="2020-03-09T17:44:00Z">
                    <w:r w:rsidR="007F4B45" w:rsidRPr="003A70DA" w:rsidDel="00C706D3">
                      <w:rPr>
                        <w:rFonts w:ascii="Calibri" w:eastAsia="Times New Roman" w:hAnsi="Calibri" w:cs="Times New Roman"/>
                        <w:sz w:val="20"/>
                        <w:szCs w:val="20"/>
                        <w:lang w:val="en-GB" w:eastAsia="en-GB"/>
                      </w:rPr>
                      <w:delText>4</w:delText>
                    </w:r>
                  </w:del>
                </w:p>
              </w:tc>
            </w:tr>
          </w:tbl>
          <w:p w14:paraId="4C19F24C" w14:textId="77777777" w:rsidR="007F4B45" w:rsidRDefault="007F4B45" w:rsidP="00D34FA7">
            <w:commentRangeStart w:id="85"/>
            <w:r>
              <w:t>Numeric:</w:t>
            </w:r>
          </w:p>
          <w:p w14:paraId="1A713DA1" w14:textId="77777777" w:rsidR="007F4B45" w:rsidRDefault="007F4B45" w:rsidP="00D34FA7">
            <w:r>
              <w:t>Check box: 1 - 4</w:t>
            </w:r>
            <w:commentRangeEnd w:id="85"/>
            <w:r w:rsidR="008217ED">
              <w:rPr>
                <w:rStyle w:val="CommentReference"/>
              </w:rPr>
              <w:commentReference w:id="85"/>
            </w:r>
          </w:p>
          <w:p w14:paraId="4D3D1F02" w14:textId="77777777" w:rsidR="007F4B45" w:rsidRDefault="007F4B45" w:rsidP="00D34FA7">
            <w:pPr>
              <w:rPr>
                <w:ins w:id="86" w:author="Nobuko Mizoguchi (CENSUS/POP FED)" w:date="2020-03-10T10:09:00Z"/>
              </w:rPr>
            </w:pPr>
          </w:p>
          <w:p w14:paraId="47AA3A24" w14:textId="06354BB4" w:rsidR="008217ED" w:rsidRDefault="008217ED" w:rsidP="00D34FA7">
            <w:pPr>
              <w:rPr>
                <w:ins w:id="87" w:author="Nobuko Mizoguchi (CENSUS/POP FED)" w:date="2020-03-10T10:09:00Z"/>
              </w:rPr>
            </w:pPr>
            <w:ins w:id="88" w:author="Nobuko Mizoguchi (CENSUS/POP FED)" w:date="2020-03-10T10:09:00Z">
              <w:r>
                <w:t>Block of yes/no questions</w:t>
              </w:r>
            </w:ins>
          </w:p>
          <w:p w14:paraId="6928179F" w14:textId="77777777" w:rsidR="008217ED" w:rsidRDefault="008217ED" w:rsidP="00D34FA7">
            <w:pPr>
              <w:rPr>
                <w:ins w:id="89" w:author="Nobuko Mizoguchi (CENSUS/POP FED)" w:date="2020-03-10T10:11:00Z"/>
              </w:rPr>
            </w:pPr>
          </w:p>
          <w:p w14:paraId="45A5E533" w14:textId="51161353" w:rsidR="008217ED" w:rsidRDefault="008217ED" w:rsidP="00D34FA7">
            <w:pPr>
              <w:rPr>
                <w:ins w:id="90" w:author="Nobuko Mizoguchi (CENSUS/POP FED)" w:date="2020-03-10T10:09:00Z"/>
              </w:rPr>
            </w:pPr>
            <w:ins w:id="91" w:author="Nobuko Mizoguchi (CENSUS/POP FED)" w:date="2020-03-10T10:11:00Z">
              <w:r>
                <w:t xml:space="preserve">a. </w:t>
              </w:r>
            </w:ins>
            <w:ins w:id="92" w:author="Nobuko Mizoguchi (CENSUS/POP FED)" w:date="2020-03-10T10:09:00Z">
              <w:r>
                <w:t xml:space="preserve">While pregnant? </w:t>
              </w:r>
            </w:ins>
            <w:ins w:id="93" w:author="Nobuko Mizoguchi (CENSUS/POP FED)" w:date="2020-03-10T10:11:00Z">
              <w:r>
                <w:t xml:space="preserve">  Yes  No</w:t>
              </w:r>
            </w:ins>
          </w:p>
          <w:p w14:paraId="5356BE12" w14:textId="358AA37B" w:rsidR="008217ED" w:rsidRDefault="008217ED" w:rsidP="00D34FA7">
            <w:pPr>
              <w:rPr>
                <w:ins w:id="94" w:author="Nobuko Mizoguchi (CENSUS/POP FED)" w:date="2020-03-10T10:10:00Z"/>
              </w:rPr>
            </w:pPr>
            <w:proofErr w:type="gramStart"/>
            <w:ins w:id="95" w:author="Nobuko Mizoguchi (CENSUS/POP FED)" w:date="2020-03-10T10:11:00Z">
              <w:r>
                <w:t>b</w:t>
              </w:r>
              <w:proofErr w:type="gramEnd"/>
              <w:r>
                <w:t xml:space="preserve">. </w:t>
              </w:r>
            </w:ins>
            <w:ins w:id="96" w:author="Nobuko Mizoguchi (CENSUS/POP FED)" w:date="2020-03-10T10:09:00Z">
              <w:r>
                <w:t>During childbirth?</w:t>
              </w:r>
            </w:ins>
            <w:ins w:id="97" w:author="Nobuko Mizoguchi (CENSUS/POP FED)" w:date="2020-03-10T10:11:00Z">
              <w:r>
                <w:t xml:space="preserve">  Yes  No</w:t>
              </w:r>
            </w:ins>
          </w:p>
          <w:p w14:paraId="455E4BA7" w14:textId="70A4BA7A" w:rsidR="008217ED" w:rsidRDefault="008217ED" w:rsidP="008217ED">
            <w:pPr>
              <w:rPr>
                <w:ins w:id="98" w:author="Nobuko Mizoguchi (CENSUS/POP FED)" w:date="2020-03-10T10:11:00Z"/>
              </w:rPr>
            </w:pPr>
            <w:proofErr w:type="gramStart"/>
            <w:ins w:id="99" w:author="Nobuko Mizoguchi (CENSUS/POP FED)" w:date="2020-03-10T10:11:00Z">
              <w:r>
                <w:t>c</w:t>
              </w:r>
              <w:proofErr w:type="gramEnd"/>
              <w:r>
                <w:t xml:space="preserve">. </w:t>
              </w:r>
            </w:ins>
            <w:ins w:id="100" w:author="Nobuko Mizoguchi (CENSUS/POP FED)" w:date="2020-03-10T10:10:00Z">
              <w:r>
                <w:t xml:space="preserve">Within 6 weeks of the end of a pregnancy or childbirth? </w:t>
              </w:r>
            </w:ins>
            <w:ins w:id="101" w:author="Nobuko Mizoguchi (CENSUS/POP FED)" w:date="2020-03-10T10:11:00Z">
              <w:r>
                <w:t xml:space="preserve"> Yes  No</w:t>
              </w:r>
            </w:ins>
          </w:p>
          <w:p w14:paraId="7E64D3E8" w14:textId="34BBD660" w:rsidR="008217ED" w:rsidRDefault="008217ED" w:rsidP="00D34FA7">
            <w:pPr>
              <w:rPr>
                <w:ins w:id="102" w:author="Nobuko Mizoguchi (CENSUS/POP FED)" w:date="2020-03-10T10:09:00Z"/>
              </w:rPr>
            </w:pPr>
          </w:p>
          <w:p w14:paraId="0556122C" w14:textId="3CDB6479" w:rsidR="008217ED" w:rsidRPr="003A70DA" w:rsidRDefault="008217ED" w:rsidP="00D34FA7"/>
        </w:tc>
      </w:tr>
      <w:tr w:rsidR="007F4B45" w:rsidRPr="003A70DA" w14:paraId="2A7D4ADA" w14:textId="77777777" w:rsidTr="00D34FA7">
        <w:tc>
          <w:tcPr>
            <w:tcW w:w="2070" w:type="dxa"/>
          </w:tcPr>
          <w:p w14:paraId="793A94DD" w14:textId="77777777" w:rsidR="007F4B45" w:rsidRPr="003A70DA" w:rsidRDefault="007F4B45" w:rsidP="00D34FA7">
            <w:pPr>
              <w:jc w:val="right"/>
              <w:rPr>
                <w:b/>
              </w:rPr>
            </w:pPr>
            <w:r w:rsidRPr="003A70DA">
              <w:rPr>
                <w:b/>
              </w:rPr>
              <w:t>Prefill</w:t>
            </w:r>
          </w:p>
        </w:tc>
        <w:tc>
          <w:tcPr>
            <w:tcW w:w="6835" w:type="dxa"/>
          </w:tcPr>
          <w:p w14:paraId="576DCDCE" w14:textId="77777777" w:rsidR="007F4B45" w:rsidRPr="003A70DA" w:rsidRDefault="007F4B45" w:rsidP="00D34FA7">
            <w:r>
              <w:t>[DECEASED_NAME]</w:t>
            </w:r>
          </w:p>
        </w:tc>
      </w:tr>
      <w:tr w:rsidR="007F4B45" w:rsidRPr="003A70DA" w14:paraId="5B2EA01B" w14:textId="77777777" w:rsidTr="00D34FA7">
        <w:tc>
          <w:tcPr>
            <w:tcW w:w="2070" w:type="dxa"/>
          </w:tcPr>
          <w:p w14:paraId="23AD6011" w14:textId="77777777" w:rsidR="007F4B45" w:rsidRPr="003A70DA" w:rsidRDefault="007F4B45" w:rsidP="00D34FA7">
            <w:pPr>
              <w:jc w:val="right"/>
              <w:rPr>
                <w:b/>
              </w:rPr>
            </w:pPr>
            <w:r w:rsidRPr="003A70DA">
              <w:rPr>
                <w:b/>
              </w:rPr>
              <w:t>Consistency checks</w:t>
            </w:r>
          </w:p>
        </w:tc>
        <w:tc>
          <w:tcPr>
            <w:tcW w:w="6835" w:type="dxa"/>
          </w:tcPr>
          <w:p w14:paraId="4D4B41F8" w14:textId="77777777" w:rsidR="007F4B45" w:rsidRPr="003A70DA" w:rsidRDefault="007F4B45" w:rsidP="00D34FA7">
            <w:pPr>
              <w:numPr>
                <w:ilvl w:val="0"/>
                <w:numId w:val="16"/>
              </w:numPr>
              <w:contextualSpacing/>
            </w:pPr>
            <w:del w:id="103" w:author="Nobuko Mizoguchi (CENSUS/POP FED)" w:date="2020-03-09T17:47:00Z">
              <w:r w:rsidRPr="003A70DA" w:rsidDel="00525A71">
                <w:rPr>
                  <w:rFonts w:ascii="Calibri" w:hAnsi="Calibri"/>
                  <w:color w:val="000000"/>
                </w:rPr>
                <w:delText>For females aged 8-64 years and coded 02 in G6</w:delText>
              </w:r>
            </w:del>
          </w:p>
        </w:tc>
      </w:tr>
      <w:tr w:rsidR="007F4B45" w:rsidRPr="003A70DA" w14:paraId="4086A60A" w14:textId="77777777" w:rsidTr="00D34FA7">
        <w:tc>
          <w:tcPr>
            <w:tcW w:w="2070" w:type="dxa"/>
          </w:tcPr>
          <w:p w14:paraId="26C123EC" w14:textId="77777777" w:rsidR="007F4B45" w:rsidRPr="003A70DA" w:rsidRDefault="007F4B45" w:rsidP="00D34FA7">
            <w:pPr>
              <w:jc w:val="right"/>
              <w:rPr>
                <w:b/>
              </w:rPr>
            </w:pPr>
            <w:r>
              <w:rPr>
                <w:b/>
              </w:rPr>
              <w:t>Routing</w:t>
            </w:r>
          </w:p>
        </w:tc>
        <w:tc>
          <w:tcPr>
            <w:tcW w:w="6835" w:type="dxa"/>
          </w:tcPr>
          <w:p w14:paraId="3C22AF43" w14:textId="77777777" w:rsidR="008217ED" w:rsidRDefault="007F4B45" w:rsidP="00D34FA7">
            <w:pPr>
              <w:contextualSpacing/>
              <w:rPr>
                <w:ins w:id="104" w:author="Nobuko Mizoguchi (CENSUS/POP FED)" w:date="2020-03-10T10:12:00Z"/>
                <w:rFonts w:ascii="Calibri" w:hAnsi="Calibri"/>
                <w:color w:val="000000"/>
              </w:rPr>
            </w:pPr>
            <w:del w:id="105" w:author="Nobuko Mizoguchi (CENSUS/POP FED)" w:date="2020-03-10T10:12:00Z">
              <w:r w:rsidDel="008217ED">
                <w:rPr>
                  <w:rFonts w:ascii="Calibri" w:hAnsi="Calibri"/>
                  <w:color w:val="000000"/>
                </w:rPr>
                <w:delText>Move to the next section</w:delText>
              </w:r>
            </w:del>
          </w:p>
          <w:p w14:paraId="44F301E0" w14:textId="25645E05" w:rsidR="008217ED" w:rsidRDefault="008217ED" w:rsidP="00D34FA7">
            <w:pPr>
              <w:contextualSpacing/>
              <w:rPr>
                <w:ins w:id="106" w:author="Nobuko Mizoguchi (CENSUS/POP FED)" w:date="2020-03-10T10:13:00Z"/>
              </w:rPr>
            </w:pPr>
            <w:ins w:id="107" w:author="Nobuko Mizoguchi (CENSUS/POP FED)" w:date="2020-03-10T10:12:00Z">
              <w:r>
                <w:t xml:space="preserve">If yes on </w:t>
              </w:r>
            </w:ins>
            <w:ins w:id="108" w:author="Nobuko Mizoguchi (CENSUS/POP FED)" w:date="2020-03-10T10:13:00Z">
              <w:r>
                <w:t>“while pregnant”</w:t>
              </w:r>
            </w:ins>
            <w:ins w:id="109" w:author="Nobuko Mizoguchi (CENSUS/POP FED)" w:date="2020-03-10T10:12:00Z">
              <w:r>
                <w:t>, then go to next deceased person</w:t>
              </w:r>
            </w:ins>
            <w:ins w:id="110" w:author="Nobuko Mizoguchi (CENSUS/POP FED)" w:date="2020-03-10T10:18:00Z">
              <w:r w:rsidR="005B6434">
                <w:t xml:space="preserve"> or H1a</w:t>
              </w:r>
            </w:ins>
          </w:p>
          <w:p w14:paraId="729FDE2F" w14:textId="2385CB60" w:rsidR="008217ED" w:rsidRDefault="008217ED" w:rsidP="00D34FA7">
            <w:pPr>
              <w:contextualSpacing/>
              <w:rPr>
                <w:ins w:id="111" w:author="Nobuko Mizoguchi (CENSUS/POP FED)" w:date="2020-03-10T10:13:00Z"/>
              </w:rPr>
            </w:pPr>
            <w:ins w:id="112" w:author="Nobuko Mizoguchi (CENSUS/POP FED)" w:date="2020-03-10T10:13:00Z">
              <w:r>
                <w:t>If no on “while pregnant”, go to b “during childbirth”</w:t>
              </w:r>
            </w:ins>
          </w:p>
          <w:p w14:paraId="30180918" w14:textId="2521AF8B" w:rsidR="008217ED" w:rsidRDefault="008217ED" w:rsidP="00D34FA7">
            <w:pPr>
              <w:contextualSpacing/>
              <w:rPr>
                <w:ins w:id="113" w:author="Nobuko Mizoguchi (CENSUS/POP FED)" w:date="2020-03-10T10:13:00Z"/>
              </w:rPr>
            </w:pPr>
          </w:p>
          <w:p w14:paraId="4FD3F167" w14:textId="56E2FBF5" w:rsidR="008217ED" w:rsidRDefault="008217ED" w:rsidP="008217ED">
            <w:pPr>
              <w:contextualSpacing/>
              <w:rPr>
                <w:ins w:id="114" w:author="Nobuko Mizoguchi (CENSUS/POP FED)" w:date="2020-03-10T10:13:00Z"/>
              </w:rPr>
            </w:pPr>
            <w:ins w:id="115" w:author="Nobuko Mizoguchi (CENSUS/POP FED)" w:date="2020-03-10T10:13:00Z">
              <w:r>
                <w:t>If yes on “during childbirth”, then go to next deceased person</w:t>
              </w:r>
            </w:ins>
            <w:ins w:id="116" w:author="Nobuko Mizoguchi (CENSUS/POP FED)" w:date="2020-03-10T10:18:00Z">
              <w:r w:rsidR="005B6434">
                <w:t xml:space="preserve"> or H1a</w:t>
              </w:r>
            </w:ins>
          </w:p>
          <w:p w14:paraId="10E0D4B0" w14:textId="63834277" w:rsidR="008217ED" w:rsidRDefault="008217ED" w:rsidP="008217ED">
            <w:pPr>
              <w:contextualSpacing/>
              <w:rPr>
                <w:ins w:id="117" w:author="Nobuko Mizoguchi (CENSUS/POP FED)" w:date="2020-03-10T10:14:00Z"/>
              </w:rPr>
            </w:pPr>
            <w:ins w:id="118" w:author="Nobuko Mizoguchi (CENSUS/POP FED)" w:date="2020-03-10T10:13:00Z">
              <w:r>
                <w:t>If no on “during childbirth”, go to b “</w:t>
              </w:r>
            </w:ins>
            <w:ins w:id="119" w:author="Nobuko Mizoguchi (CENSUS/POP FED)" w:date="2020-03-10T10:14:00Z">
              <w:r>
                <w:t>within 6 weeks of the end of a pregnancy or childbirth</w:t>
              </w:r>
            </w:ins>
            <w:ins w:id="120" w:author="Nobuko Mizoguchi (CENSUS/POP FED)" w:date="2020-03-10T10:13:00Z">
              <w:r>
                <w:t>”</w:t>
              </w:r>
            </w:ins>
          </w:p>
          <w:p w14:paraId="3D99C76B" w14:textId="4F84204C" w:rsidR="008217ED" w:rsidRDefault="008217ED" w:rsidP="008217ED">
            <w:pPr>
              <w:contextualSpacing/>
              <w:rPr>
                <w:ins w:id="121" w:author="Nobuko Mizoguchi (CENSUS/POP FED)" w:date="2020-03-10T10:14:00Z"/>
              </w:rPr>
            </w:pPr>
          </w:p>
          <w:p w14:paraId="1AD7E7F1" w14:textId="3ACE3CBE" w:rsidR="008217ED" w:rsidRDefault="005B6434" w:rsidP="008217ED">
            <w:pPr>
              <w:contextualSpacing/>
              <w:rPr>
                <w:ins w:id="122" w:author="Nobuko Mizoguchi (CENSUS/POP FED)" w:date="2020-03-10T10:13:00Z"/>
              </w:rPr>
            </w:pPr>
            <w:ins w:id="123" w:author="Nobuko Mizoguchi (CENSUS/POP FED)" w:date="2020-03-10T10:14:00Z">
              <w:r>
                <w:t xml:space="preserve">After </w:t>
              </w:r>
            </w:ins>
            <w:ins w:id="124" w:author="Nobuko Mizoguchi (CENSUS/POP FED)" w:date="2020-03-10T10:17:00Z">
              <w:r>
                <w:t xml:space="preserve">c Within 6 weeks of the end of a pregnancy or childbirth?, go to next deceased </w:t>
              </w:r>
            </w:ins>
            <w:ins w:id="125" w:author="Nobuko Mizoguchi (CENSUS/POP FED)" w:date="2020-03-10T10:18:00Z">
              <w:r>
                <w:t>or H1a</w:t>
              </w:r>
            </w:ins>
          </w:p>
          <w:p w14:paraId="18582876" w14:textId="77777777" w:rsidR="008217ED" w:rsidRDefault="008217ED" w:rsidP="00D34FA7">
            <w:pPr>
              <w:contextualSpacing/>
              <w:rPr>
                <w:ins w:id="126" w:author="Nobuko Mizoguchi (CENSUS/POP FED)" w:date="2020-03-10T10:13:00Z"/>
              </w:rPr>
            </w:pPr>
          </w:p>
          <w:p w14:paraId="3BAAF162" w14:textId="77777777" w:rsidR="008217ED" w:rsidRDefault="008217ED" w:rsidP="00D34FA7">
            <w:pPr>
              <w:contextualSpacing/>
              <w:rPr>
                <w:ins w:id="127" w:author="Nobuko Mizoguchi (CENSUS/POP FED)" w:date="2020-03-10T10:12:00Z"/>
                <w:rFonts w:ascii="Calibri" w:hAnsi="Calibri"/>
                <w:color w:val="000000"/>
              </w:rPr>
            </w:pPr>
          </w:p>
          <w:p w14:paraId="5A8BCEBA" w14:textId="5F226113" w:rsidR="008217ED" w:rsidRPr="003A70DA" w:rsidRDefault="008217ED" w:rsidP="00D34FA7">
            <w:pPr>
              <w:contextualSpacing/>
              <w:rPr>
                <w:rFonts w:ascii="Calibri" w:hAnsi="Calibri"/>
                <w:color w:val="000000"/>
              </w:rPr>
            </w:pPr>
          </w:p>
        </w:tc>
      </w:tr>
      <w:tr w:rsidR="007F4B45" w:rsidRPr="003A70DA" w14:paraId="3C69ADE3" w14:textId="77777777" w:rsidTr="00D34FA7">
        <w:tc>
          <w:tcPr>
            <w:tcW w:w="2070" w:type="dxa"/>
          </w:tcPr>
          <w:p w14:paraId="089C99C3" w14:textId="77777777" w:rsidR="007F4B45" w:rsidRPr="003A70DA" w:rsidRDefault="007F4B45" w:rsidP="00D34FA7">
            <w:pPr>
              <w:jc w:val="right"/>
              <w:rPr>
                <w:b/>
              </w:rPr>
            </w:pPr>
            <w:r>
              <w:rPr>
                <w:b/>
              </w:rPr>
              <w:t>Error Message</w:t>
            </w:r>
          </w:p>
        </w:tc>
        <w:tc>
          <w:tcPr>
            <w:tcW w:w="6835" w:type="dxa"/>
          </w:tcPr>
          <w:p w14:paraId="7AC3964B" w14:textId="77777777" w:rsidR="007F4B45" w:rsidRPr="003A70DA" w:rsidRDefault="007F4B45" w:rsidP="00D34FA7">
            <w:pPr>
              <w:contextualSpacing/>
              <w:rPr>
                <w:rFonts w:ascii="Calibri" w:hAnsi="Calibri"/>
                <w:color w:val="000000"/>
              </w:rPr>
            </w:pPr>
          </w:p>
        </w:tc>
      </w:tr>
      <w:tr w:rsidR="007F4B45" w:rsidRPr="003A70DA" w14:paraId="0A10DBEE" w14:textId="77777777" w:rsidTr="00D34FA7">
        <w:tc>
          <w:tcPr>
            <w:tcW w:w="2070" w:type="dxa"/>
          </w:tcPr>
          <w:p w14:paraId="3D40B402" w14:textId="77777777" w:rsidR="007F4B45" w:rsidRPr="003A70DA" w:rsidRDefault="007F4B45" w:rsidP="00D34FA7">
            <w:pPr>
              <w:jc w:val="right"/>
              <w:rPr>
                <w:b/>
              </w:rPr>
            </w:pPr>
            <w:r>
              <w:rPr>
                <w:b/>
              </w:rPr>
              <w:t>Programmer Instruction</w:t>
            </w:r>
          </w:p>
        </w:tc>
        <w:tc>
          <w:tcPr>
            <w:tcW w:w="6835" w:type="dxa"/>
          </w:tcPr>
          <w:p w14:paraId="764682B2" w14:textId="77777777" w:rsidR="007F4B45" w:rsidRPr="003A70DA" w:rsidRDefault="007F4B45" w:rsidP="00D34FA7">
            <w:pPr>
              <w:contextualSpacing/>
              <w:rPr>
                <w:rFonts w:ascii="Calibri" w:hAnsi="Calibri"/>
                <w:color w:val="000000"/>
              </w:rPr>
            </w:pPr>
          </w:p>
        </w:tc>
      </w:tr>
      <w:tr w:rsidR="007F4B45" w:rsidRPr="003A70DA" w14:paraId="7A99DA38" w14:textId="77777777" w:rsidTr="00D34FA7">
        <w:tc>
          <w:tcPr>
            <w:tcW w:w="2070" w:type="dxa"/>
          </w:tcPr>
          <w:p w14:paraId="43D1F747" w14:textId="77777777" w:rsidR="007F4B45" w:rsidRPr="003A70DA" w:rsidRDefault="007F4B45" w:rsidP="00D34FA7">
            <w:pPr>
              <w:jc w:val="right"/>
              <w:rPr>
                <w:b/>
              </w:rPr>
            </w:pPr>
            <w:r>
              <w:rPr>
                <w:b/>
              </w:rPr>
              <w:lastRenderedPageBreak/>
              <w:t>Change of log</w:t>
            </w:r>
          </w:p>
        </w:tc>
        <w:tc>
          <w:tcPr>
            <w:tcW w:w="6835" w:type="dxa"/>
          </w:tcPr>
          <w:p w14:paraId="69083303" w14:textId="77777777" w:rsidR="007F4B45" w:rsidRPr="003A70DA" w:rsidRDefault="007F4B45" w:rsidP="00D34FA7">
            <w:pPr>
              <w:contextualSpacing/>
              <w:rPr>
                <w:rFonts w:ascii="Calibri" w:hAnsi="Calibri"/>
                <w:color w:val="000000"/>
              </w:rPr>
            </w:pPr>
          </w:p>
        </w:tc>
      </w:tr>
    </w:tbl>
    <w:p w14:paraId="7B559844" w14:textId="77777777" w:rsidR="007F4B45" w:rsidRDefault="007F4B45" w:rsidP="00BB1AC6">
      <w:pPr>
        <w:rPr>
          <w:rFonts w:asciiTheme="majorHAnsi" w:eastAsiaTheme="majorEastAsia" w:hAnsiTheme="majorHAnsi" w:cstheme="majorBidi"/>
          <w:color w:val="2E74B5" w:themeColor="accent1" w:themeShade="BF"/>
          <w:sz w:val="26"/>
          <w:szCs w:val="26"/>
        </w:rPr>
      </w:pPr>
    </w:p>
    <w:p w14:paraId="1DBF67B6" w14:textId="77777777" w:rsidR="007F4B45" w:rsidRDefault="007F4B45" w:rsidP="00BB1AC6">
      <w:pPr>
        <w:rPr>
          <w:rFonts w:asciiTheme="majorHAnsi" w:eastAsiaTheme="majorEastAsia" w:hAnsiTheme="majorHAnsi" w:cstheme="majorBidi"/>
          <w:color w:val="2E74B5" w:themeColor="accent1" w:themeShade="BF"/>
          <w:sz w:val="26"/>
          <w:szCs w:val="26"/>
        </w:rPr>
      </w:pPr>
    </w:p>
    <w:p w14:paraId="52FA6019" w14:textId="77777777" w:rsidR="00C0389A" w:rsidRDefault="00C0389A" w:rsidP="00C0389A">
      <w:pPr>
        <w:pStyle w:val="Heading2"/>
      </w:pPr>
      <w:r>
        <w:t xml:space="preserve">Field: H1a Type of housing unit </w:t>
      </w:r>
    </w:p>
    <w:tbl>
      <w:tblPr>
        <w:tblStyle w:val="TableGrid"/>
        <w:tblW w:w="0" w:type="auto"/>
        <w:tblInd w:w="445" w:type="dxa"/>
        <w:tblLook w:val="04A0" w:firstRow="1" w:lastRow="0" w:firstColumn="1" w:lastColumn="0" w:noHBand="0" w:noVBand="1"/>
      </w:tblPr>
      <w:tblGrid>
        <w:gridCol w:w="2070"/>
        <w:gridCol w:w="6835"/>
      </w:tblGrid>
      <w:tr w:rsidR="00C0389A" w14:paraId="570D2667" w14:textId="77777777" w:rsidTr="009F687B">
        <w:tc>
          <w:tcPr>
            <w:tcW w:w="2070" w:type="dxa"/>
          </w:tcPr>
          <w:p w14:paraId="6A4574A6" w14:textId="77777777" w:rsidR="00C0389A" w:rsidRPr="00830C7D" w:rsidRDefault="00C0389A" w:rsidP="009F687B">
            <w:pPr>
              <w:jc w:val="right"/>
              <w:rPr>
                <w:b/>
              </w:rPr>
            </w:pPr>
            <w:r w:rsidRPr="00830C7D">
              <w:rPr>
                <w:b/>
              </w:rPr>
              <w:t>Description</w:t>
            </w:r>
          </w:p>
        </w:tc>
        <w:tc>
          <w:tcPr>
            <w:tcW w:w="6835" w:type="dxa"/>
          </w:tcPr>
          <w:p w14:paraId="0598EEC8" w14:textId="77777777" w:rsidR="00C0389A" w:rsidRDefault="00C0389A" w:rsidP="009F687B">
            <w:r>
              <w:t>Housing unit type</w:t>
            </w:r>
          </w:p>
        </w:tc>
      </w:tr>
      <w:tr w:rsidR="00C0389A" w14:paraId="421D51D2" w14:textId="77777777" w:rsidTr="009F687B">
        <w:tc>
          <w:tcPr>
            <w:tcW w:w="2070" w:type="dxa"/>
          </w:tcPr>
          <w:p w14:paraId="2E871CA7" w14:textId="77777777" w:rsidR="00C0389A" w:rsidRPr="00830C7D" w:rsidRDefault="00C0389A" w:rsidP="009F687B">
            <w:pPr>
              <w:jc w:val="right"/>
              <w:rPr>
                <w:b/>
              </w:rPr>
            </w:pPr>
            <w:r w:rsidRPr="00830C7D">
              <w:rPr>
                <w:b/>
              </w:rPr>
              <w:t>Name</w:t>
            </w:r>
          </w:p>
        </w:tc>
        <w:tc>
          <w:tcPr>
            <w:tcW w:w="6835" w:type="dxa"/>
          </w:tcPr>
          <w:p w14:paraId="10630757" w14:textId="77777777" w:rsidR="00C0389A" w:rsidRDefault="00C0389A" w:rsidP="009F687B">
            <w:r>
              <w:t>HOUSING_TYPE</w:t>
            </w:r>
          </w:p>
        </w:tc>
      </w:tr>
      <w:tr w:rsidR="00C0389A" w14:paraId="131FC673" w14:textId="77777777" w:rsidTr="009F687B">
        <w:tc>
          <w:tcPr>
            <w:tcW w:w="2070" w:type="dxa"/>
          </w:tcPr>
          <w:p w14:paraId="79D8CE7C" w14:textId="77777777" w:rsidR="00C0389A" w:rsidRPr="00830C7D" w:rsidRDefault="00C0389A" w:rsidP="009F687B">
            <w:pPr>
              <w:jc w:val="right"/>
              <w:rPr>
                <w:b/>
              </w:rPr>
            </w:pPr>
            <w:r>
              <w:rPr>
                <w:b/>
              </w:rPr>
              <w:t>Type</w:t>
            </w:r>
          </w:p>
        </w:tc>
        <w:tc>
          <w:tcPr>
            <w:tcW w:w="6835" w:type="dxa"/>
          </w:tcPr>
          <w:p w14:paraId="0D766C27" w14:textId="77777777" w:rsidR="00C0389A" w:rsidRDefault="00C0389A" w:rsidP="009F687B">
            <w:r>
              <w:t>Numeric</w:t>
            </w:r>
          </w:p>
        </w:tc>
      </w:tr>
      <w:tr w:rsidR="00C0389A" w14:paraId="1DFF0695" w14:textId="77777777" w:rsidTr="009F687B">
        <w:tc>
          <w:tcPr>
            <w:tcW w:w="2070" w:type="dxa"/>
          </w:tcPr>
          <w:p w14:paraId="450CD8AF" w14:textId="77777777" w:rsidR="00C0389A" w:rsidRPr="00830C7D" w:rsidRDefault="00C0389A" w:rsidP="009F687B">
            <w:pPr>
              <w:jc w:val="right"/>
              <w:rPr>
                <w:b/>
              </w:rPr>
            </w:pPr>
            <w:r w:rsidRPr="00830C7D">
              <w:rPr>
                <w:b/>
              </w:rPr>
              <w:t>Universe</w:t>
            </w:r>
          </w:p>
        </w:tc>
        <w:tc>
          <w:tcPr>
            <w:tcW w:w="6835" w:type="dxa"/>
          </w:tcPr>
          <w:p w14:paraId="18E1802D" w14:textId="77777777" w:rsidR="00C0389A" w:rsidRDefault="00C0389A" w:rsidP="009F687B">
            <w:r>
              <w:t>Household Type = 100</w:t>
            </w:r>
          </w:p>
        </w:tc>
      </w:tr>
      <w:tr w:rsidR="00C0389A" w14:paraId="5F9094E3" w14:textId="77777777" w:rsidTr="009F687B">
        <w:tc>
          <w:tcPr>
            <w:tcW w:w="2070" w:type="dxa"/>
          </w:tcPr>
          <w:p w14:paraId="5BAC3980" w14:textId="77777777" w:rsidR="00C0389A" w:rsidRPr="00830C7D" w:rsidRDefault="00C0389A" w:rsidP="009F687B">
            <w:pPr>
              <w:jc w:val="right"/>
              <w:rPr>
                <w:b/>
              </w:rPr>
            </w:pPr>
            <w:r w:rsidRPr="00830C7D">
              <w:rPr>
                <w:b/>
              </w:rPr>
              <w:t>Question text</w:t>
            </w:r>
          </w:p>
        </w:tc>
        <w:tc>
          <w:tcPr>
            <w:tcW w:w="6835" w:type="dxa"/>
          </w:tcPr>
          <w:p w14:paraId="7926C641" w14:textId="77777777" w:rsidR="00C0389A" w:rsidRDefault="00C0389A" w:rsidP="009F687B">
            <w:r w:rsidRPr="003F2C10">
              <w:rPr>
                <w:rFonts w:cstheme="minorHAnsi"/>
              </w:rPr>
              <w:t>What is the Type of Housing Unit?</w:t>
            </w:r>
          </w:p>
        </w:tc>
      </w:tr>
      <w:tr w:rsidR="00C0389A" w14:paraId="208D6A87" w14:textId="77777777" w:rsidTr="009F687B">
        <w:tc>
          <w:tcPr>
            <w:tcW w:w="2070" w:type="dxa"/>
          </w:tcPr>
          <w:p w14:paraId="48ACAA3F" w14:textId="77777777" w:rsidR="00C0389A" w:rsidRPr="00830C7D" w:rsidRDefault="00C0389A" w:rsidP="009F687B">
            <w:pPr>
              <w:jc w:val="right"/>
              <w:rPr>
                <w:b/>
              </w:rPr>
            </w:pPr>
            <w:r w:rsidRPr="00830C7D">
              <w:rPr>
                <w:b/>
              </w:rPr>
              <w:t>Help text</w:t>
            </w:r>
          </w:p>
        </w:tc>
        <w:tc>
          <w:tcPr>
            <w:tcW w:w="6835" w:type="dxa"/>
          </w:tcPr>
          <w:p w14:paraId="230C0E4D" w14:textId="77777777" w:rsidR="00C0389A" w:rsidRDefault="00C0389A" w:rsidP="009F687B">
            <w:r>
              <w:t>Observe and record appropriate answer</w:t>
            </w:r>
          </w:p>
        </w:tc>
      </w:tr>
      <w:tr w:rsidR="00C0389A" w14:paraId="05BB3361" w14:textId="77777777" w:rsidTr="009F687B">
        <w:tc>
          <w:tcPr>
            <w:tcW w:w="2070" w:type="dxa"/>
          </w:tcPr>
          <w:p w14:paraId="6C3C8C9D" w14:textId="77777777" w:rsidR="00C0389A" w:rsidRPr="00830C7D" w:rsidRDefault="00C0389A" w:rsidP="009F687B">
            <w:pPr>
              <w:jc w:val="right"/>
              <w:rPr>
                <w:b/>
              </w:rPr>
            </w:pPr>
            <w:r w:rsidRPr="00830C7D">
              <w:rPr>
                <w:b/>
              </w:rPr>
              <w:t>Valid range</w:t>
            </w:r>
          </w:p>
        </w:tc>
        <w:tc>
          <w:tcPr>
            <w:tcW w:w="6835" w:type="dxa"/>
          </w:tcPr>
          <w:p w14:paraId="69EB5F7D" w14:textId="77777777" w:rsidR="00C0389A" w:rsidRDefault="00C0389A" w:rsidP="009F687B">
            <w:r>
              <w:t>01-11</w:t>
            </w:r>
          </w:p>
        </w:tc>
      </w:tr>
      <w:tr w:rsidR="00C0389A" w14:paraId="0CFD67A9" w14:textId="77777777" w:rsidTr="009F687B">
        <w:tc>
          <w:tcPr>
            <w:tcW w:w="2070" w:type="dxa"/>
          </w:tcPr>
          <w:p w14:paraId="79AEB21A" w14:textId="77777777" w:rsidR="00C0389A" w:rsidRPr="00830C7D" w:rsidRDefault="00C0389A" w:rsidP="009F687B">
            <w:pPr>
              <w:jc w:val="right"/>
              <w:rPr>
                <w:b/>
              </w:rPr>
            </w:pPr>
            <w:r w:rsidRPr="00830C7D">
              <w:rPr>
                <w:b/>
              </w:rPr>
              <w:t>Responses</w:t>
            </w:r>
          </w:p>
        </w:tc>
        <w:tc>
          <w:tcPr>
            <w:tcW w:w="6835" w:type="dxa"/>
          </w:tcPr>
          <w:p w14:paraId="3DF3938B" w14:textId="77777777" w:rsidR="00C0389A" w:rsidRPr="00A60C3C" w:rsidRDefault="00C0389A" w:rsidP="009F687B">
            <w:r w:rsidRPr="00A60C3C">
              <w:t>Radio button</w:t>
            </w:r>
          </w:p>
          <w:p w14:paraId="44701E54" w14:textId="77777777" w:rsidR="00C0389A" w:rsidRDefault="00C0389A" w:rsidP="009F687B"/>
          <w:p w14:paraId="1C484666" w14:textId="77777777" w:rsidR="00C0389A" w:rsidRDefault="00C0389A" w:rsidP="009F687B">
            <w:r>
              <w:t>Detached house</w:t>
            </w:r>
            <w:r>
              <w:tab/>
              <w:t xml:space="preserve">                             01</w:t>
            </w:r>
          </w:p>
          <w:p w14:paraId="1BC16E48" w14:textId="77777777" w:rsidR="00C0389A" w:rsidRDefault="00C0389A" w:rsidP="009F687B">
            <w:r>
              <w:t>Semi-detached house/Town house</w:t>
            </w:r>
            <w:r>
              <w:tab/>
              <w:t>02</w:t>
            </w:r>
          </w:p>
          <w:p w14:paraId="66B06E9C" w14:textId="77777777" w:rsidR="00C0389A" w:rsidRDefault="00C0389A" w:rsidP="009F687B">
            <w:r>
              <w:t>Apartment/Flat</w:t>
            </w:r>
            <w:r>
              <w:tab/>
              <w:t xml:space="preserve">                                            03</w:t>
            </w:r>
          </w:p>
          <w:p w14:paraId="19904831" w14:textId="77777777" w:rsidR="00C0389A" w:rsidRDefault="00C0389A" w:rsidP="009F687B">
            <w:r>
              <w:t>Guest flat</w:t>
            </w:r>
            <w:r>
              <w:tab/>
              <w:t xml:space="preserve">                                            04</w:t>
            </w:r>
          </w:p>
          <w:p w14:paraId="4F2E3A65" w14:textId="77777777" w:rsidR="00C0389A" w:rsidRDefault="00C0389A" w:rsidP="009F687B">
            <w:r>
              <w:t>Part commercial/industrial</w:t>
            </w:r>
            <w:r>
              <w:tab/>
              <w:t xml:space="preserve">               05</w:t>
            </w:r>
          </w:p>
          <w:p w14:paraId="3B83102E" w14:textId="77777777" w:rsidR="00C0389A" w:rsidRDefault="00C0389A" w:rsidP="009F687B">
            <w:r>
              <w:t>Mobile home (Caravan/tent)</w:t>
            </w:r>
            <w:r>
              <w:tab/>
              <w:t xml:space="preserve">               06</w:t>
            </w:r>
          </w:p>
          <w:p w14:paraId="2E10863C" w14:textId="77777777" w:rsidR="00C0389A" w:rsidRDefault="00C0389A" w:rsidP="009F687B">
            <w:r>
              <w:t xml:space="preserve">Single quarters </w:t>
            </w:r>
            <w:r>
              <w:tab/>
              <w:t xml:space="preserve">                                            07</w:t>
            </w:r>
          </w:p>
          <w:p w14:paraId="4AFA7740" w14:textId="77777777" w:rsidR="00C0389A" w:rsidRDefault="00C0389A" w:rsidP="009F687B">
            <w:r>
              <w:t>Traditional dwelling</w:t>
            </w:r>
            <w:r>
              <w:tab/>
              <w:t xml:space="preserve">                              08</w:t>
            </w:r>
          </w:p>
          <w:p w14:paraId="05BDA8B9" w14:textId="77777777" w:rsidR="00C0389A" w:rsidRDefault="00C0389A" w:rsidP="009F687B">
            <w:r>
              <w:t xml:space="preserve">Improvised housing unit (Backyard </w:t>
            </w:r>
          </w:p>
          <w:p w14:paraId="57FE65D9" w14:textId="77777777" w:rsidR="00C0389A" w:rsidRDefault="00C0389A" w:rsidP="009F687B">
            <w:r>
              <w:t>shack/within a detached house yard)</w:t>
            </w:r>
            <w:r>
              <w:tab/>
              <w:t xml:space="preserve"> 09</w:t>
            </w:r>
          </w:p>
          <w:p w14:paraId="559608DA" w14:textId="77777777" w:rsidR="00C0389A" w:rsidRDefault="00C0389A" w:rsidP="009F687B">
            <w:r>
              <w:t xml:space="preserve">Improvised housing unit (Stand </w:t>
            </w:r>
          </w:p>
          <w:p w14:paraId="77DE76EC" w14:textId="77777777" w:rsidR="00C0389A" w:rsidRDefault="00C0389A" w:rsidP="009F687B">
            <w:r>
              <w:t>alone shack)</w:t>
            </w:r>
            <w:r>
              <w:tab/>
              <w:t xml:space="preserve">                                             10</w:t>
            </w:r>
          </w:p>
          <w:p w14:paraId="2C8532DF" w14:textId="77777777" w:rsidR="00C0389A" w:rsidRDefault="00C0389A" w:rsidP="009F687B">
            <w:r>
              <w:t xml:space="preserve">Other </w:t>
            </w:r>
            <w:commentRangeStart w:id="128"/>
            <w:r>
              <w:t>( Specify_____)</w:t>
            </w:r>
            <w:commentRangeEnd w:id="128"/>
            <w:r w:rsidR="00525A71">
              <w:rPr>
                <w:rStyle w:val="CommentReference"/>
              </w:rPr>
              <w:commentReference w:id="128"/>
            </w:r>
            <w:r>
              <w:tab/>
              <w:t xml:space="preserve">                              11</w:t>
            </w:r>
          </w:p>
        </w:tc>
      </w:tr>
      <w:tr w:rsidR="00C0389A" w14:paraId="6ECAA277" w14:textId="77777777" w:rsidTr="009F687B">
        <w:tc>
          <w:tcPr>
            <w:tcW w:w="2070" w:type="dxa"/>
          </w:tcPr>
          <w:p w14:paraId="707E7F48" w14:textId="77777777" w:rsidR="00C0389A" w:rsidRPr="00830C7D" w:rsidRDefault="00C0389A" w:rsidP="009F687B">
            <w:pPr>
              <w:jc w:val="right"/>
              <w:rPr>
                <w:b/>
              </w:rPr>
            </w:pPr>
            <w:r>
              <w:rPr>
                <w:b/>
              </w:rPr>
              <w:t>Prefill</w:t>
            </w:r>
          </w:p>
        </w:tc>
        <w:tc>
          <w:tcPr>
            <w:tcW w:w="6835" w:type="dxa"/>
          </w:tcPr>
          <w:p w14:paraId="3FE5D289" w14:textId="77777777" w:rsidR="00C0389A" w:rsidRDefault="00C0389A" w:rsidP="009F687B">
            <w:r>
              <w:t>None</w:t>
            </w:r>
          </w:p>
        </w:tc>
      </w:tr>
      <w:tr w:rsidR="00C0389A" w14:paraId="056A3CFD" w14:textId="77777777" w:rsidTr="009F687B">
        <w:tc>
          <w:tcPr>
            <w:tcW w:w="2070" w:type="dxa"/>
          </w:tcPr>
          <w:p w14:paraId="6EC7A11E" w14:textId="77777777" w:rsidR="00C0389A" w:rsidRPr="00830C7D" w:rsidRDefault="00C0389A" w:rsidP="009F687B">
            <w:pPr>
              <w:jc w:val="right"/>
              <w:rPr>
                <w:b/>
              </w:rPr>
            </w:pPr>
            <w:r w:rsidRPr="00830C7D">
              <w:rPr>
                <w:b/>
              </w:rPr>
              <w:t>Consistency checks</w:t>
            </w:r>
          </w:p>
        </w:tc>
        <w:tc>
          <w:tcPr>
            <w:tcW w:w="6835" w:type="dxa"/>
          </w:tcPr>
          <w:p w14:paraId="7B7CFFB2" w14:textId="77777777" w:rsidR="00C0389A" w:rsidRDefault="00C0389A" w:rsidP="009F687B">
            <w:r>
              <w:t>None</w:t>
            </w:r>
          </w:p>
        </w:tc>
      </w:tr>
      <w:tr w:rsidR="00C0389A" w14:paraId="09FA243C" w14:textId="77777777" w:rsidTr="009F687B">
        <w:tc>
          <w:tcPr>
            <w:tcW w:w="2070" w:type="dxa"/>
          </w:tcPr>
          <w:p w14:paraId="57B269FC" w14:textId="77777777" w:rsidR="00C0389A" w:rsidRPr="00830C7D" w:rsidRDefault="00C0389A" w:rsidP="009F687B">
            <w:pPr>
              <w:jc w:val="center"/>
              <w:rPr>
                <w:b/>
              </w:rPr>
            </w:pPr>
            <w:r>
              <w:rPr>
                <w:b/>
                <w:color w:val="FF0000"/>
              </w:rPr>
              <w:t>R</w:t>
            </w:r>
            <w:r w:rsidRPr="00CC4EE6">
              <w:rPr>
                <w:b/>
                <w:color w:val="FF0000"/>
              </w:rPr>
              <w:t>outing</w:t>
            </w:r>
          </w:p>
        </w:tc>
        <w:tc>
          <w:tcPr>
            <w:tcW w:w="6835" w:type="dxa"/>
          </w:tcPr>
          <w:p w14:paraId="7298CB99" w14:textId="77777777" w:rsidR="00C0389A" w:rsidRDefault="00C0389A" w:rsidP="009F687B">
            <w:pPr>
              <w:rPr>
                <w:color w:val="FF0000"/>
              </w:rPr>
            </w:pPr>
            <w:r>
              <w:rPr>
                <w:color w:val="FF0000"/>
              </w:rPr>
              <w:t xml:space="preserve">If H1a = 11 then skip to H1.b </w:t>
            </w:r>
          </w:p>
          <w:p w14:paraId="6AC7B1BA" w14:textId="77777777" w:rsidR="00C0389A" w:rsidRDefault="00C0389A" w:rsidP="009F687B">
            <w:r>
              <w:rPr>
                <w:color w:val="FF0000"/>
              </w:rPr>
              <w:t>If H1a = 01 – 10 skip to H2</w:t>
            </w:r>
          </w:p>
        </w:tc>
      </w:tr>
      <w:tr w:rsidR="00C0389A" w14:paraId="20877E3F" w14:textId="77777777" w:rsidTr="009F687B">
        <w:tc>
          <w:tcPr>
            <w:tcW w:w="2070" w:type="dxa"/>
          </w:tcPr>
          <w:p w14:paraId="5C4CC86B" w14:textId="77777777" w:rsidR="00C0389A" w:rsidRPr="00830C7D" w:rsidRDefault="00C0389A" w:rsidP="009F687B">
            <w:pPr>
              <w:jc w:val="right"/>
              <w:rPr>
                <w:b/>
              </w:rPr>
            </w:pPr>
            <w:r>
              <w:rPr>
                <w:b/>
                <w:color w:val="FF0000"/>
              </w:rPr>
              <w:t>Error message</w:t>
            </w:r>
          </w:p>
        </w:tc>
        <w:tc>
          <w:tcPr>
            <w:tcW w:w="6835" w:type="dxa"/>
          </w:tcPr>
          <w:p w14:paraId="08B19AAC" w14:textId="77777777" w:rsidR="00C0389A" w:rsidRDefault="00C0389A" w:rsidP="009F687B">
            <w:r>
              <w:t>None</w:t>
            </w:r>
          </w:p>
        </w:tc>
      </w:tr>
      <w:tr w:rsidR="00C0389A" w14:paraId="6DA8F8E1" w14:textId="77777777" w:rsidTr="009F687B">
        <w:tc>
          <w:tcPr>
            <w:tcW w:w="2070" w:type="dxa"/>
          </w:tcPr>
          <w:p w14:paraId="0902EE7D" w14:textId="77777777" w:rsidR="00C0389A" w:rsidRDefault="00C0389A" w:rsidP="009F687B">
            <w:pPr>
              <w:jc w:val="right"/>
              <w:rPr>
                <w:b/>
                <w:color w:val="FF0000"/>
              </w:rPr>
            </w:pPr>
            <w:r>
              <w:rPr>
                <w:b/>
                <w:color w:val="FF0000"/>
              </w:rPr>
              <w:t>Programmer Instructions</w:t>
            </w:r>
          </w:p>
        </w:tc>
        <w:tc>
          <w:tcPr>
            <w:tcW w:w="6835" w:type="dxa"/>
          </w:tcPr>
          <w:p w14:paraId="5083DC58" w14:textId="77777777" w:rsidR="00C0389A" w:rsidRDefault="00C0389A" w:rsidP="009F687B">
            <w:r>
              <w:t>Create text field if coded 11</w:t>
            </w:r>
          </w:p>
        </w:tc>
      </w:tr>
      <w:tr w:rsidR="00C0389A" w14:paraId="4F5C78D4" w14:textId="77777777" w:rsidTr="009F687B">
        <w:tc>
          <w:tcPr>
            <w:tcW w:w="2070" w:type="dxa"/>
          </w:tcPr>
          <w:p w14:paraId="0660B293" w14:textId="77777777" w:rsidR="00C0389A" w:rsidRDefault="00C0389A" w:rsidP="009F687B">
            <w:pPr>
              <w:jc w:val="right"/>
              <w:rPr>
                <w:b/>
                <w:color w:val="FF0000"/>
              </w:rPr>
            </w:pPr>
            <w:r>
              <w:rPr>
                <w:b/>
                <w:color w:val="FF0000"/>
              </w:rPr>
              <w:t>Change log</w:t>
            </w:r>
          </w:p>
        </w:tc>
        <w:tc>
          <w:tcPr>
            <w:tcW w:w="6835" w:type="dxa"/>
          </w:tcPr>
          <w:p w14:paraId="46AF54FE" w14:textId="77777777" w:rsidR="00C0389A" w:rsidRDefault="00C0389A" w:rsidP="009F687B"/>
        </w:tc>
      </w:tr>
      <w:tr w:rsidR="00C0389A" w14:paraId="0E89D72A" w14:textId="77777777" w:rsidTr="009F687B">
        <w:tc>
          <w:tcPr>
            <w:tcW w:w="2070" w:type="dxa"/>
          </w:tcPr>
          <w:p w14:paraId="29942DB7" w14:textId="77777777" w:rsidR="00C0389A" w:rsidRDefault="00C0389A" w:rsidP="009F687B">
            <w:pPr>
              <w:jc w:val="center"/>
              <w:rPr>
                <w:b/>
                <w:color w:val="FF0000"/>
              </w:rPr>
            </w:pPr>
          </w:p>
        </w:tc>
        <w:tc>
          <w:tcPr>
            <w:tcW w:w="6835" w:type="dxa"/>
          </w:tcPr>
          <w:p w14:paraId="34AA9102" w14:textId="77777777" w:rsidR="00C0389A" w:rsidRDefault="00C0389A" w:rsidP="009F687B"/>
        </w:tc>
      </w:tr>
    </w:tbl>
    <w:p w14:paraId="59102D24" w14:textId="77777777" w:rsidR="00C0389A" w:rsidRDefault="00C0389A" w:rsidP="00C0389A"/>
    <w:p w14:paraId="5CA09179" w14:textId="77777777" w:rsidR="00C0389A" w:rsidRDefault="00C0389A" w:rsidP="00C0389A">
      <w:pPr>
        <w:pStyle w:val="Heading2"/>
      </w:pPr>
      <w:r>
        <w:t xml:space="preserve">Field: H2 </w:t>
      </w:r>
      <w:proofErr w:type="gramStart"/>
      <w:r>
        <w:t>Dwelling</w:t>
      </w:r>
      <w:proofErr w:type="gramEnd"/>
      <w:r>
        <w:t xml:space="preserve"> unit ownership </w:t>
      </w:r>
    </w:p>
    <w:tbl>
      <w:tblPr>
        <w:tblStyle w:val="TableGrid"/>
        <w:tblW w:w="0" w:type="auto"/>
        <w:tblInd w:w="445" w:type="dxa"/>
        <w:tblLook w:val="04A0" w:firstRow="1" w:lastRow="0" w:firstColumn="1" w:lastColumn="0" w:noHBand="0" w:noVBand="1"/>
      </w:tblPr>
      <w:tblGrid>
        <w:gridCol w:w="2070"/>
        <w:gridCol w:w="6835"/>
      </w:tblGrid>
      <w:tr w:rsidR="00C0389A" w14:paraId="3B0DD9C1" w14:textId="77777777" w:rsidTr="009F687B">
        <w:tc>
          <w:tcPr>
            <w:tcW w:w="2070" w:type="dxa"/>
          </w:tcPr>
          <w:p w14:paraId="16F9AF2B" w14:textId="77777777" w:rsidR="00C0389A" w:rsidRPr="00830C7D" w:rsidRDefault="00C0389A" w:rsidP="009F687B">
            <w:pPr>
              <w:jc w:val="right"/>
              <w:rPr>
                <w:b/>
              </w:rPr>
            </w:pPr>
            <w:r w:rsidRPr="00830C7D">
              <w:rPr>
                <w:b/>
              </w:rPr>
              <w:t>Description</w:t>
            </w:r>
          </w:p>
        </w:tc>
        <w:tc>
          <w:tcPr>
            <w:tcW w:w="6835" w:type="dxa"/>
          </w:tcPr>
          <w:p w14:paraId="03C1C0CB" w14:textId="77777777" w:rsidR="00C0389A" w:rsidRDefault="00C0389A" w:rsidP="009F687B">
            <w:r>
              <w:t>Dwelling unit ownership</w:t>
            </w:r>
          </w:p>
        </w:tc>
      </w:tr>
      <w:tr w:rsidR="00C0389A" w14:paraId="0B0F40EA" w14:textId="77777777" w:rsidTr="009F687B">
        <w:tc>
          <w:tcPr>
            <w:tcW w:w="2070" w:type="dxa"/>
          </w:tcPr>
          <w:p w14:paraId="1D6788D2" w14:textId="77777777" w:rsidR="00C0389A" w:rsidRPr="00830C7D" w:rsidRDefault="00C0389A" w:rsidP="009F687B">
            <w:pPr>
              <w:jc w:val="right"/>
              <w:rPr>
                <w:b/>
              </w:rPr>
            </w:pPr>
            <w:r w:rsidRPr="00830C7D">
              <w:rPr>
                <w:b/>
              </w:rPr>
              <w:t>Name</w:t>
            </w:r>
          </w:p>
        </w:tc>
        <w:tc>
          <w:tcPr>
            <w:tcW w:w="6835" w:type="dxa"/>
          </w:tcPr>
          <w:p w14:paraId="27F8B39C" w14:textId="77777777" w:rsidR="00C0389A" w:rsidRDefault="00C0389A" w:rsidP="009F687B">
            <w:r>
              <w:t>DWELLING_OWNERSHIP</w:t>
            </w:r>
          </w:p>
        </w:tc>
      </w:tr>
      <w:tr w:rsidR="00C0389A" w14:paraId="013E598A" w14:textId="77777777" w:rsidTr="009F687B">
        <w:tc>
          <w:tcPr>
            <w:tcW w:w="2070" w:type="dxa"/>
          </w:tcPr>
          <w:p w14:paraId="633A114B" w14:textId="77777777" w:rsidR="00C0389A" w:rsidRPr="00830C7D" w:rsidRDefault="00C0389A" w:rsidP="009F687B">
            <w:pPr>
              <w:jc w:val="right"/>
              <w:rPr>
                <w:b/>
              </w:rPr>
            </w:pPr>
            <w:r>
              <w:rPr>
                <w:b/>
              </w:rPr>
              <w:t>Type</w:t>
            </w:r>
          </w:p>
        </w:tc>
        <w:tc>
          <w:tcPr>
            <w:tcW w:w="6835" w:type="dxa"/>
          </w:tcPr>
          <w:p w14:paraId="45B6649B" w14:textId="77777777" w:rsidR="00C0389A" w:rsidRDefault="00C0389A" w:rsidP="009F687B">
            <w:r>
              <w:t>Numeric</w:t>
            </w:r>
          </w:p>
        </w:tc>
      </w:tr>
      <w:tr w:rsidR="00C0389A" w14:paraId="39F3E845" w14:textId="77777777" w:rsidTr="009F687B">
        <w:tc>
          <w:tcPr>
            <w:tcW w:w="2070" w:type="dxa"/>
          </w:tcPr>
          <w:p w14:paraId="4FFDC4B2" w14:textId="77777777" w:rsidR="00C0389A" w:rsidRPr="00830C7D" w:rsidRDefault="00C0389A" w:rsidP="009F687B">
            <w:pPr>
              <w:jc w:val="right"/>
              <w:rPr>
                <w:b/>
              </w:rPr>
            </w:pPr>
            <w:r w:rsidRPr="00830C7D">
              <w:rPr>
                <w:b/>
              </w:rPr>
              <w:t>Universe</w:t>
            </w:r>
          </w:p>
        </w:tc>
        <w:tc>
          <w:tcPr>
            <w:tcW w:w="6835" w:type="dxa"/>
          </w:tcPr>
          <w:p w14:paraId="556FB808" w14:textId="77777777" w:rsidR="00C0389A" w:rsidRDefault="00C0389A" w:rsidP="009F687B">
            <w:r>
              <w:t>Household Type = 100</w:t>
            </w:r>
          </w:p>
        </w:tc>
      </w:tr>
      <w:tr w:rsidR="00C0389A" w14:paraId="1B15A4DD" w14:textId="77777777" w:rsidTr="009F687B">
        <w:tc>
          <w:tcPr>
            <w:tcW w:w="2070" w:type="dxa"/>
          </w:tcPr>
          <w:p w14:paraId="5D225EFB" w14:textId="77777777" w:rsidR="00C0389A" w:rsidRPr="00830C7D" w:rsidRDefault="00C0389A" w:rsidP="009F687B">
            <w:pPr>
              <w:jc w:val="right"/>
              <w:rPr>
                <w:b/>
              </w:rPr>
            </w:pPr>
            <w:r w:rsidRPr="00830C7D">
              <w:rPr>
                <w:b/>
              </w:rPr>
              <w:t>Question text</w:t>
            </w:r>
          </w:p>
        </w:tc>
        <w:tc>
          <w:tcPr>
            <w:tcW w:w="6835" w:type="dxa"/>
          </w:tcPr>
          <w:p w14:paraId="0AA29AB4" w14:textId="77777777" w:rsidR="00C0389A" w:rsidRDefault="00C0389A" w:rsidP="009F687B">
            <w:commentRangeStart w:id="129"/>
            <w:r w:rsidRPr="00462207">
              <w:t>What is the ownership Status of this housing/dwelling unit?</w:t>
            </w:r>
            <w:commentRangeEnd w:id="129"/>
            <w:r w:rsidR="00525A71">
              <w:rPr>
                <w:rStyle w:val="CommentReference"/>
              </w:rPr>
              <w:commentReference w:id="129"/>
            </w:r>
          </w:p>
        </w:tc>
      </w:tr>
      <w:tr w:rsidR="00C0389A" w14:paraId="2289D629" w14:textId="77777777" w:rsidTr="009F687B">
        <w:tc>
          <w:tcPr>
            <w:tcW w:w="2070" w:type="dxa"/>
          </w:tcPr>
          <w:p w14:paraId="286271FA" w14:textId="77777777" w:rsidR="00C0389A" w:rsidRPr="00830C7D" w:rsidRDefault="00C0389A" w:rsidP="009F687B">
            <w:pPr>
              <w:jc w:val="right"/>
              <w:rPr>
                <w:b/>
              </w:rPr>
            </w:pPr>
            <w:r w:rsidRPr="00830C7D">
              <w:rPr>
                <w:b/>
              </w:rPr>
              <w:t>Help text</w:t>
            </w:r>
          </w:p>
        </w:tc>
        <w:tc>
          <w:tcPr>
            <w:tcW w:w="6835" w:type="dxa"/>
          </w:tcPr>
          <w:p w14:paraId="63BB466E" w14:textId="77777777" w:rsidR="00C0389A" w:rsidRDefault="00C0389A" w:rsidP="009F687B">
            <w:r w:rsidRPr="00865AA1">
              <w:rPr>
                <w:highlight w:val="yellow"/>
              </w:rPr>
              <w:t>Definition</w:t>
            </w:r>
          </w:p>
        </w:tc>
      </w:tr>
      <w:tr w:rsidR="00C0389A" w14:paraId="49D5F848" w14:textId="77777777" w:rsidTr="009F687B">
        <w:tc>
          <w:tcPr>
            <w:tcW w:w="2070" w:type="dxa"/>
          </w:tcPr>
          <w:p w14:paraId="1CE9A176" w14:textId="77777777" w:rsidR="00C0389A" w:rsidRPr="00830C7D" w:rsidRDefault="00C0389A" w:rsidP="009F687B">
            <w:pPr>
              <w:jc w:val="right"/>
              <w:rPr>
                <w:b/>
              </w:rPr>
            </w:pPr>
            <w:r w:rsidRPr="00830C7D">
              <w:rPr>
                <w:b/>
              </w:rPr>
              <w:t>Valid range</w:t>
            </w:r>
          </w:p>
        </w:tc>
        <w:tc>
          <w:tcPr>
            <w:tcW w:w="6835" w:type="dxa"/>
          </w:tcPr>
          <w:p w14:paraId="49E3F90B" w14:textId="77777777" w:rsidR="00C0389A" w:rsidRDefault="00C0389A" w:rsidP="009F687B">
            <w:r>
              <w:t>01-09</w:t>
            </w:r>
          </w:p>
        </w:tc>
      </w:tr>
      <w:tr w:rsidR="00C0389A" w14:paraId="41F1C098" w14:textId="77777777" w:rsidTr="009F687B">
        <w:tc>
          <w:tcPr>
            <w:tcW w:w="2070" w:type="dxa"/>
          </w:tcPr>
          <w:p w14:paraId="30A2C177" w14:textId="77777777" w:rsidR="00C0389A" w:rsidRPr="00830C7D" w:rsidRDefault="00C0389A" w:rsidP="009F687B">
            <w:pPr>
              <w:jc w:val="right"/>
              <w:rPr>
                <w:b/>
              </w:rPr>
            </w:pPr>
            <w:r w:rsidRPr="00830C7D">
              <w:rPr>
                <w:b/>
              </w:rPr>
              <w:lastRenderedPageBreak/>
              <w:t>Responses</w:t>
            </w:r>
          </w:p>
        </w:tc>
        <w:tc>
          <w:tcPr>
            <w:tcW w:w="6835" w:type="dxa"/>
          </w:tcPr>
          <w:p w14:paraId="6EE4CDDD" w14:textId="77777777" w:rsidR="00C0389A" w:rsidRPr="00A2263E" w:rsidRDefault="00C0389A" w:rsidP="009F687B">
            <w:pPr>
              <w:rPr>
                <w:color w:val="FF0000"/>
              </w:rPr>
            </w:pPr>
            <w:r w:rsidRPr="00A60C3C">
              <w:t>Radio button</w:t>
            </w:r>
          </w:p>
          <w:p w14:paraId="5ABA9D1B" w14:textId="77777777" w:rsidR="00C0389A" w:rsidRDefault="00C0389A" w:rsidP="009F687B"/>
          <w:p w14:paraId="4429FE88" w14:textId="77777777" w:rsidR="00C0389A" w:rsidRDefault="00C0389A" w:rsidP="009F687B">
            <w:r>
              <w:t>Owner occupied with mortgage</w:t>
            </w:r>
            <w:r>
              <w:tab/>
              <w:t xml:space="preserve">              01</w:t>
            </w:r>
          </w:p>
          <w:p w14:paraId="1A168C90" w14:textId="77777777" w:rsidR="00C0389A" w:rsidRDefault="00C0389A" w:rsidP="009F687B">
            <w:r>
              <w:t>Owner occupied without mortgage</w:t>
            </w:r>
            <w:r>
              <w:tab/>
              <w:t>02</w:t>
            </w:r>
          </w:p>
          <w:p w14:paraId="6E1B2C07" w14:textId="77777777" w:rsidR="00C0389A" w:rsidRDefault="00C0389A" w:rsidP="009F687B">
            <w:r>
              <w:t>Rented (government)</w:t>
            </w:r>
            <w:r>
              <w:tab/>
              <w:t xml:space="preserve">                             03</w:t>
            </w:r>
          </w:p>
          <w:p w14:paraId="2374FFD5" w14:textId="77777777" w:rsidR="00C0389A" w:rsidRDefault="00C0389A" w:rsidP="009F687B">
            <w:r>
              <w:t>Rented (local authority)</w:t>
            </w:r>
            <w:r>
              <w:tab/>
              <w:t xml:space="preserve">                             04</w:t>
            </w:r>
          </w:p>
          <w:p w14:paraId="5A874872" w14:textId="77777777" w:rsidR="00C0389A" w:rsidRDefault="00C0389A" w:rsidP="009F687B">
            <w:r>
              <w:t>Rented (parastatal)</w:t>
            </w:r>
            <w:r>
              <w:tab/>
              <w:t xml:space="preserve">                             05</w:t>
            </w:r>
          </w:p>
          <w:p w14:paraId="12F334DA" w14:textId="77777777" w:rsidR="00C0389A" w:rsidRDefault="00C0389A" w:rsidP="009F687B">
            <w:r>
              <w:t>Rented (Private firm)</w:t>
            </w:r>
            <w:r>
              <w:tab/>
              <w:t xml:space="preserve">                             06</w:t>
            </w:r>
          </w:p>
          <w:p w14:paraId="173F5734" w14:textId="77777777" w:rsidR="00C0389A" w:rsidRDefault="00C0389A" w:rsidP="009F687B">
            <w:r>
              <w:t>Rented (individual)</w:t>
            </w:r>
            <w:r>
              <w:tab/>
              <w:t xml:space="preserve">                             07</w:t>
            </w:r>
          </w:p>
          <w:p w14:paraId="74012EB8" w14:textId="77777777" w:rsidR="00C0389A" w:rsidRDefault="00C0389A" w:rsidP="009F687B">
            <w:r>
              <w:t>Occupied rent free</w:t>
            </w:r>
            <w:r>
              <w:tab/>
              <w:t xml:space="preserve">                             08</w:t>
            </w:r>
          </w:p>
          <w:p w14:paraId="6C6A37F6" w14:textId="77777777" w:rsidR="00C0389A" w:rsidRDefault="00C0389A" w:rsidP="009F687B">
            <w:r>
              <w:t xml:space="preserve">Other </w:t>
            </w:r>
            <w:commentRangeStart w:id="130"/>
            <w:r>
              <w:t>( Specify_____)</w:t>
            </w:r>
            <w:commentRangeEnd w:id="130"/>
            <w:r w:rsidR="00525A71">
              <w:rPr>
                <w:rStyle w:val="CommentReference"/>
              </w:rPr>
              <w:commentReference w:id="130"/>
            </w:r>
            <w:r>
              <w:tab/>
              <w:t xml:space="preserve">                             09</w:t>
            </w:r>
          </w:p>
        </w:tc>
      </w:tr>
      <w:tr w:rsidR="00C0389A" w14:paraId="3850AF9C" w14:textId="77777777" w:rsidTr="009F687B">
        <w:tc>
          <w:tcPr>
            <w:tcW w:w="2070" w:type="dxa"/>
          </w:tcPr>
          <w:p w14:paraId="7276542B" w14:textId="77777777" w:rsidR="00C0389A" w:rsidRPr="00830C7D" w:rsidRDefault="00C0389A" w:rsidP="009F687B">
            <w:pPr>
              <w:jc w:val="right"/>
              <w:rPr>
                <w:b/>
              </w:rPr>
            </w:pPr>
            <w:r>
              <w:rPr>
                <w:b/>
              </w:rPr>
              <w:t>Prefill</w:t>
            </w:r>
          </w:p>
        </w:tc>
        <w:tc>
          <w:tcPr>
            <w:tcW w:w="6835" w:type="dxa"/>
          </w:tcPr>
          <w:p w14:paraId="4087E45E" w14:textId="77777777" w:rsidR="00C0389A" w:rsidRDefault="00C0389A" w:rsidP="009F687B"/>
        </w:tc>
      </w:tr>
      <w:tr w:rsidR="00C0389A" w14:paraId="6D508063" w14:textId="77777777" w:rsidTr="009F687B">
        <w:tc>
          <w:tcPr>
            <w:tcW w:w="2070" w:type="dxa"/>
          </w:tcPr>
          <w:p w14:paraId="0A6DB5C3" w14:textId="77777777" w:rsidR="00C0389A" w:rsidRPr="00830C7D" w:rsidRDefault="00C0389A" w:rsidP="009F687B">
            <w:pPr>
              <w:jc w:val="right"/>
              <w:rPr>
                <w:b/>
              </w:rPr>
            </w:pPr>
            <w:r w:rsidRPr="00830C7D">
              <w:rPr>
                <w:b/>
              </w:rPr>
              <w:t>Consistency checks</w:t>
            </w:r>
          </w:p>
        </w:tc>
        <w:tc>
          <w:tcPr>
            <w:tcW w:w="6835" w:type="dxa"/>
          </w:tcPr>
          <w:p w14:paraId="2DE2B542" w14:textId="77777777" w:rsidR="00C0389A" w:rsidRDefault="00C0389A" w:rsidP="009F687B">
            <w:r>
              <w:t>None</w:t>
            </w:r>
          </w:p>
        </w:tc>
      </w:tr>
      <w:tr w:rsidR="00C0389A" w14:paraId="162A02F8" w14:textId="77777777" w:rsidTr="009F687B">
        <w:tc>
          <w:tcPr>
            <w:tcW w:w="2070" w:type="dxa"/>
          </w:tcPr>
          <w:p w14:paraId="445A46E2" w14:textId="77777777" w:rsidR="00C0389A" w:rsidRPr="00830C7D" w:rsidRDefault="00C0389A" w:rsidP="009F687B">
            <w:pPr>
              <w:jc w:val="center"/>
              <w:rPr>
                <w:b/>
              </w:rPr>
            </w:pPr>
            <w:r>
              <w:rPr>
                <w:b/>
                <w:color w:val="FF0000"/>
              </w:rPr>
              <w:t>R</w:t>
            </w:r>
            <w:r w:rsidRPr="00CC4EE6">
              <w:rPr>
                <w:b/>
                <w:color w:val="FF0000"/>
              </w:rPr>
              <w:t>outing</w:t>
            </w:r>
          </w:p>
        </w:tc>
        <w:tc>
          <w:tcPr>
            <w:tcW w:w="6835" w:type="dxa"/>
          </w:tcPr>
          <w:p w14:paraId="565E1BC0" w14:textId="77777777" w:rsidR="00C0389A" w:rsidRDefault="00C0389A" w:rsidP="009F687B">
            <w:pPr>
              <w:rPr>
                <w:color w:val="FF0000"/>
              </w:rPr>
            </w:pPr>
            <w:r>
              <w:rPr>
                <w:color w:val="FF0000"/>
              </w:rPr>
              <w:t xml:space="preserve">If H2 = 09 then skip to H2b </w:t>
            </w:r>
          </w:p>
          <w:p w14:paraId="735B71CF" w14:textId="77777777" w:rsidR="00C0389A" w:rsidRDefault="00C0389A" w:rsidP="009F687B">
            <w:r>
              <w:rPr>
                <w:color w:val="FF0000"/>
              </w:rPr>
              <w:t>If H2 = 01 – 08 skip to H3</w:t>
            </w:r>
          </w:p>
        </w:tc>
      </w:tr>
      <w:tr w:rsidR="00C0389A" w14:paraId="6922EFBB" w14:textId="77777777" w:rsidTr="009F687B">
        <w:tc>
          <w:tcPr>
            <w:tcW w:w="2070" w:type="dxa"/>
          </w:tcPr>
          <w:p w14:paraId="64C0A5CE" w14:textId="77777777" w:rsidR="00C0389A" w:rsidRPr="00830C7D" w:rsidRDefault="00C0389A" w:rsidP="009F687B">
            <w:pPr>
              <w:jc w:val="right"/>
              <w:rPr>
                <w:b/>
              </w:rPr>
            </w:pPr>
            <w:r>
              <w:rPr>
                <w:b/>
                <w:color w:val="FF0000"/>
              </w:rPr>
              <w:t>Error message</w:t>
            </w:r>
          </w:p>
        </w:tc>
        <w:tc>
          <w:tcPr>
            <w:tcW w:w="6835" w:type="dxa"/>
          </w:tcPr>
          <w:p w14:paraId="4DA5B523" w14:textId="77777777" w:rsidR="00C0389A" w:rsidRDefault="00C0389A" w:rsidP="009F687B">
            <w:r>
              <w:t>None</w:t>
            </w:r>
          </w:p>
        </w:tc>
      </w:tr>
      <w:tr w:rsidR="00C0389A" w14:paraId="66192777" w14:textId="77777777" w:rsidTr="009F687B">
        <w:tc>
          <w:tcPr>
            <w:tcW w:w="2070" w:type="dxa"/>
          </w:tcPr>
          <w:p w14:paraId="7C53C7F9" w14:textId="77777777" w:rsidR="00C0389A" w:rsidRDefault="00C0389A" w:rsidP="009F687B">
            <w:pPr>
              <w:jc w:val="right"/>
              <w:rPr>
                <w:b/>
                <w:color w:val="FF0000"/>
              </w:rPr>
            </w:pPr>
            <w:r>
              <w:rPr>
                <w:b/>
                <w:color w:val="FF0000"/>
              </w:rPr>
              <w:t>Programmer Instructions</w:t>
            </w:r>
          </w:p>
        </w:tc>
        <w:tc>
          <w:tcPr>
            <w:tcW w:w="6835" w:type="dxa"/>
          </w:tcPr>
          <w:p w14:paraId="352BA301" w14:textId="77777777" w:rsidR="00C0389A" w:rsidRDefault="00C0389A" w:rsidP="009F687B">
            <w:r>
              <w:t>Create text field if coded 11</w:t>
            </w:r>
          </w:p>
        </w:tc>
      </w:tr>
      <w:tr w:rsidR="00C0389A" w14:paraId="430E251C" w14:textId="77777777" w:rsidTr="009F687B">
        <w:tc>
          <w:tcPr>
            <w:tcW w:w="2070" w:type="dxa"/>
          </w:tcPr>
          <w:p w14:paraId="6E0BF2B8" w14:textId="77777777" w:rsidR="00C0389A" w:rsidRDefault="00C0389A" w:rsidP="009F687B">
            <w:pPr>
              <w:jc w:val="right"/>
              <w:rPr>
                <w:b/>
                <w:color w:val="FF0000"/>
              </w:rPr>
            </w:pPr>
            <w:r>
              <w:rPr>
                <w:b/>
                <w:color w:val="FF0000"/>
              </w:rPr>
              <w:t>Change log</w:t>
            </w:r>
          </w:p>
        </w:tc>
        <w:tc>
          <w:tcPr>
            <w:tcW w:w="6835" w:type="dxa"/>
          </w:tcPr>
          <w:p w14:paraId="5B6B6BA9" w14:textId="77777777" w:rsidR="00C0389A" w:rsidRDefault="00C0389A" w:rsidP="009F687B"/>
        </w:tc>
      </w:tr>
      <w:tr w:rsidR="00C0389A" w14:paraId="4B6E5C17" w14:textId="77777777" w:rsidTr="009F687B">
        <w:tc>
          <w:tcPr>
            <w:tcW w:w="2070" w:type="dxa"/>
          </w:tcPr>
          <w:p w14:paraId="10B28089" w14:textId="77777777" w:rsidR="00C0389A" w:rsidRDefault="00C0389A" w:rsidP="009F687B">
            <w:pPr>
              <w:jc w:val="center"/>
              <w:rPr>
                <w:b/>
                <w:color w:val="FF0000"/>
              </w:rPr>
            </w:pPr>
          </w:p>
        </w:tc>
        <w:tc>
          <w:tcPr>
            <w:tcW w:w="6835" w:type="dxa"/>
          </w:tcPr>
          <w:p w14:paraId="2AF9C7AF" w14:textId="77777777" w:rsidR="00C0389A" w:rsidRDefault="00C0389A" w:rsidP="009F687B"/>
        </w:tc>
      </w:tr>
    </w:tbl>
    <w:p w14:paraId="63CFBE30" w14:textId="77777777" w:rsidR="00C0389A" w:rsidRDefault="00C0389A" w:rsidP="00C0389A"/>
    <w:p w14:paraId="33C01D7E" w14:textId="77777777" w:rsidR="00C0389A" w:rsidRDefault="00C0389A" w:rsidP="00C0389A">
      <w:pPr>
        <w:pStyle w:val="Heading2"/>
      </w:pPr>
      <w:r>
        <w:t xml:space="preserve">Field: H3 Materials for roof </w:t>
      </w:r>
    </w:p>
    <w:tbl>
      <w:tblPr>
        <w:tblStyle w:val="TableGrid"/>
        <w:tblW w:w="0" w:type="auto"/>
        <w:tblInd w:w="445" w:type="dxa"/>
        <w:tblLook w:val="04A0" w:firstRow="1" w:lastRow="0" w:firstColumn="1" w:lastColumn="0" w:noHBand="0" w:noVBand="1"/>
      </w:tblPr>
      <w:tblGrid>
        <w:gridCol w:w="2070"/>
        <w:gridCol w:w="6835"/>
      </w:tblGrid>
      <w:tr w:rsidR="00C0389A" w14:paraId="11891B0A" w14:textId="77777777" w:rsidTr="009F687B">
        <w:tc>
          <w:tcPr>
            <w:tcW w:w="2070" w:type="dxa"/>
          </w:tcPr>
          <w:p w14:paraId="6C382D62" w14:textId="77777777" w:rsidR="00C0389A" w:rsidRPr="00830C7D" w:rsidRDefault="00C0389A" w:rsidP="009F687B">
            <w:pPr>
              <w:jc w:val="right"/>
              <w:rPr>
                <w:b/>
              </w:rPr>
            </w:pPr>
            <w:r w:rsidRPr="00830C7D">
              <w:rPr>
                <w:b/>
              </w:rPr>
              <w:t>Description</w:t>
            </w:r>
          </w:p>
        </w:tc>
        <w:tc>
          <w:tcPr>
            <w:tcW w:w="6835" w:type="dxa"/>
          </w:tcPr>
          <w:p w14:paraId="4231F4CC" w14:textId="77777777" w:rsidR="00C0389A" w:rsidRDefault="00C0389A" w:rsidP="009F687B">
            <w:r>
              <w:t>Materials for Roof</w:t>
            </w:r>
          </w:p>
        </w:tc>
      </w:tr>
      <w:tr w:rsidR="00C0389A" w14:paraId="33B7C15B" w14:textId="77777777" w:rsidTr="009F687B">
        <w:tc>
          <w:tcPr>
            <w:tcW w:w="2070" w:type="dxa"/>
          </w:tcPr>
          <w:p w14:paraId="53DF1BCF" w14:textId="77777777" w:rsidR="00C0389A" w:rsidRPr="00830C7D" w:rsidRDefault="00C0389A" w:rsidP="009F687B">
            <w:pPr>
              <w:jc w:val="right"/>
              <w:rPr>
                <w:b/>
              </w:rPr>
            </w:pPr>
            <w:r w:rsidRPr="00830C7D">
              <w:rPr>
                <w:b/>
              </w:rPr>
              <w:t>Name</w:t>
            </w:r>
          </w:p>
        </w:tc>
        <w:tc>
          <w:tcPr>
            <w:tcW w:w="6835" w:type="dxa"/>
          </w:tcPr>
          <w:p w14:paraId="313AB17C" w14:textId="77777777" w:rsidR="00C0389A" w:rsidRDefault="00C0389A" w:rsidP="009F687B">
            <w:r>
              <w:t>MATERIALS_ROOF</w:t>
            </w:r>
          </w:p>
        </w:tc>
      </w:tr>
      <w:tr w:rsidR="00C0389A" w14:paraId="54691DD6" w14:textId="77777777" w:rsidTr="009F687B">
        <w:tc>
          <w:tcPr>
            <w:tcW w:w="2070" w:type="dxa"/>
          </w:tcPr>
          <w:p w14:paraId="2B819BB3" w14:textId="77777777" w:rsidR="00C0389A" w:rsidRPr="00830C7D" w:rsidRDefault="00C0389A" w:rsidP="009F687B">
            <w:pPr>
              <w:jc w:val="right"/>
              <w:rPr>
                <w:b/>
              </w:rPr>
            </w:pPr>
            <w:r>
              <w:rPr>
                <w:b/>
              </w:rPr>
              <w:t>Type</w:t>
            </w:r>
          </w:p>
        </w:tc>
        <w:tc>
          <w:tcPr>
            <w:tcW w:w="6835" w:type="dxa"/>
          </w:tcPr>
          <w:p w14:paraId="263EDB20" w14:textId="77777777" w:rsidR="00C0389A" w:rsidRDefault="00C0389A" w:rsidP="009F687B">
            <w:r>
              <w:t>Numeric</w:t>
            </w:r>
          </w:p>
        </w:tc>
      </w:tr>
      <w:tr w:rsidR="00C0389A" w14:paraId="1B469CB1" w14:textId="77777777" w:rsidTr="009F687B">
        <w:tc>
          <w:tcPr>
            <w:tcW w:w="2070" w:type="dxa"/>
          </w:tcPr>
          <w:p w14:paraId="5FAA71F5" w14:textId="77777777" w:rsidR="00C0389A" w:rsidRPr="00830C7D" w:rsidRDefault="00C0389A" w:rsidP="009F687B">
            <w:pPr>
              <w:jc w:val="right"/>
              <w:rPr>
                <w:b/>
              </w:rPr>
            </w:pPr>
            <w:r w:rsidRPr="00830C7D">
              <w:rPr>
                <w:b/>
              </w:rPr>
              <w:t>Universe</w:t>
            </w:r>
          </w:p>
        </w:tc>
        <w:tc>
          <w:tcPr>
            <w:tcW w:w="6835" w:type="dxa"/>
          </w:tcPr>
          <w:p w14:paraId="28E2AE54" w14:textId="77777777" w:rsidR="00C0389A" w:rsidRDefault="00C0389A" w:rsidP="009F687B">
            <w:r>
              <w:t>Household Type = 100</w:t>
            </w:r>
          </w:p>
        </w:tc>
      </w:tr>
      <w:tr w:rsidR="00C0389A" w14:paraId="48122938" w14:textId="77777777" w:rsidTr="009F687B">
        <w:tc>
          <w:tcPr>
            <w:tcW w:w="2070" w:type="dxa"/>
          </w:tcPr>
          <w:p w14:paraId="7EF5F369" w14:textId="77777777" w:rsidR="00C0389A" w:rsidRPr="00830C7D" w:rsidRDefault="00C0389A" w:rsidP="009F687B">
            <w:pPr>
              <w:jc w:val="right"/>
              <w:rPr>
                <w:b/>
              </w:rPr>
            </w:pPr>
            <w:r w:rsidRPr="00830C7D">
              <w:rPr>
                <w:b/>
              </w:rPr>
              <w:t>Question text</w:t>
            </w:r>
          </w:p>
        </w:tc>
        <w:tc>
          <w:tcPr>
            <w:tcW w:w="6835" w:type="dxa"/>
          </w:tcPr>
          <w:p w14:paraId="3C87FD6E" w14:textId="77777777" w:rsidR="00C0389A" w:rsidRDefault="00C0389A" w:rsidP="009F687B">
            <w:r w:rsidRPr="00462207">
              <w:t>What is the MAIN material used for the roof?</w:t>
            </w:r>
          </w:p>
        </w:tc>
      </w:tr>
      <w:tr w:rsidR="00C0389A" w14:paraId="28B56349" w14:textId="77777777" w:rsidTr="009F687B">
        <w:tc>
          <w:tcPr>
            <w:tcW w:w="2070" w:type="dxa"/>
          </w:tcPr>
          <w:p w14:paraId="7BC43563" w14:textId="77777777" w:rsidR="00C0389A" w:rsidRPr="00830C7D" w:rsidRDefault="00C0389A" w:rsidP="009F687B">
            <w:pPr>
              <w:jc w:val="right"/>
              <w:rPr>
                <w:b/>
              </w:rPr>
            </w:pPr>
            <w:r w:rsidRPr="00830C7D">
              <w:rPr>
                <w:b/>
              </w:rPr>
              <w:t>Help text</w:t>
            </w:r>
          </w:p>
        </w:tc>
        <w:tc>
          <w:tcPr>
            <w:tcW w:w="6835" w:type="dxa"/>
          </w:tcPr>
          <w:p w14:paraId="31411452" w14:textId="77777777" w:rsidR="00C0389A" w:rsidRDefault="00C0389A" w:rsidP="009F687B">
            <w:r>
              <w:t>Observe and record appropriate answer</w:t>
            </w:r>
          </w:p>
        </w:tc>
      </w:tr>
      <w:tr w:rsidR="00C0389A" w14:paraId="1116DDFD" w14:textId="77777777" w:rsidTr="009F687B">
        <w:tc>
          <w:tcPr>
            <w:tcW w:w="2070" w:type="dxa"/>
          </w:tcPr>
          <w:p w14:paraId="51AEA4A9" w14:textId="77777777" w:rsidR="00C0389A" w:rsidRPr="00830C7D" w:rsidRDefault="00C0389A" w:rsidP="009F687B">
            <w:pPr>
              <w:jc w:val="right"/>
              <w:rPr>
                <w:b/>
              </w:rPr>
            </w:pPr>
            <w:r w:rsidRPr="00830C7D">
              <w:rPr>
                <w:b/>
              </w:rPr>
              <w:t>Valid range</w:t>
            </w:r>
          </w:p>
        </w:tc>
        <w:tc>
          <w:tcPr>
            <w:tcW w:w="6835" w:type="dxa"/>
          </w:tcPr>
          <w:p w14:paraId="33EFC9A0" w14:textId="77777777" w:rsidR="00C0389A" w:rsidRDefault="00C0389A" w:rsidP="009F687B">
            <w:r>
              <w:t>01-11</w:t>
            </w:r>
          </w:p>
        </w:tc>
      </w:tr>
      <w:tr w:rsidR="00C0389A" w14:paraId="3A325CFC" w14:textId="77777777" w:rsidTr="009F687B">
        <w:tc>
          <w:tcPr>
            <w:tcW w:w="2070" w:type="dxa"/>
          </w:tcPr>
          <w:p w14:paraId="354EE4BD" w14:textId="77777777" w:rsidR="00C0389A" w:rsidRPr="00830C7D" w:rsidRDefault="00C0389A" w:rsidP="009F687B">
            <w:pPr>
              <w:jc w:val="right"/>
              <w:rPr>
                <w:b/>
              </w:rPr>
            </w:pPr>
            <w:r w:rsidRPr="00830C7D">
              <w:rPr>
                <w:b/>
              </w:rPr>
              <w:t>Responses</w:t>
            </w:r>
          </w:p>
        </w:tc>
        <w:tc>
          <w:tcPr>
            <w:tcW w:w="6835" w:type="dxa"/>
          </w:tcPr>
          <w:p w14:paraId="2EA9F87C" w14:textId="77777777" w:rsidR="00C0389A" w:rsidRPr="00A60C3C" w:rsidRDefault="00C0389A" w:rsidP="009F687B">
            <w:r w:rsidRPr="00A60C3C">
              <w:t>Radio button</w:t>
            </w:r>
          </w:p>
          <w:p w14:paraId="49AE6E02" w14:textId="77777777" w:rsidR="00C0389A" w:rsidRDefault="00C0389A" w:rsidP="009F687B"/>
          <w:p w14:paraId="43BF2F13" w14:textId="77777777" w:rsidR="00C0389A" w:rsidRDefault="00C0389A" w:rsidP="009F687B">
            <w:r>
              <w:t>Corrugated iron/zinc sheet</w:t>
            </w:r>
            <w:r>
              <w:tab/>
              <w:t>01</w:t>
            </w:r>
          </w:p>
          <w:p w14:paraId="187DB868" w14:textId="77777777" w:rsidR="00C0389A" w:rsidRDefault="00C0389A" w:rsidP="009F687B">
            <w:r>
              <w:t>Asbestos sheet</w:t>
            </w:r>
            <w:r>
              <w:tab/>
              <w:t xml:space="preserve">                             02</w:t>
            </w:r>
          </w:p>
          <w:p w14:paraId="2A1832B8" w14:textId="77777777" w:rsidR="00C0389A" w:rsidRDefault="00C0389A" w:rsidP="009F687B">
            <w:r>
              <w:t xml:space="preserve">Brick tiles </w:t>
            </w:r>
            <w:r>
              <w:tab/>
              <w:t xml:space="preserve">                             03</w:t>
            </w:r>
          </w:p>
          <w:p w14:paraId="7D5E7483" w14:textId="77777777" w:rsidR="00C0389A" w:rsidRDefault="00C0389A" w:rsidP="009F687B">
            <w:r>
              <w:t xml:space="preserve">Concrete </w:t>
            </w:r>
            <w:r>
              <w:tab/>
              <w:t xml:space="preserve">                             04</w:t>
            </w:r>
          </w:p>
          <w:p w14:paraId="2BA8C438" w14:textId="77777777" w:rsidR="00C0389A" w:rsidRDefault="00C0389A" w:rsidP="009F687B">
            <w:r>
              <w:t>Thatch, grass</w:t>
            </w:r>
            <w:r>
              <w:tab/>
              <w:t xml:space="preserve">                             05</w:t>
            </w:r>
          </w:p>
          <w:p w14:paraId="047C714A" w14:textId="77777777" w:rsidR="00C0389A" w:rsidRDefault="00C0389A" w:rsidP="009F687B">
            <w:r>
              <w:t>Slate</w:t>
            </w:r>
            <w:r>
              <w:tab/>
              <w:t xml:space="preserve">                                           06</w:t>
            </w:r>
          </w:p>
          <w:p w14:paraId="3512C84D" w14:textId="77777777" w:rsidR="00C0389A" w:rsidRDefault="00C0389A" w:rsidP="009F687B">
            <w:r>
              <w:t xml:space="preserve">Wood covered with </w:t>
            </w:r>
            <w:proofErr w:type="spellStart"/>
            <w:r>
              <w:t>melthoid</w:t>
            </w:r>
            <w:proofErr w:type="spellEnd"/>
            <w:r>
              <w:tab/>
              <w:t>07</w:t>
            </w:r>
          </w:p>
          <w:p w14:paraId="2C9AF017" w14:textId="77777777" w:rsidR="00C0389A" w:rsidRDefault="00C0389A" w:rsidP="009F687B">
            <w:r>
              <w:t>Sticks with mud and cow-dung</w:t>
            </w:r>
            <w:r>
              <w:tab/>
              <w:t>08</w:t>
            </w:r>
          </w:p>
          <w:p w14:paraId="4EF96C16" w14:textId="77777777" w:rsidR="00C0389A" w:rsidRDefault="00C0389A" w:rsidP="009F687B">
            <w:r>
              <w:t>Tin</w:t>
            </w:r>
            <w:r>
              <w:tab/>
              <w:t xml:space="preserve">                                            09</w:t>
            </w:r>
          </w:p>
          <w:p w14:paraId="51B457A4" w14:textId="77777777" w:rsidR="00C0389A" w:rsidRDefault="00C0389A" w:rsidP="009F687B">
            <w:r>
              <w:t>Wood/board/plastic/Canvas</w:t>
            </w:r>
            <w:r>
              <w:tab/>
              <w:t>10</w:t>
            </w:r>
          </w:p>
          <w:p w14:paraId="0E930BA4" w14:textId="77777777" w:rsidR="00C0389A" w:rsidRDefault="00C0389A" w:rsidP="009F687B">
            <w:r>
              <w:t xml:space="preserve">Other </w:t>
            </w:r>
            <w:commentRangeStart w:id="131"/>
            <w:r>
              <w:t>( Specify_____)</w:t>
            </w:r>
            <w:commentRangeEnd w:id="131"/>
            <w:r w:rsidR="00525A71">
              <w:rPr>
                <w:rStyle w:val="CommentReference"/>
              </w:rPr>
              <w:commentReference w:id="131"/>
            </w:r>
            <w:r>
              <w:tab/>
              <w:t xml:space="preserve">               11</w:t>
            </w:r>
          </w:p>
        </w:tc>
      </w:tr>
      <w:tr w:rsidR="00C0389A" w14:paraId="16A567EC" w14:textId="77777777" w:rsidTr="009F687B">
        <w:tc>
          <w:tcPr>
            <w:tcW w:w="2070" w:type="dxa"/>
          </w:tcPr>
          <w:p w14:paraId="3925F12F" w14:textId="77777777" w:rsidR="00C0389A" w:rsidRPr="00830C7D" w:rsidRDefault="00C0389A" w:rsidP="009F687B">
            <w:pPr>
              <w:jc w:val="right"/>
              <w:rPr>
                <w:b/>
              </w:rPr>
            </w:pPr>
            <w:r>
              <w:rPr>
                <w:b/>
              </w:rPr>
              <w:t>Prefill</w:t>
            </w:r>
          </w:p>
        </w:tc>
        <w:tc>
          <w:tcPr>
            <w:tcW w:w="6835" w:type="dxa"/>
          </w:tcPr>
          <w:p w14:paraId="7FA27668" w14:textId="77777777" w:rsidR="00C0389A" w:rsidRDefault="00C0389A" w:rsidP="009F687B"/>
        </w:tc>
      </w:tr>
      <w:tr w:rsidR="00C0389A" w14:paraId="3C47C2A9" w14:textId="77777777" w:rsidTr="009F687B">
        <w:tc>
          <w:tcPr>
            <w:tcW w:w="2070" w:type="dxa"/>
          </w:tcPr>
          <w:p w14:paraId="62909130" w14:textId="77777777" w:rsidR="00C0389A" w:rsidRPr="00830C7D" w:rsidRDefault="00C0389A" w:rsidP="009F687B">
            <w:pPr>
              <w:jc w:val="right"/>
              <w:rPr>
                <w:b/>
              </w:rPr>
            </w:pPr>
            <w:r w:rsidRPr="00830C7D">
              <w:rPr>
                <w:b/>
              </w:rPr>
              <w:t>Consistency checks</w:t>
            </w:r>
          </w:p>
        </w:tc>
        <w:tc>
          <w:tcPr>
            <w:tcW w:w="6835" w:type="dxa"/>
          </w:tcPr>
          <w:p w14:paraId="5F1ED114" w14:textId="77777777" w:rsidR="00C0389A" w:rsidRDefault="00C0389A" w:rsidP="009F687B">
            <w:r>
              <w:t>None</w:t>
            </w:r>
          </w:p>
        </w:tc>
      </w:tr>
      <w:tr w:rsidR="00C0389A" w14:paraId="5F9B34C4" w14:textId="77777777" w:rsidTr="009F687B">
        <w:tc>
          <w:tcPr>
            <w:tcW w:w="2070" w:type="dxa"/>
          </w:tcPr>
          <w:p w14:paraId="2803916E" w14:textId="77777777" w:rsidR="00C0389A" w:rsidRPr="00830C7D" w:rsidRDefault="00C0389A" w:rsidP="009F687B">
            <w:pPr>
              <w:jc w:val="center"/>
              <w:rPr>
                <w:b/>
              </w:rPr>
            </w:pPr>
            <w:r>
              <w:rPr>
                <w:b/>
                <w:color w:val="FF0000"/>
              </w:rPr>
              <w:t>R</w:t>
            </w:r>
            <w:r w:rsidRPr="00CC4EE6">
              <w:rPr>
                <w:b/>
                <w:color w:val="FF0000"/>
              </w:rPr>
              <w:t>outing</w:t>
            </w:r>
          </w:p>
        </w:tc>
        <w:tc>
          <w:tcPr>
            <w:tcW w:w="6835" w:type="dxa"/>
          </w:tcPr>
          <w:p w14:paraId="2BEF001B" w14:textId="77777777" w:rsidR="00C0389A" w:rsidRDefault="00C0389A" w:rsidP="009F687B">
            <w:pPr>
              <w:rPr>
                <w:color w:val="FF0000"/>
              </w:rPr>
            </w:pPr>
            <w:r>
              <w:rPr>
                <w:color w:val="FF0000"/>
              </w:rPr>
              <w:t>If H3 = 11 then skip to H3.b</w:t>
            </w:r>
          </w:p>
          <w:p w14:paraId="0AE3C8CE" w14:textId="77777777" w:rsidR="00C0389A" w:rsidRDefault="00C0389A" w:rsidP="009F687B">
            <w:r>
              <w:rPr>
                <w:color w:val="FF0000"/>
              </w:rPr>
              <w:t>If H3 = 01 – 10 skip to H4</w:t>
            </w:r>
          </w:p>
        </w:tc>
      </w:tr>
      <w:tr w:rsidR="00C0389A" w14:paraId="55A4B028" w14:textId="77777777" w:rsidTr="009F687B">
        <w:tc>
          <w:tcPr>
            <w:tcW w:w="2070" w:type="dxa"/>
          </w:tcPr>
          <w:p w14:paraId="60442A4E" w14:textId="77777777" w:rsidR="00C0389A" w:rsidRPr="00830C7D" w:rsidRDefault="00C0389A" w:rsidP="009F687B">
            <w:pPr>
              <w:jc w:val="right"/>
              <w:rPr>
                <w:b/>
              </w:rPr>
            </w:pPr>
            <w:r>
              <w:rPr>
                <w:b/>
                <w:color w:val="FF0000"/>
              </w:rPr>
              <w:lastRenderedPageBreak/>
              <w:t>Error message</w:t>
            </w:r>
          </w:p>
        </w:tc>
        <w:tc>
          <w:tcPr>
            <w:tcW w:w="6835" w:type="dxa"/>
          </w:tcPr>
          <w:p w14:paraId="3217C9C7" w14:textId="77777777" w:rsidR="00C0389A" w:rsidRDefault="00C0389A" w:rsidP="009F687B">
            <w:r>
              <w:t>None</w:t>
            </w:r>
          </w:p>
        </w:tc>
      </w:tr>
      <w:tr w:rsidR="00C0389A" w14:paraId="18ED2EA2" w14:textId="77777777" w:rsidTr="009F687B">
        <w:tc>
          <w:tcPr>
            <w:tcW w:w="2070" w:type="dxa"/>
          </w:tcPr>
          <w:p w14:paraId="2A06D8B5" w14:textId="77777777" w:rsidR="00C0389A" w:rsidRDefault="00C0389A" w:rsidP="009F687B">
            <w:pPr>
              <w:jc w:val="right"/>
              <w:rPr>
                <w:b/>
                <w:color w:val="FF0000"/>
              </w:rPr>
            </w:pPr>
            <w:r>
              <w:rPr>
                <w:b/>
                <w:color w:val="FF0000"/>
              </w:rPr>
              <w:t>Programmer Instructions</w:t>
            </w:r>
          </w:p>
        </w:tc>
        <w:tc>
          <w:tcPr>
            <w:tcW w:w="6835" w:type="dxa"/>
          </w:tcPr>
          <w:p w14:paraId="63B459FD" w14:textId="77777777" w:rsidR="00C0389A" w:rsidRDefault="00C0389A" w:rsidP="009F687B">
            <w:r>
              <w:t>Create text field if coded 11</w:t>
            </w:r>
          </w:p>
        </w:tc>
      </w:tr>
      <w:tr w:rsidR="00C0389A" w14:paraId="3770328F" w14:textId="77777777" w:rsidTr="009F687B">
        <w:tc>
          <w:tcPr>
            <w:tcW w:w="2070" w:type="dxa"/>
          </w:tcPr>
          <w:p w14:paraId="5E22A9A8" w14:textId="77777777" w:rsidR="00C0389A" w:rsidRDefault="00C0389A" w:rsidP="009F687B">
            <w:pPr>
              <w:jc w:val="right"/>
              <w:rPr>
                <w:b/>
                <w:color w:val="FF0000"/>
              </w:rPr>
            </w:pPr>
            <w:r>
              <w:rPr>
                <w:b/>
                <w:color w:val="FF0000"/>
              </w:rPr>
              <w:t>Change log</w:t>
            </w:r>
          </w:p>
        </w:tc>
        <w:tc>
          <w:tcPr>
            <w:tcW w:w="6835" w:type="dxa"/>
          </w:tcPr>
          <w:p w14:paraId="72D383B2" w14:textId="77777777" w:rsidR="00C0389A" w:rsidRDefault="00C0389A" w:rsidP="009F687B"/>
        </w:tc>
      </w:tr>
      <w:tr w:rsidR="00C0389A" w14:paraId="7E81A018" w14:textId="77777777" w:rsidTr="009F687B">
        <w:tc>
          <w:tcPr>
            <w:tcW w:w="2070" w:type="dxa"/>
          </w:tcPr>
          <w:p w14:paraId="66506B31" w14:textId="77777777" w:rsidR="00C0389A" w:rsidRDefault="00C0389A" w:rsidP="009F687B">
            <w:pPr>
              <w:jc w:val="center"/>
              <w:rPr>
                <w:b/>
                <w:color w:val="FF0000"/>
              </w:rPr>
            </w:pPr>
          </w:p>
        </w:tc>
        <w:tc>
          <w:tcPr>
            <w:tcW w:w="6835" w:type="dxa"/>
          </w:tcPr>
          <w:p w14:paraId="362D2F70" w14:textId="77777777" w:rsidR="00C0389A" w:rsidRDefault="00C0389A" w:rsidP="009F687B"/>
        </w:tc>
      </w:tr>
    </w:tbl>
    <w:p w14:paraId="4DE7B2B4" w14:textId="77777777" w:rsidR="00C0389A" w:rsidRDefault="00C0389A" w:rsidP="00C0389A"/>
    <w:p w14:paraId="4CBF7224" w14:textId="77777777" w:rsidR="00C0389A" w:rsidRDefault="00C0389A" w:rsidP="00C0389A">
      <w:pPr>
        <w:pStyle w:val="Heading2"/>
      </w:pPr>
      <w:r>
        <w:t>Field: H4 Materials for outer walls</w:t>
      </w:r>
    </w:p>
    <w:tbl>
      <w:tblPr>
        <w:tblStyle w:val="TableGrid"/>
        <w:tblW w:w="0" w:type="auto"/>
        <w:tblInd w:w="445" w:type="dxa"/>
        <w:tblLook w:val="04A0" w:firstRow="1" w:lastRow="0" w:firstColumn="1" w:lastColumn="0" w:noHBand="0" w:noVBand="1"/>
      </w:tblPr>
      <w:tblGrid>
        <w:gridCol w:w="2070"/>
        <w:gridCol w:w="6835"/>
      </w:tblGrid>
      <w:tr w:rsidR="00C0389A" w14:paraId="034367BF" w14:textId="77777777" w:rsidTr="009F687B">
        <w:tc>
          <w:tcPr>
            <w:tcW w:w="2070" w:type="dxa"/>
          </w:tcPr>
          <w:p w14:paraId="678AA53E" w14:textId="77777777" w:rsidR="00C0389A" w:rsidRPr="00830C7D" w:rsidRDefault="00C0389A" w:rsidP="009F687B">
            <w:pPr>
              <w:jc w:val="right"/>
              <w:rPr>
                <w:b/>
              </w:rPr>
            </w:pPr>
            <w:r w:rsidRPr="00830C7D">
              <w:rPr>
                <w:b/>
              </w:rPr>
              <w:t>Description</w:t>
            </w:r>
          </w:p>
        </w:tc>
        <w:tc>
          <w:tcPr>
            <w:tcW w:w="6835" w:type="dxa"/>
          </w:tcPr>
          <w:p w14:paraId="4CF23761" w14:textId="77777777" w:rsidR="00C0389A" w:rsidRDefault="00C0389A" w:rsidP="009F687B">
            <w:r>
              <w:t>Materials for outer walls</w:t>
            </w:r>
          </w:p>
        </w:tc>
      </w:tr>
      <w:tr w:rsidR="00C0389A" w14:paraId="2BEE3327" w14:textId="77777777" w:rsidTr="009F687B">
        <w:tc>
          <w:tcPr>
            <w:tcW w:w="2070" w:type="dxa"/>
          </w:tcPr>
          <w:p w14:paraId="4BEFC641" w14:textId="77777777" w:rsidR="00C0389A" w:rsidRPr="00830C7D" w:rsidRDefault="00C0389A" w:rsidP="009F687B">
            <w:pPr>
              <w:jc w:val="right"/>
              <w:rPr>
                <w:b/>
              </w:rPr>
            </w:pPr>
            <w:r w:rsidRPr="00830C7D">
              <w:rPr>
                <w:b/>
              </w:rPr>
              <w:t>Name</w:t>
            </w:r>
          </w:p>
        </w:tc>
        <w:tc>
          <w:tcPr>
            <w:tcW w:w="6835" w:type="dxa"/>
          </w:tcPr>
          <w:p w14:paraId="48958A7A" w14:textId="77777777" w:rsidR="00C0389A" w:rsidRDefault="00C0389A" w:rsidP="009F687B">
            <w:r>
              <w:t>MATERIALS_WALLS</w:t>
            </w:r>
          </w:p>
        </w:tc>
      </w:tr>
      <w:tr w:rsidR="00C0389A" w14:paraId="04347A87" w14:textId="77777777" w:rsidTr="009F687B">
        <w:tc>
          <w:tcPr>
            <w:tcW w:w="2070" w:type="dxa"/>
          </w:tcPr>
          <w:p w14:paraId="6C2D27EC" w14:textId="77777777" w:rsidR="00C0389A" w:rsidRPr="00830C7D" w:rsidRDefault="00C0389A" w:rsidP="009F687B">
            <w:pPr>
              <w:jc w:val="right"/>
              <w:rPr>
                <w:b/>
              </w:rPr>
            </w:pPr>
            <w:r>
              <w:rPr>
                <w:b/>
              </w:rPr>
              <w:t>Type</w:t>
            </w:r>
          </w:p>
        </w:tc>
        <w:tc>
          <w:tcPr>
            <w:tcW w:w="6835" w:type="dxa"/>
          </w:tcPr>
          <w:p w14:paraId="1B6170E3" w14:textId="77777777" w:rsidR="00C0389A" w:rsidRDefault="00C0389A" w:rsidP="009F687B">
            <w:r>
              <w:t>Numeric</w:t>
            </w:r>
          </w:p>
        </w:tc>
      </w:tr>
      <w:tr w:rsidR="00C0389A" w14:paraId="05F83DAC" w14:textId="77777777" w:rsidTr="009F687B">
        <w:tc>
          <w:tcPr>
            <w:tcW w:w="2070" w:type="dxa"/>
          </w:tcPr>
          <w:p w14:paraId="6C4D3A26" w14:textId="77777777" w:rsidR="00C0389A" w:rsidRPr="00830C7D" w:rsidRDefault="00C0389A" w:rsidP="009F687B">
            <w:pPr>
              <w:jc w:val="right"/>
              <w:rPr>
                <w:b/>
              </w:rPr>
            </w:pPr>
            <w:r w:rsidRPr="00830C7D">
              <w:rPr>
                <w:b/>
              </w:rPr>
              <w:t>Universe</w:t>
            </w:r>
          </w:p>
        </w:tc>
        <w:tc>
          <w:tcPr>
            <w:tcW w:w="6835" w:type="dxa"/>
          </w:tcPr>
          <w:p w14:paraId="69BCAAFB" w14:textId="77777777" w:rsidR="00C0389A" w:rsidRDefault="00C0389A" w:rsidP="009F687B">
            <w:r>
              <w:t>Household Type = 100</w:t>
            </w:r>
          </w:p>
        </w:tc>
      </w:tr>
      <w:tr w:rsidR="00C0389A" w14:paraId="75007549" w14:textId="77777777" w:rsidTr="009F687B">
        <w:tc>
          <w:tcPr>
            <w:tcW w:w="2070" w:type="dxa"/>
          </w:tcPr>
          <w:p w14:paraId="1F62A4D6" w14:textId="77777777" w:rsidR="00C0389A" w:rsidRPr="00830C7D" w:rsidRDefault="00C0389A" w:rsidP="009F687B">
            <w:pPr>
              <w:jc w:val="right"/>
              <w:rPr>
                <w:b/>
              </w:rPr>
            </w:pPr>
            <w:r w:rsidRPr="00830C7D">
              <w:rPr>
                <w:b/>
              </w:rPr>
              <w:t>Question text</w:t>
            </w:r>
          </w:p>
        </w:tc>
        <w:tc>
          <w:tcPr>
            <w:tcW w:w="6835" w:type="dxa"/>
          </w:tcPr>
          <w:p w14:paraId="265A65CF" w14:textId="77777777" w:rsidR="00C0389A" w:rsidRDefault="00C0389A" w:rsidP="009F687B">
            <w:r w:rsidRPr="00524E5A">
              <w:t>What is the MAIN material used for outer walls?</w:t>
            </w:r>
          </w:p>
        </w:tc>
      </w:tr>
      <w:tr w:rsidR="00C0389A" w14:paraId="268CE348" w14:textId="77777777" w:rsidTr="009F687B">
        <w:tc>
          <w:tcPr>
            <w:tcW w:w="2070" w:type="dxa"/>
          </w:tcPr>
          <w:p w14:paraId="2DA06F7A" w14:textId="77777777" w:rsidR="00C0389A" w:rsidRPr="00830C7D" w:rsidRDefault="00C0389A" w:rsidP="009F687B">
            <w:pPr>
              <w:jc w:val="right"/>
              <w:rPr>
                <w:b/>
              </w:rPr>
            </w:pPr>
            <w:r w:rsidRPr="00830C7D">
              <w:rPr>
                <w:b/>
              </w:rPr>
              <w:t>Help text</w:t>
            </w:r>
          </w:p>
        </w:tc>
        <w:tc>
          <w:tcPr>
            <w:tcW w:w="6835" w:type="dxa"/>
          </w:tcPr>
          <w:p w14:paraId="7EE15BD4" w14:textId="77777777" w:rsidR="00C0389A" w:rsidRDefault="00C0389A" w:rsidP="009F687B">
            <w:r>
              <w:t>Observe and record appropriate answer</w:t>
            </w:r>
          </w:p>
        </w:tc>
      </w:tr>
      <w:tr w:rsidR="00C0389A" w14:paraId="3DCC1973" w14:textId="77777777" w:rsidTr="009F687B">
        <w:tc>
          <w:tcPr>
            <w:tcW w:w="2070" w:type="dxa"/>
          </w:tcPr>
          <w:p w14:paraId="05F80006" w14:textId="77777777" w:rsidR="00C0389A" w:rsidRPr="00830C7D" w:rsidRDefault="00C0389A" w:rsidP="009F687B">
            <w:pPr>
              <w:jc w:val="right"/>
              <w:rPr>
                <w:b/>
              </w:rPr>
            </w:pPr>
            <w:r w:rsidRPr="00830C7D">
              <w:rPr>
                <w:b/>
              </w:rPr>
              <w:t>Valid range</w:t>
            </w:r>
          </w:p>
        </w:tc>
        <w:tc>
          <w:tcPr>
            <w:tcW w:w="6835" w:type="dxa"/>
          </w:tcPr>
          <w:p w14:paraId="1625A8DE" w14:textId="77777777" w:rsidR="00C0389A" w:rsidRDefault="00C0389A" w:rsidP="009F687B">
            <w:r>
              <w:t>01-10</w:t>
            </w:r>
          </w:p>
        </w:tc>
      </w:tr>
      <w:tr w:rsidR="00C0389A" w14:paraId="10880A07" w14:textId="77777777" w:rsidTr="009F687B">
        <w:tc>
          <w:tcPr>
            <w:tcW w:w="2070" w:type="dxa"/>
          </w:tcPr>
          <w:p w14:paraId="59F93195" w14:textId="77777777" w:rsidR="00C0389A" w:rsidRPr="00830C7D" w:rsidRDefault="00C0389A" w:rsidP="009F687B">
            <w:pPr>
              <w:jc w:val="right"/>
              <w:rPr>
                <w:b/>
              </w:rPr>
            </w:pPr>
            <w:r w:rsidRPr="00830C7D">
              <w:rPr>
                <w:b/>
              </w:rPr>
              <w:t>Responses</w:t>
            </w:r>
          </w:p>
        </w:tc>
        <w:tc>
          <w:tcPr>
            <w:tcW w:w="6835" w:type="dxa"/>
          </w:tcPr>
          <w:p w14:paraId="47F0150B" w14:textId="77777777" w:rsidR="00C0389A" w:rsidRDefault="00C0389A" w:rsidP="009F687B">
            <w:r>
              <w:t>Radio Button</w:t>
            </w:r>
          </w:p>
          <w:p w14:paraId="606420C2" w14:textId="77777777" w:rsidR="00C0389A" w:rsidRDefault="00C0389A" w:rsidP="009F687B"/>
          <w:p w14:paraId="7C49A38A" w14:textId="77777777" w:rsidR="00C0389A" w:rsidRDefault="00C0389A" w:rsidP="009F687B">
            <w:r>
              <w:t>Cement blocks/Bricks/Stones</w:t>
            </w:r>
            <w:r>
              <w:tab/>
              <w:t xml:space="preserve">             01</w:t>
            </w:r>
          </w:p>
          <w:p w14:paraId="3013E902" w14:textId="77777777" w:rsidR="00C0389A" w:rsidRDefault="00C0389A" w:rsidP="009F687B">
            <w:r>
              <w:t>Burnt bricks/Face bricks</w:t>
            </w:r>
            <w:r>
              <w:tab/>
              <w:t xml:space="preserve">                            02</w:t>
            </w:r>
          </w:p>
          <w:p w14:paraId="06DEBF95" w14:textId="77777777" w:rsidR="00C0389A" w:rsidRDefault="00C0389A" w:rsidP="009F687B">
            <w:r>
              <w:t>Mud/Clay bricks</w:t>
            </w:r>
            <w:r>
              <w:tab/>
              <w:t xml:space="preserve">                            03</w:t>
            </w:r>
          </w:p>
          <w:p w14:paraId="2A68600B" w14:textId="77777777" w:rsidR="00C0389A" w:rsidRDefault="00C0389A" w:rsidP="009F687B">
            <w:r>
              <w:t>Corrugated iron/Zinc</w:t>
            </w:r>
            <w:r>
              <w:tab/>
              <w:t xml:space="preserve">                            04</w:t>
            </w:r>
          </w:p>
          <w:p w14:paraId="01394038" w14:textId="77777777" w:rsidR="00C0389A" w:rsidRDefault="00C0389A" w:rsidP="009F687B">
            <w:r>
              <w:t xml:space="preserve">Prefabricated  materials </w:t>
            </w:r>
            <w:r>
              <w:tab/>
              <w:t xml:space="preserve">              05</w:t>
            </w:r>
          </w:p>
          <w:p w14:paraId="0C615CFE" w14:textId="77777777" w:rsidR="00C0389A" w:rsidRDefault="00C0389A" w:rsidP="009F687B">
            <w:r>
              <w:t>Wood poles/Sticks or Grass/Reeds</w:t>
            </w:r>
            <w:r>
              <w:tab/>
              <w:t>06</w:t>
            </w:r>
          </w:p>
          <w:p w14:paraId="0E393C0B" w14:textId="77777777" w:rsidR="00C0389A" w:rsidRDefault="00C0389A" w:rsidP="009F687B">
            <w:r>
              <w:t>Sticks with mud/Clay/Cow dung</w:t>
            </w:r>
            <w:r>
              <w:tab/>
              <w:t xml:space="preserve">              07</w:t>
            </w:r>
          </w:p>
          <w:p w14:paraId="44C120B7" w14:textId="77777777" w:rsidR="00C0389A" w:rsidRDefault="00C0389A" w:rsidP="009F687B">
            <w:r>
              <w:t>Tin</w:t>
            </w:r>
            <w:r>
              <w:tab/>
              <w:t xml:space="preserve">                                                         08</w:t>
            </w:r>
          </w:p>
          <w:p w14:paraId="4010DCD7" w14:textId="77777777" w:rsidR="00C0389A" w:rsidRDefault="00C0389A" w:rsidP="009F687B">
            <w:r>
              <w:t>Wood/board/plastic/Canvas</w:t>
            </w:r>
            <w:r>
              <w:tab/>
              <w:t xml:space="preserve">              09</w:t>
            </w:r>
          </w:p>
          <w:p w14:paraId="61F509DB" w14:textId="77777777" w:rsidR="00C0389A" w:rsidRDefault="00C0389A" w:rsidP="009F687B">
            <w:r>
              <w:t>Other ( Specify_____)</w:t>
            </w:r>
            <w:r>
              <w:tab/>
              <w:t xml:space="preserve">                            10</w:t>
            </w:r>
          </w:p>
        </w:tc>
      </w:tr>
      <w:tr w:rsidR="00C0389A" w14:paraId="30A9C2F1" w14:textId="77777777" w:rsidTr="009F687B">
        <w:tc>
          <w:tcPr>
            <w:tcW w:w="2070" w:type="dxa"/>
          </w:tcPr>
          <w:p w14:paraId="4DF55E7F" w14:textId="77777777" w:rsidR="00C0389A" w:rsidRPr="00830C7D" w:rsidRDefault="00C0389A" w:rsidP="009F687B">
            <w:pPr>
              <w:jc w:val="right"/>
              <w:rPr>
                <w:b/>
              </w:rPr>
            </w:pPr>
            <w:r>
              <w:rPr>
                <w:b/>
              </w:rPr>
              <w:t>Prefill</w:t>
            </w:r>
          </w:p>
        </w:tc>
        <w:tc>
          <w:tcPr>
            <w:tcW w:w="6835" w:type="dxa"/>
          </w:tcPr>
          <w:p w14:paraId="59371191" w14:textId="77777777" w:rsidR="00C0389A" w:rsidRDefault="00C0389A" w:rsidP="009F687B">
            <w:r>
              <w:t>None</w:t>
            </w:r>
          </w:p>
        </w:tc>
      </w:tr>
      <w:tr w:rsidR="00C0389A" w14:paraId="57231708" w14:textId="77777777" w:rsidTr="009F687B">
        <w:tc>
          <w:tcPr>
            <w:tcW w:w="2070" w:type="dxa"/>
          </w:tcPr>
          <w:p w14:paraId="7BA8542A" w14:textId="77777777" w:rsidR="00C0389A" w:rsidRPr="00830C7D" w:rsidRDefault="00C0389A" w:rsidP="009F687B">
            <w:pPr>
              <w:jc w:val="right"/>
              <w:rPr>
                <w:b/>
              </w:rPr>
            </w:pPr>
            <w:r w:rsidRPr="00830C7D">
              <w:rPr>
                <w:b/>
              </w:rPr>
              <w:t>Consistency checks</w:t>
            </w:r>
          </w:p>
        </w:tc>
        <w:tc>
          <w:tcPr>
            <w:tcW w:w="6835" w:type="dxa"/>
          </w:tcPr>
          <w:p w14:paraId="03B1CD71" w14:textId="77777777" w:rsidR="00C0389A" w:rsidRDefault="00C0389A" w:rsidP="009F687B">
            <w:r>
              <w:t>None</w:t>
            </w:r>
          </w:p>
        </w:tc>
      </w:tr>
      <w:tr w:rsidR="00C0389A" w14:paraId="32C17EB8" w14:textId="77777777" w:rsidTr="009F687B">
        <w:tc>
          <w:tcPr>
            <w:tcW w:w="2070" w:type="dxa"/>
          </w:tcPr>
          <w:p w14:paraId="78376379"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7FF0036D" w14:textId="77777777" w:rsidR="00C0389A" w:rsidRDefault="00C0389A" w:rsidP="009F687B">
            <w:pPr>
              <w:rPr>
                <w:color w:val="FF0000"/>
              </w:rPr>
            </w:pPr>
            <w:r>
              <w:rPr>
                <w:color w:val="FF0000"/>
              </w:rPr>
              <w:t xml:space="preserve">If H4 = 10 then skip to H4.b </w:t>
            </w:r>
          </w:p>
          <w:p w14:paraId="35C07126" w14:textId="77777777" w:rsidR="00C0389A" w:rsidRDefault="00C0389A" w:rsidP="009F687B">
            <w:r>
              <w:rPr>
                <w:color w:val="FF0000"/>
              </w:rPr>
              <w:t>If H4 = 01 – 09 skip to H5</w:t>
            </w:r>
          </w:p>
        </w:tc>
      </w:tr>
      <w:tr w:rsidR="00C0389A" w14:paraId="2A10B8AB" w14:textId="77777777" w:rsidTr="009F687B">
        <w:tc>
          <w:tcPr>
            <w:tcW w:w="2070" w:type="dxa"/>
          </w:tcPr>
          <w:p w14:paraId="4427305C" w14:textId="77777777" w:rsidR="00C0389A" w:rsidRDefault="00C0389A" w:rsidP="009F687B">
            <w:pPr>
              <w:jc w:val="right"/>
              <w:rPr>
                <w:b/>
                <w:color w:val="FF0000"/>
              </w:rPr>
            </w:pPr>
            <w:r>
              <w:rPr>
                <w:b/>
                <w:color w:val="FF0000"/>
              </w:rPr>
              <w:t>Error message</w:t>
            </w:r>
          </w:p>
        </w:tc>
        <w:tc>
          <w:tcPr>
            <w:tcW w:w="6835" w:type="dxa"/>
          </w:tcPr>
          <w:p w14:paraId="2E771942" w14:textId="77777777" w:rsidR="00C0389A" w:rsidRDefault="00C0389A" w:rsidP="009F687B">
            <w:r>
              <w:t>None</w:t>
            </w:r>
          </w:p>
        </w:tc>
      </w:tr>
      <w:tr w:rsidR="00C0389A" w14:paraId="5C6E4AEA" w14:textId="77777777" w:rsidTr="009F687B">
        <w:tc>
          <w:tcPr>
            <w:tcW w:w="2070" w:type="dxa"/>
          </w:tcPr>
          <w:p w14:paraId="5E893ABB" w14:textId="77777777" w:rsidR="00C0389A" w:rsidRDefault="00C0389A" w:rsidP="009F687B">
            <w:pPr>
              <w:jc w:val="right"/>
              <w:rPr>
                <w:b/>
                <w:color w:val="FF0000"/>
              </w:rPr>
            </w:pPr>
            <w:r>
              <w:rPr>
                <w:b/>
                <w:color w:val="FF0000"/>
              </w:rPr>
              <w:t>Programmer Instructions</w:t>
            </w:r>
          </w:p>
        </w:tc>
        <w:tc>
          <w:tcPr>
            <w:tcW w:w="6835" w:type="dxa"/>
          </w:tcPr>
          <w:p w14:paraId="519F0421" w14:textId="77777777" w:rsidR="00C0389A" w:rsidRDefault="00C0389A" w:rsidP="009F687B">
            <w:r>
              <w:t>Create text field if coded 11</w:t>
            </w:r>
          </w:p>
        </w:tc>
      </w:tr>
      <w:tr w:rsidR="00C0389A" w14:paraId="3A0C78C0" w14:textId="77777777" w:rsidTr="009F687B">
        <w:tc>
          <w:tcPr>
            <w:tcW w:w="2070" w:type="dxa"/>
          </w:tcPr>
          <w:p w14:paraId="0E3CE68D" w14:textId="77777777" w:rsidR="00C0389A" w:rsidRDefault="00C0389A" w:rsidP="009F687B">
            <w:pPr>
              <w:jc w:val="right"/>
              <w:rPr>
                <w:b/>
                <w:color w:val="FF0000"/>
              </w:rPr>
            </w:pPr>
            <w:r>
              <w:rPr>
                <w:b/>
                <w:color w:val="FF0000"/>
              </w:rPr>
              <w:t>Change log</w:t>
            </w:r>
          </w:p>
        </w:tc>
        <w:tc>
          <w:tcPr>
            <w:tcW w:w="6835" w:type="dxa"/>
          </w:tcPr>
          <w:p w14:paraId="51656625" w14:textId="77777777" w:rsidR="00C0389A" w:rsidRDefault="00C0389A" w:rsidP="009F687B"/>
        </w:tc>
      </w:tr>
      <w:tr w:rsidR="00C0389A" w14:paraId="07969AD0" w14:textId="77777777" w:rsidTr="009F687B">
        <w:tc>
          <w:tcPr>
            <w:tcW w:w="2070" w:type="dxa"/>
          </w:tcPr>
          <w:p w14:paraId="0B813964" w14:textId="77777777" w:rsidR="00C0389A" w:rsidRDefault="00C0389A" w:rsidP="009F687B">
            <w:pPr>
              <w:jc w:val="right"/>
              <w:rPr>
                <w:b/>
                <w:color w:val="FF0000"/>
              </w:rPr>
            </w:pPr>
          </w:p>
        </w:tc>
        <w:tc>
          <w:tcPr>
            <w:tcW w:w="6835" w:type="dxa"/>
          </w:tcPr>
          <w:p w14:paraId="77836A6C" w14:textId="77777777" w:rsidR="00C0389A" w:rsidRDefault="00C0389A" w:rsidP="009F687B"/>
        </w:tc>
      </w:tr>
    </w:tbl>
    <w:p w14:paraId="37BDCE7E" w14:textId="77777777" w:rsidR="00C0389A" w:rsidRDefault="00C0389A" w:rsidP="00C0389A"/>
    <w:p w14:paraId="07A782B5" w14:textId="77777777" w:rsidR="00C0389A" w:rsidRDefault="00C0389A" w:rsidP="00C0389A">
      <w:pPr>
        <w:pStyle w:val="Heading2"/>
      </w:pPr>
      <w:r>
        <w:t xml:space="preserve">Field: H5 Materials for the Floor </w:t>
      </w:r>
    </w:p>
    <w:tbl>
      <w:tblPr>
        <w:tblStyle w:val="TableGrid"/>
        <w:tblW w:w="0" w:type="auto"/>
        <w:tblInd w:w="445" w:type="dxa"/>
        <w:tblLook w:val="04A0" w:firstRow="1" w:lastRow="0" w:firstColumn="1" w:lastColumn="0" w:noHBand="0" w:noVBand="1"/>
      </w:tblPr>
      <w:tblGrid>
        <w:gridCol w:w="2070"/>
        <w:gridCol w:w="6835"/>
      </w:tblGrid>
      <w:tr w:rsidR="00C0389A" w14:paraId="364A6351" w14:textId="77777777" w:rsidTr="009F687B">
        <w:tc>
          <w:tcPr>
            <w:tcW w:w="2070" w:type="dxa"/>
          </w:tcPr>
          <w:p w14:paraId="404DFF71" w14:textId="77777777" w:rsidR="00C0389A" w:rsidRPr="00830C7D" w:rsidRDefault="00C0389A" w:rsidP="009F687B">
            <w:pPr>
              <w:jc w:val="right"/>
              <w:rPr>
                <w:b/>
              </w:rPr>
            </w:pPr>
            <w:r w:rsidRPr="00830C7D">
              <w:rPr>
                <w:b/>
              </w:rPr>
              <w:t>Description</w:t>
            </w:r>
          </w:p>
        </w:tc>
        <w:tc>
          <w:tcPr>
            <w:tcW w:w="6835" w:type="dxa"/>
          </w:tcPr>
          <w:p w14:paraId="0B4D79E8" w14:textId="77777777" w:rsidR="00C0389A" w:rsidRDefault="00C0389A" w:rsidP="009F687B">
            <w:r>
              <w:t>Materials for the floor</w:t>
            </w:r>
          </w:p>
        </w:tc>
      </w:tr>
      <w:tr w:rsidR="00C0389A" w14:paraId="26EF71D8" w14:textId="77777777" w:rsidTr="009F687B">
        <w:tc>
          <w:tcPr>
            <w:tcW w:w="2070" w:type="dxa"/>
          </w:tcPr>
          <w:p w14:paraId="5ED0F071" w14:textId="77777777" w:rsidR="00C0389A" w:rsidRPr="00830C7D" w:rsidRDefault="00C0389A" w:rsidP="009F687B">
            <w:pPr>
              <w:jc w:val="right"/>
              <w:rPr>
                <w:b/>
              </w:rPr>
            </w:pPr>
            <w:r w:rsidRPr="00830C7D">
              <w:rPr>
                <w:b/>
              </w:rPr>
              <w:t>Name</w:t>
            </w:r>
          </w:p>
        </w:tc>
        <w:tc>
          <w:tcPr>
            <w:tcW w:w="6835" w:type="dxa"/>
          </w:tcPr>
          <w:p w14:paraId="10A50CF9" w14:textId="77777777" w:rsidR="00C0389A" w:rsidRDefault="00C0389A" w:rsidP="009F687B">
            <w:r>
              <w:t>MATERIALS_FLOOR</w:t>
            </w:r>
          </w:p>
        </w:tc>
      </w:tr>
      <w:tr w:rsidR="00C0389A" w14:paraId="7608B3BA" w14:textId="77777777" w:rsidTr="009F687B">
        <w:tc>
          <w:tcPr>
            <w:tcW w:w="2070" w:type="dxa"/>
          </w:tcPr>
          <w:p w14:paraId="4AEF2696" w14:textId="77777777" w:rsidR="00C0389A" w:rsidRPr="00830C7D" w:rsidRDefault="00C0389A" w:rsidP="009F687B">
            <w:pPr>
              <w:jc w:val="right"/>
              <w:rPr>
                <w:b/>
              </w:rPr>
            </w:pPr>
            <w:r>
              <w:rPr>
                <w:b/>
              </w:rPr>
              <w:t>Type</w:t>
            </w:r>
          </w:p>
        </w:tc>
        <w:tc>
          <w:tcPr>
            <w:tcW w:w="6835" w:type="dxa"/>
          </w:tcPr>
          <w:p w14:paraId="53A82E65" w14:textId="77777777" w:rsidR="00C0389A" w:rsidRDefault="00C0389A" w:rsidP="009F687B">
            <w:r>
              <w:t>Numeric</w:t>
            </w:r>
          </w:p>
        </w:tc>
      </w:tr>
      <w:tr w:rsidR="00C0389A" w14:paraId="2AB5BB3E" w14:textId="77777777" w:rsidTr="009F687B">
        <w:tc>
          <w:tcPr>
            <w:tcW w:w="2070" w:type="dxa"/>
          </w:tcPr>
          <w:p w14:paraId="46E3DB02" w14:textId="77777777" w:rsidR="00C0389A" w:rsidRPr="00830C7D" w:rsidRDefault="00C0389A" w:rsidP="009F687B">
            <w:pPr>
              <w:jc w:val="right"/>
              <w:rPr>
                <w:b/>
              </w:rPr>
            </w:pPr>
            <w:r w:rsidRPr="00830C7D">
              <w:rPr>
                <w:b/>
              </w:rPr>
              <w:t>Universe</w:t>
            </w:r>
          </w:p>
        </w:tc>
        <w:tc>
          <w:tcPr>
            <w:tcW w:w="6835" w:type="dxa"/>
          </w:tcPr>
          <w:p w14:paraId="2E55C00F" w14:textId="77777777" w:rsidR="00C0389A" w:rsidRDefault="00C0389A" w:rsidP="009F687B">
            <w:r>
              <w:t>Household Type = 100</w:t>
            </w:r>
          </w:p>
        </w:tc>
      </w:tr>
      <w:tr w:rsidR="00C0389A" w14:paraId="22F0A8BD" w14:textId="77777777" w:rsidTr="009F687B">
        <w:tc>
          <w:tcPr>
            <w:tcW w:w="2070" w:type="dxa"/>
          </w:tcPr>
          <w:p w14:paraId="18DD116B" w14:textId="77777777" w:rsidR="00C0389A" w:rsidRPr="00830C7D" w:rsidRDefault="00C0389A" w:rsidP="009F687B">
            <w:pPr>
              <w:jc w:val="right"/>
              <w:rPr>
                <w:b/>
              </w:rPr>
            </w:pPr>
            <w:r w:rsidRPr="00830C7D">
              <w:rPr>
                <w:b/>
              </w:rPr>
              <w:t>Question text</w:t>
            </w:r>
          </w:p>
        </w:tc>
        <w:tc>
          <w:tcPr>
            <w:tcW w:w="6835" w:type="dxa"/>
          </w:tcPr>
          <w:p w14:paraId="73F1EBD1" w14:textId="77777777" w:rsidR="00C0389A" w:rsidRDefault="00C0389A" w:rsidP="009F687B">
            <w:r w:rsidRPr="006B3BCE">
              <w:t>What is the MAIN material used for the floor?</w:t>
            </w:r>
          </w:p>
        </w:tc>
      </w:tr>
      <w:tr w:rsidR="00C0389A" w14:paraId="1658CC6E" w14:textId="77777777" w:rsidTr="009F687B">
        <w:tc>
          <w:tcPr>
            <w:tcW w:w="2070" w:type="dxa"/>
          </w:tcPr>
          <w:p w14:paraId="05861F39" w14:textId="77777777" w:rsidR="00C0389A" w:rsidRPr="00830C7D" w:rsidRDefault="00C0389A" w:rsidP="009F687B">
            <w:pPr>
              <w:jc w:val="right"/>
              <w:rPr>
                <w:b/>
              </w:rPr>
            </w:pPr>
            <w:r w:rsidRPr="00830C7D">
              <w:rPr>
                <w:b/>
              </w:rPr>
              <w:t>Help text</w:t>
            </w:r>
          </w:p>
        </w:tc>
        <w:tc>
          <w:tcPr>
            <w:tcW w:w="6835" w:type="dxa"/>
          </w:tcPr>
          <w:p w14:paraId="056888E7" w14:textId="77777777" w:rsidR="00C0389A" w:rsidRDefault="00C0389A" w:rsidP="009F687B">
            <w:r>
              <w:t>Observe and record appropriate answer</w:t>
            </w:r>
          </w:p>
        </w:tc>
      </w:tr>
      <w:tr w:rsidR="00C0389A" w14:paraId="66B65613" w14:textId="77777777" w:rsidTr="009F687B">
        <w:tc>
          <w:tcPr>
            <w:tcW w:w="2070" w:type="dxa"/>
          </w:tcPr>
          <w:p w14:paraId="67A74883" w14:textId="77777777" w:rsidR="00C0389A" w:rsidRPr="00830C7D" w:rsidRDefault="00C0389A" w:rsidP="009F687B">
            <w:pPr>
              <w:jc w:val="right"/>
              <w:rPr>
                <w:b/>
              </w:rPr>
            </w:pPr>
            <w:r w:rsidRPr="00830C7D">
              <w:rPr>
                <w:b/>
              </w:rPr>
              <w:t>Valid range</w:t>
            </w:r>
          </w:p>
        </w:tc>
        <w:tc>
          <w:tcPr>
            <w:tcW w:w="6835" w:type="dxa"/>
          </w:tcPr>
          <w:p w14:paraId="1795BE68" w14:textId="77777777" w:rsidR="00C0389A" w:rsidRDefault="00C0389A" w:rsidP="009F687B">
            <w:r>
              <w:t>1-8</w:t>
            </w:r>
          </w:p>
        </w:tc>
      </w:tr>
      <w:tr w:rsidR="00C0389A" w14:paraId="03AA6E9E" w14:textId="77777777" w:rsidTr="009F687B">
        <w:tc>
          <w:tcPr>
            <w:tcW w:w="2070" w:type="dxa"/>
          </w:tcPr>
          <w:p w14:paraId="7C10FCE0" w14:textId="77777777" w:rsidR="00C0389A" w:rsidRPr="00830C7D" w:rsidRDefault="00C0389A" w:rsidP="009F687B">
            <w:pPr>
              <w:jc w:val="right"/>
              <w:rPr>
                <w:b/>
              </w:rPr>
            </w:pPr>
            <w:r w:rsidRPr="00830C7D">
              <w:rPr>
                <w:b/>
              </w:rPr>
              <w:t>Responses</w:t>
            </w:r>
          </w:p>
        </w:tc>
        <w:tc>
          <w:tcPr>
            <w:tcW w:w="6835" w:type="dxa"/>
          </w:tcPr>
          <w:p w14:paraId="32C225BF" w14:textId="77777777" w:rsidR="00C0389A" w:rsidRDefault="00C0389A" w:rsidP="009F687B">
            <w:r>
              <w:t>Radio Button</w:t>
            </w:r>
          </w:p>
          <w:p w14:paraId="5D2EDA57" w14:textId="77777777" w:rsidR="00C0389A" w:rsidRDefault="00C0389A" w:rsidP="009F687B"/>
          <w:p w14:paraId="697B2028" w14:textId="77777777" w:rsidR="00C0389A" w:rsidRDefault="00C0389A" w:rsidP="009F687B">
            <w:r>
              <w:t>Sand/Earth</w:t>
            </w:r>
            <w:r>
              <w:tab/>
              <w:t xml:space="preserve">                             1</w:t>
            </w:r>
          </w:p>
          <w:p w14:paraId="338D9598" w14:textId="77777777" w:rsidR="00C0389A" w:rsidRDefault="00C0389A" w:rsidP="009F687B">
            <w:r>
              <w:t>Cement</w:t>
            </w:r>
            <w:r>
              <w:tab/>
              <w:t xml:space="preserve">                                           2</w:t>
            </w:r>
          </w:p>
          <w:p w14:paraId="59B0B3BF" w14:textId="77777777" w:rsidR="00C0389A" w:rsidRDefault="00C0389A" w:rsidP="009F687B">
            <w:r>
              <w:t>Mud/Clay</w:t>
            </w:r>
            <w:r>
              <w:tab/>
              <w:t xml:space="preserve">                             3</w:t>
            </w:r>
          </w:p>
          <w:p w14:paraId="6AEC83D2" w14:textId="77777777" w:rsidR="00C0389A" w:rsidRDefault="00C0389A" w:rsidP="009F687B">
            <w:r>
              <w:t>Wood</w:t>
            </w:r>
            <w:r>
              <w:tab/>
              <w:t xml:space="preserve">                                           4</w:t>
            </w:r>
          </w:p>
          <w:p w14:paraId="0E89FC8A" w14:textId="77777777" w:rsidR="00C0389A" w:rsidRDefault="00C0389A" w:rsidP="009F687B">
            <w:r>
              <w:t>Concrete</w:t>
            </w:r>
            <w:r>
              <w:tab/>
              <w:t xml:space="preserve">                             5</w:t>
            </w:r>
          </w:p>
          <w:p w14:paraId="5EA9E750" w14:textId="77777777" w:rsidR="00C0389A" w:rsidRDefault="00C0389A" w:rsidP="009F687B">
            <w:r>
              <w:t>Tiles (Ceramic/Wood/Plastic)     6</w:t>
            </w:r>
          </w:p>
          <w:p w14:paraId="371BD635" w14:textId="77777777" w:rsidR="00C0389A" w:rsidRDefault="00C0389A" w:rsidP="009F687B">
            <w:r>
              <w:t>Interlocks/Bricks</w:t>
            </w:r>
            <w:r>
              <w:tab/>
              <w:t xml:space="preserve">              7</w:t>
            </w:r>
          </w:p>
          <w:p w14:paraId="41F5898B" w14:textId="77777777" w:rsidR="00C0389A" w:rsidRDefault="00C0389A" w:rsidP="009F687B">
            <w:r>
              <w:t>Other ( Specify_)</w:t>
            </w:r>
            <w:r>
              <w:tab/>
              <w:t xml:space="preserve">              8</w:t>
            </w:r>
          </w:p>
        </w:tc>
      </w:tr>
      <w:tr w:rsidR="00C0389A" w14:paraId="5AB6EF81" w14:textId="77777777" w:rsidTr="009F687B">
        <w:tc>
          <w:tcPr>
            <w:tcW w:w="2070" w:type="dxa"/>
          </w:tcPr>
          <w:p w14:paraId="3C626410" w14:textId="77777777" w:rsidR="00C0389A" w:rsidRPr="00830C7D" w:rsidRDefault="00C0389A" w:rsidP="009F687B">
            <w:pPr>
              <w:jc w:val="right"/>
              <w:rPr>
                <w:b/>
              </w:rPr>
            </w:pPr>
            <w:r>
              <w:rPr>
                <w:b/>
              </w:rPr>
              <w:lastRenderedPageBreak/>
              <w:t>Prefill</w:t>
            </w:r>
          </w:p>
        </w:tc>
        <w:tc>
          <w:tcPr>
            <w:tcW w:w="6835" w:type="dxa"/>
          </w:tcPr>
          <w:p w14:paraId="25A58A4A" w14:textId="77777777" w:rsidR="00C0389A" w:rsidRDefault="00C0389A" w:rsidP="009F687B">
            <w:r>
              <w:t>None</w:t>
            </w:r>
          </w:p>
        </w:tc>
      </w:tr>
      <w:tr w:rsidR="00C0389A" w14:paraId="2EC0E1EA" w14:textId="77777777" w:rsidTr="009F687B">
        <w:tc>
          <w:tcPr>
            <w:tcW w:w="2070" w:type="dxa"/>
          </w:tcPr>
          <w:p w14:paraId="370F11AA" w14:textId="77777777" w:rsidR="00C0389A" w:rsidRPr="00830C7D" w:rsidRDefault="00C0389A" w:rsidP="009F687B">
            <w:pPr>
              <w:jc w:val="right"/>
              <w:rPr>
                <w:b/>
              </w:rPr>
            </w:pPr>
            <w:r w:rsidRPr="00830C7D">
              <w:rPr>
                <w:b/>
              </w:rPr>
              <w:t>Consistency checks</w:t>
            </w:r>
          </w:p>
        </w:tc>
        <w:tc>
          <w:tcPr>
            <w:tcW w:w="6835" w:type="dxa"/>
          </w:tcPr>
          <w:p w14:paraId="58256C84" w14:textId="77777777" w:rsidR="00C0389A" w:rsidRDefault="00C0389A" w:rsidP="009F687B">
            <w:r>
              <w:t>None</w:t>
            </w:r>
          </w:p>
        </w:tc>
      </w:tr>
      <w:tr w:rsidR="00C0389A" w14:paraId="787453B8" w14:textId="77777777" w:rsidTr="009F687B">
        <w:tc>
          <w:tcPr>
            <w:tcW w:w="2070" w:type="dxa"/>
          </w:tcPr>
          <w:p w14:paraId="38A79F4E"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11975040" w14:textId="77777777" w:rsidR="00C0389A" w:rsidRPr="0002664A" w:rsidRDefault="00C0389A" w:rsidP="009F687B">
            <w:pPr>
              <w:rPr>
                <w:color w:val="FF0000"/>
              </w:rPr>
            </w:pPr>
            <w:r>
              <w:rPr>
                <w:color w:val="FF0000"/>
              </w:rPr>
              <w:t>If H5</w:t>
            </w:r>
            <w:r w:rsidRPr="0002664A">
              <w:rPr>
                <w:color w:val="FF0000"/>
              </w:rPr>
              <w:t xml:space="preserve"> = 08 then </w:t>
            </w:r>
            <w:r>
              <w:rPr>
                <w:color w:val="FF0000"/>
              </w:rPr>
              <w:t>skip to H5</w:t>
            </w:r>
            <w:r w:rsidRPr="0002664A">
              <w:rPr>
                <w:color w:val="FF0000"/>
              </w:rPr>
              <w:t xml:space="preserve">.b </w:t>
            </w:r>
          </w:p>
          <w:p w14:paraId="74EE63B7" w14:textId="77777777" w:rsidR="00C0389A" w:rsidRDefault="00C0389A" w:rsidP="009F687B">
            <w:r w:rsidRPr="0002664A">
              <w:rPr>
                <w:color w:val="FF0000"/>
              </w:rPr>
              <w:t>If H5 = 01 – 08 skip to H6</w:t>
            </w:r>
          </w:p>
        </w:tc>
      </w:tr>
      <w:tr w:rsidR="00C0389A" w14:paraId="19A1DE7C" w14:textId="77777777" w:rsidTr="009F687B">
        <w:tc>
          <w:tcPr>
            <w:tcW w:w="2070" w:type="dxa"/>
          </w:tcPr>
          <w:p w14:paraId="21BCBDF2" w14:textId="77777777" w:rsidR="00C0389A" w:rsidRDefault="00C0389A" w:rsidP="009F687B">
            <w:pPr>
              <w:jc w:val="right"/>
              <w:rPr>
                <w:b/>
                <w:color w:val="FF0000"/>
              </w:rPr>
            </w:pPr>
            <w:r>
              <w:rPr>
                <w:b/>
                <w:color w:val="FF0000"/>
              </w:rPr>
              <w:t>Error message</w:t>
            </w:r>
          </w:p>
        </w:tc>
        <w:tc>
          <w:tcPr>
            <w:tcW w:w="6835" w:type="dxa"/>
          </w:tcPr>
          <w:p w14:paraId="60CFA961" w14:textId="77777777" w:rsidR="00C0389A" w:rsidRDefault="00C0389A" w:rsidP="009F687B">
            <w:r>
              <w:t>None</w:t>
            </w:r>
          </w:p>
        </w:tc>
      </w:tr>
      <w:tr w:rsidR="00C0389A" w14:paraId="6D43709E" w14:textId="77777777" w:rsidTr="009F687B">
        <w:tc>
          <w:tcPr>
            <w:tcW w:w="2070" w:type="dxa"/>
          </w:tcPr>
          <w:p w14:paraId="71E0F244" w14:textId="77777777" w:rsidR="00C0389A" w:rsidRDefault="00C0389A" w:rsidP="009F687B">
            <w:pPr>
              <w:jc w:val="right"/>
              <w:rPr>
                <w:b/>
                <w:color w:val="FF0000"/>
              </w:rPr>
            </w:pPr>
            <w:r>
              <w:rPr>
                <w:b/>
                <w:color w:val="FF0000"/>
              </w:rPr>
              <w:t>Programmer Instructions</w:t>
            </w:r>
          </w:p>
        </w:tc>
        <w:tc>
          <w:tcPr>
            <w:tcW w:w="6835" w:type="dxa"/>
          </w:tcPr>
          <w:p w14:paraId="5DBB15E2" w14:textId="77777777" w:rsidR="00C0389A" w:rsidRDefault="00C0389A" w:rsidP="009F687B">
            <w:r>
              <w:t>Create text field if coded 11</w:t>
            </w:r>
          </w:p>
        </w:tc>
      </w:tr>
      <w:tr w:rsidR="00C0389A" w14:paraId="42D6001F" w14:textId="77777777" w:rsidTr="009F687B">
        <w:tc>
          <w:tcPr>
            <w:tcW w:w="2070" w:type="dxa"/>
          </w:tcPr>
          <w:p w14:paraId="4F443E5B" w14:textId="77777777" w:rsidR="00C0389A" w:rsidRDefault="00C0389A" w:rsidP="009F687B">
            <w:pPr>
              <w:jc w:val="right"/>
              <w:rPr>
                <w:b/>
                <w:color w:val="FF0000"/>
              </w:rPr>
            </w:pPr>
            <w:r>
              <w:rPr>
                <w:b/>
                <w:color w:val="FF0000"/>
              </w:rPr>
              <w:t>Change log</w:t>
            </w:r>
          </w:p>
        </w:tc>
        <w:tc>
          <w:tcPr>
            <w:tcW w:w="6835" w:type="dxa"/>
          </w:tcPr>
          <w:p w14:paraId="081904B3" w14:textId="77777777" w:rsidR="00C0389A" w:rsidRDefault="00C0389A" w:rsidP="009F687B"/>
        </w:tc>
      </w:tr>
      <w:tr w:rsidR="00C0389A" w14:paraId="4BBE6754" w14:textId="77777777" w:rsidTr="009F687B">
        <w:tc>
          <w:tcPr>
            <w:tcW w:w="2070" w:type="dxa"/>
          </w:tcPr>
          <w:p w14:paraId="26CF8ED6" w14:textId="77777777" w:rsidR="00C0389A" w:rsidRDefault="00C0389A" w:rsidP="009F687B">
            <w:pPr>
              <w:jc w:val="right"/>
              <w:rPr>
                <w:b/>
                <w:color w:val="FF0000"/>
              </w:rPr>
            </w:pPr>
          </w:p>
        </w:tc>
        <w:tc>
          <w:tcPr>
            <w:tcW w:w="6835" w:type="dxa"/>
          </w:tcPr>
          <w:p w14:paraId="03A77EF6" w14:textId="77777777" w:rsidR="00C0389A" w:rsidRDefault="00C0389A" w:rsidP="009F687B"/>
        </w:tc>
      </w:tr>
    </w:tbl>
    <w:p w14:paraId="628ED1B0" w14:textId="77777777" w:rsidR="00C0389A" w:rsidRDefault="00C0389A" w:rsidP="00C0389A"/>
    <w:p w14:paraId="1C0F346A" w14:textId="77777777" w:rsidR="00C0389A" w:rsidRDefault="00C0389A" w:rsidP="00C0389A">
      <w:pPr>
        <w:pStyle w:val="Heading2"/>
      </w:pPr>
      <w:r>
        <w:t xml:space="preserve">Field: H6 Rooms for Sleeping </w:t>
      </w:r>
    </w:p>
    <w:tbl>
      <w:tblPr>
        <w:tblStyle w:val="TableGrid"/>
        <w:tblW w:w="0" w:type="auto"/>
        <w:tblInd w:w="445" w:type="dxa"/>
        <w:tblLook w:val="04A0" w:firstRow="1" w:lastRow="0" w:firstColumn="1" w:lastColumn="0" w:noHBand="0" w:noVBand="1"/>
      </w:tblPr>
      <w:tblGrid>
        <w:gridCol w:w="2070"/>
        <w:gridCol w:w="6835"/>
      </w:tblGrid>
      <w:tr w:rsidR="00C0389A" w14:paraId="5B0A7A64" w14:textId="77777777" w:rsidTr="009F687B">
        <w:tc>
          <w:tcPr>
            <w:tcW w:w="2070" w:type="dxa"/>
          </w:tcPr>
          <w:p w14:paraId="0E5A9A6E" w14:textId="77777777" w:rsidR="00C0389A" w:rsidRPr="00830C7D" w:rsidRDefault="00C0389A" w:rsidP="009F687B">
            <w:pPr>
              <w:jc w:val="right"/>
              <w:rPr>
                <w:b/>
              </w:rPr>
            </w:pPr>
            <w:r w:rsidRPr="00830C7D">
              <w:rPr>
                <w:b/>
              </w:rPr>
              <w:t>Description</w:t>
            </w:r>
          </w:p>
        </w:tc>
        <w:tc>
          <w:tcPr>
            <w:tcW w:w="6835" w:type="dxa"/>
          </w:tcPr>
          <w:p w14:paraId="44E33238" w14:textId="77777777" w:rsidR="00C0389A" w:rsidRDefault="00C0389A" w:rsidP="009F687B">
            <w:r>
              <w:t>Sleeping rooms</w:t>
            </w:r>
          </w:p>
        </w:tc>
      </w:tr>
      <w:tr w:rsidR="00C0389A" w14:paraId="72F31DCA" w14:textId="77777777" w:rsidTr="009F687B">
        <w:tc>
          <w:tcPr>
            <w:tcW w:w="2070" w:type="dxa"/>
          </w:tcPr>
          <w:p w14:paraId="3C062552" w14:textId="77777777" w:rsidR="00C0389A" w:rsidRPr="00830C7D" w:rsidRDefault="00C0389A" w:rsidP="009F687B">
            <w:pPr>
              <w:jc w:val="right"/>
              <w:rPr>
                <w:b/>
              </w:rPr>
            </w:pPr>
            <w:r w:rsidRPr="00830C7D">
              <w:rPr>
                <w:b/>
              </w:rPr>
              <w:t>Name</w:t>
            </w:r>
          </w:p>
        </w:tc>
        <w:tc>
          <w:tcPr>
            <w:tcW w:w="6835" w:type="dxa"/>
          </w:tcPr>
          <w:p w14:paraId="52D29035" w14:textId="77777777" w:rsidR="00C0389A" w:rsidRDefault="00C0389A" w:rsidP="009F687B">
            <w:r>
              <w:t>ROOMS_SLEEPING</w:t>
            </w:r>
          </w:p>
        </w:tc>
      </w:tr>
      <w:tr w:rsidR="00C0389A" w14:paraId="6DA08A2F" w14:textId="77777777" w:rsidTr="009F687B">
        <w:tc>
          <w:tcPr>
            <w:tcW w:w="2070" w:type="dxa"/>
          </w:tcPr>
          <w:p w14:paraId="73CAB4BB" w14:textId="77777777" w:rsidR="00C0389A" w:rsidRPr="00830C7D" w:rsidRDefault="00C0389A" w:rsidP="009F687B">
            <w:pPr>
              <w:jc w:val="right"/>
              <w:rPr>
                <w:b/>
              </w:rPr>
            </w:pPr>
            <w:r>
              <w:rPr>
                <w:b/>
              </w:rPr>
              <w:t>Type</w:t>
            </w:r>
          </w:p>
        </w:tc>
        <w:tc>
          <w:tcPr>
            <w:tcW w:w="6835" w:type="dxa"/>
          </w:tcPr>
          <w:p w14:paraId="42846EEE" w14:textId="77777777" w:rsidR="00C0389A" w:rsidRDefault="00C0389A" w:rsidP="009F687B">
            <w:r>
              <w:t>Numeric</w:t>
            </w:r>
          </w:p>
        </w:tc>
      </w:tr>
      <w:tr w:rsidR="00C0389A" w14:paraId="7E8AF1D4" w14:textId="77777777" w:rsidTr="009F687B">
        <w:tc>
          <w:tcPr>
            <w:tcW w:w="2070" w:type="dxa"/>
          </w:tcPr>
          <w:p w14:paraId="42E2123A" w14:textId="77777777" w:rsidR="00C0389A" w:rsidRPr="00830C7D" w:rsidRDefault="00C0389A" w:rsidP="009F687B">
            <w:pPr>
              <w:jc w:val="right"/>
              <w:rPr>
                <w:b/>
              </w:rPr>
            </w:pPr>
            <w:r w:rsidRPr="00830C7D">
              <w:rPr>
                <w:b/>
              </w:rPr>
              <w:t>Universe</w:t>
            </w:r>
          </w:p>
        </w:tc>
        <w:tc>
          <w:tcPr>
            <w:tcW w:w="6835" w:type="dxa"/>
          </w:tcPr>
          <w:p w14:paraId="75E21D4C" w14:textId="77777777" w:rsidR="00C0389A" w:rsidRDefault="00C0389A" w:rsidP="009F687B">
            <w:r>
              <w:t>Household Type = 100</w:t>
            </w:r>
          </w:p>
        </w:tc>
      </w:tr>
      <w:tr w:rsidR="00C0389A" w14:paraId="00DF0CE7" w14:textId="77777777" w:rsidTr="009F687B">
        <w:tc>
          <w:tcPr>
            <w:tcW w:w="2070" w:type="dxa"/>
          </w:tcPr>
          <w:p w14:paraId="336C50B8" w14:textId="77777777" w:rsidR="00C0389A" w:rsidRPr="00830C7D" w:rsidRDefault="00C0389A" w:rsidP="009F687B">
            <w:pPr>
              <w:jc w:val="right"/>
              <w:rPr>
                <w:b/>
              </w:rPr>
            </w:pPr>
            <w:r w:rsidRPr="00830C7D">
              <w:rPr>
                <w:b/>
              </w:rPr>
              <w:t>Question text</w:t>
            </w:r>
          </w:p>
        </w:tc>
        <w:tc>
          <w:tcPr>
            <w:tcW w:w="6835" w:type="dxa"/>
          </w:tcPr>
          <w:p w14:paraId="5D6182AD" w14:textId="77777777" w:rsidR="00C0389A" w:rsidRDefault="00C0389A" w:rsidP="009F687B">
            <w:r w:rsidRPr="008B0F51">
              <w:t>How many rooms are used for sleeping?</w:t>
            </w:r>
          </w:p>
        </w:tc>
      </w:tr>
      <w:tr w:rsidR="00C0389A" w14:paraId="7DB8DB96" w14:textId="77777777" w:rsidTr="009F687B">
        <w:tc>
          <w:tcPr>
            <w:tcW w:w="2070" w:type="dxa"/>
          </w:tcPr>
          <w:p w14:paraId="07FEBC88" w14:textId="77777777" w:rsidR="00C0389A" w:rsidRPr="00830C7D" w:rsidRDefault="00C0389A" w:rsidP="009F687B">
            <w:pPr>
              <w:jc w:val="right"/>
              <w:rPr>
                <w:b/>
              </w:rPr>
            </w:pPr>
            <w:r w:rsidRPr="00830C7D">
              <w:rPr>
                <w:b/>
              </w:rPr>
              <w:t>Help text</w:t>
            </w:r>
          </w:p>
        </w:tc>
        <w:tc>
          <w:tcPr>
            <w:tcW w:w="6835" w:type="dxa"/>
          </w:tcPr>
          <w:p w14:paraId="5293733D" w14:textId="77777777" w:rsidR="00C0389A" w:rsidRDefault="00C0389A" w:rsidP="009F687B">
            <w:r w:rsidRPr="00117D67">
              <w:t>Includes living rooms, dining rooms, study rooms, kitchens and garages if used for sleeping purposes but</w:t>
            </w:r>
            <w:r>
              <w:t xml:space="preserve"> </w:t>
            </w:r>
            <w:r w:rsidRPr="00117D67">
              <w:t>exclude bathrooms, passageways, verandas, stoops, lobbies and toilets</w:t>
            </w:r>
          </w:p>
        </w:tc>
      </w:tr>
      <w:tr w:rsidR="00C0389A" w14:paraId="5D3A7E6B" w14:textId="77777777" w:rsidTr="009F687B">
        <w:tc>
          <w:tcPr>
            <w:tcW w:w="2070" w:type="dxa"/>
          </w:tcPr>
          <w:p w14:paraId="37CD0BB8" w14:textId="77777777" w:rsidR="00C0389A" w:rsidRPr="00830C7D" w:rsidRDefault="00C0389A" w:rsidP="009F687B">
            <w:pPr>
              <w:jc w:val="right"/>
              <w:rPr>
                <w:b/>
              </w:rPr>
            </w:pPr>
            <w:r w:rsidRPr="00830C7D">
              <w:rPr>
                <w:b/>
              </w:rPr>
              <w:t>Valid range</w:t>
            </w:r>
          </w:p>
        </w:tc>
        <w:tc>
          <w:tcPr>
            <w:tcW w:w="6835" w:type="dxa"/>
          </w:tcPr>
          <w:p w14:paraId="50475FFE" w14:textId="77777777" w:rsidR="00C0389A" w:rsidRDefault="00C0389A" w:rsidP="009F687B">
            <w:r>
              <w:t>01-20</w:t>
            </w:r>
          </w:p>
        </w:tc>
      </w:tr>
      <w:tr w:rsidR="00C0389A" w14:paraId="12536402" w14:textId="77777777" w:rsidTr="009F687B">
        <w:tc>
          <w:tcPr>
            <w:tcW w:w="2070" w:type="dxa"/>
          </w:tcPr>
          <w:p w14:paraId="2810C556" w14:textId="77777777" w:rsidR="00C0389A" w:rsidRPr="00830C7D" w:rsidRDefault="00C0389A" w:rsidP="009F687B">
            <w:pPr>
              <w:jc w:val="right"/>
              <w:rPr>
                <w:b/>
              </w:rPr>
            </w:pPr>
            <w:r w:rsidRPr="00830C7D">
              <w:rPr>
                <w:b/>
              </w:rPr>
              <w:t>Responses</w:t>
            </w:r>
          </w:p>
        </w:tc>
        <w:tc>
          <w:tcPr>
            <w:tcW w:w="6835" w:type="dxa"/>
          </w:tcPr>
          <w:p w14:paraId="266F2E63" w14:textId="77777777" w:rsidR="00C0389A" w:rsidRDefault="00C0389A" w:rsidP="009F687B">
            <w:r>
              <w:t>Number</w:t>
            </w:r>
          </w:p>
        </w:tc>
      </w:tr>
      <w:tr w:rsidR="00C0389A" w14:paraId="1AF9A3C3" w14:textId="77777777" w:rsidTr="009F687B">
        <w:tc>
          <w:tcPr>
            <w:tcW w:w="2070" w:type="dxa"/>
          </w:tcPr>
          <w:p w14:paraId="2430649D" w14:textId="77777777" w:rsidR="00C0389A" w:rsidRPr="00830C7D" w:rsidRDefault="00C0389A" w:rsidP="009F687B">
            <w:pPr>
              <w:jc w:val="right"/>
              <w:rPr>
                <w:b/>
              </w:rPr>
            </w:pPr>
            <w:r>
              <w:rPr>
                <w:b/>
              </w:rPr>
              <w:t>Prefill</w:t>
            </w:r>
          </w:p>
        </w:tc>
        <w:tc>
          <w:tcPr>
            <w:tcW w:w="6835" w:type="dxa"/>
          </w:tcPr>
          <w:p w14:paraId="6F90A43D" w14:textId="77777777" w:rsidR="00C0389A" w:rsidRDefault="00C0389A" w:rsidP="009F687B"/>
        </w:tc>
      </w:tr>
      <w:tr w:rsidR="00C0389A" w14:paraId="3AC355CE" w14:textId="77777777" w:rsidTr="009F687B">
        <w:tc>
          <w:tcPr>
            <w:tcW w:w="2070" w:type="dxa"/>
          </w:tcPr>
          <w:p w14:paraId="760C1D05" w14:textId="77777777" w:rsidR="00C0389A" w:rsidRPr="00830C7D" w:rsidRDefault="00C0389A" w:rsidP="009F687B">
            <w:pPr>
              <w:jc w:val="right"/>
              <w:rPr>
                <w:b/>
              </w:rPr>
            </w:pPr>
            <w:r w:rsidRPr="00830C7D">
              <w:rPr>
                <w:b/>
              </w:rPr>
              <w:t>Consistency checks</w:t>
            </w:r>
          </w:p>
        </w:tc>
        <w:tc>
          <w:tcPr>
            <w:tcW w:w="6835" w:type="dxa"/>
          </w:tcPr>
          <w:p w14:paraId="49C236F6" w14:textId="77777777" w:rsidR="00C0389A" w:rsidRDefault="00C0389A" w:rsidP="009F687B">
            <w:r>
              <w:t xml:space="preserve">Soft check if 10 or more </w:t>
            </w:r>
          </w:p>
        </w:tc>
      </w:tr>
      <w:tr w:rsidR="00C0389A" w14:paraId="67A0CF55" w14:textId="77777777" w:rsidTr="009F687B">
        <w:tc>
          <w:tcPr>
            <w:tcW w:w="2070" w:type="dxa"/>
          </w:tcPr>
          <w:p w14:paraId="72BFA2E3"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3CD8E39D" w14:textId="77777777" w:rsidR="00C0389A" w:rsidRDefault="00C0389A" w:rsidP="009F687B">
            <w:r w:rsidRPr="00117D67">
              <w:rPr>
                <w:color w:val="FF0000"/>
              </w:rPr>
              <w:t>H7</w:t>
            </w:r>
          </w:p>
        </w:tc>
      </w:tr>
      <w:tr w:rsidR="00C0389A" w14:paraId="7A9CBBDB" w14:textId="77777777" w:rsidTr="009F687B">
        <w:tc>
          <w:tcPr>
            <w:tcW w:w="2070" w:type="dxa"/>
          </w:tcPr>
          <w:p w14:paraId="1F3ECCCB" w14:textId="77777777" w:rsidR="00C0389A" w:rsidRDefault="00C0389A" w:rsidP="009F687B">
            <w:pPr>
              <w:jc w:val="right"/>
              <w:rPr>
                <w:b/>
                <w:color w:val="FF0000"/>
              </w:rPr>
            </w:pPr>
            <w:r>
              <w:rPr>
                <w:b/>
                <w:color w:val="FF0000"/>
              </w:rPr>
              <w:t>Error message</w:t>
            </w:r>
          </w:p>
        </w:tc>
        <w:tc>
          <w:tcPr>
            <w:tcW w:w="6835" w:type="dxa"/>
          </w:tcPr>
          <w:p w14:paraId="47434437" w14:textId="77777777" w:rsidR="00C0389A" w:rsidRDefault="00C0389A" w:rsidP="009F687B">
            <w:r>
              <w:t>None</w:t>
            </w:r>
          </w:p>
        </w:tc>
      </w:tr>
      <w:tr w:rsidR="00C0389A" w14:paraId="52136B62" w14:textId="77777777" w:rsidTr="009F687B">
        <w:tc>
          <w:tcPr>
            <w:tcW w:w="2070" w:type="dxa"/>
          </w:tcPr>
          <w:p w14:paraId="69DFC481" w14:textId="77777777" w:rsidR="00C0389A" w:rsidRDefault="00C0389A" w:rsidP="009F687B">
            <w:pPr>
              <w:jc w:val="right"/>
              <w:rPr>
                <w:b/>
                <w:color w:val="FF0000"/>
              </w:rPr>
            </w:pPr>
            <w:r>
              <w:rPr>
                <w:b/>
                <w:color w:val="FF0000"/>
              </w:rPr>
              <w:t>Programmer Instructions</w:t>
            </w:r>
          </w:p>
        </w:tc>
        <w:tc>
          <w:tcPr>
            <w:tcW w:w="6835" w:type="dxa"/>
          </w:tcPr>
          <w:p w14:paraId="4882841F" w14:textId="77777777" w:rsidR="00C0389A" w:rsidRDefault="00C0389A" w:rsidP="009F687B">
            <w:r w:rsidRPr="00117D67">
              <w:t>Includes living rooms, dining rooms, study rooms, kitchens and garages if used for sleeping purposes but exclude bathrooms, passageways, verandas, stoops, lobbies and toilets</w:t>
            </w:r>
          </w:p>
        </w:tc>
      </w:tr>
      <w:tr w:rsidR="00C0389A" w14:paraId="65348639" w14:textId="77777777" w:rsidTr="009F687B">
        <w:tc>
          <w:tcPr>
            <w:tcW w:w="2070" w:type="dxa"/>
          </w:tcPr>
          <w:p w14:paraId="4E0B6B70" w14:textId="77777777" w:rsidR="00C0389A" w:rsidRDefault="00C0389A" w:rsidP="009F687B">
            <w:pPr>
              <w:jc w:val="right"/>
              <w:rPr>
                <w:b/>
                <w:color w:val="FF0000"/>
              </w:rPr>
            </w:pPr>
            <w:r>
              <w:rPr>
                <w:b/>
                <w:color w:val="FF0000"/>
              </w:rPr>
              <w:t>Change log</w:t>
            </w:r>
          </w:p>
        </w:tc>
        <w:tc>
          <w:tcPr>
            <w:tcW w:w="6835" w:type="dxa"/>
          </w:tcPr>
          <w:p w14:paraId="2725838D" w14:textId="77777777" w:rsidR="00C0389A" w:rsidRDefault="00C0389A" w:rsidP="009F687B">
            <w:r w:rsidRPr="00830C7D">
              <w:rPr>
                <w:b/>
              </w:rPr>
              <w:t>Valid range</w:t>
            </w:r>
            <w:r>
              <w:rPr>
                <w:b/>
              </w:rPr>
              <w:t xml:space="preserve"> 1-20 changed to 1-20</w:t>
            </w:r>
          </w:p>
        </w:tc>
      </w:tr>
      <w:tr w:rsidR="00C0389A" w14:paraId="7C6715DF" w14:textId="77777777" w:rsidTr="009F687B">
        <w:tc>
          <w:tcPr>
            <w:tcW w:w="2070" w:type="dxa"/>
          </w:tcPr>
          <w:p w14:paraId="2B0E15EB" w14:textId="77777777" w:rsidR="00C0389A" w:rsidRDefault="00C0389A" w:rsidP="009F687B">
            <w:pPr>
              <w:jc w:val="right"/>
              <w:rPr>
                <w:b/>
                <w:color w:val="FF0000"/>
              </w:rPr>
            </w:pPr>
          </w:p>
        </w:tc>
        <w:tc>
          <w:tcPr>
            <w:tcW w:w="6835" w:type="dxa"/>
          </w:tcPr>
          <w:p w14:paraId="566BB0B6" w14:textId="77777777" w:rsidR="00C0389A" w:rsidRDefault="00C0389A" w:rsidP="009F687B"/>
        </w:tc>
      </w:tr>
    </w:tbl>
    <w:p w14:paraId="19BF1176" w14:textId="77777777" w:rsidR="00C0389A" w:rsidRDefault="00C0389A" w:rsidP="00C0389A"/>
    <w:p w14:paraId="520DA2AC" w14:textId="77777777" w:rsidR="00C0389A" w:rsidRDefault="00C0389A" w:rsidP="00C0389A">
      <w:pPr>
        <w:pStyle w:val="Heading2"/>
      </w:pPr>
      <w:r>
        <w:t xml:space="preserve">Field: H7 Main Source of water for cooking and drinking </w:t>
      </w:r>
    </w:p>
    <w:tbl>
      <w:tblPr>
        <w:tblStyle w:val="TableGrid"/>
        <w:tblW w:w="0" w:type="auto"/>
        <w:tblInd w:w="445" w:type="dxa"/>
        <w:tblLook w:val="04A0" w:firstRow="1" w:lastRow="0" w:firstColumn="1" w:lastColumn="0" w:noHBand="0" w:noVBand="1"/>
      </w:tblPr>
      <w:tblGrid>
        <w:gridCol w:w="2070"/>
        <w:gridCol w:w="6835"/>
      </w:tblGrid>
      <w:tr w:rsidR="00C0389A" w14:paraId="20DE9CB6" w14:textId="77777777" w:rsidTr="009F687B">
        <w:tc>
          <w:tcPr>
            <w:tcW w:w="2070" w:type="dxa"/>
          </w:tcPr>
          <w:p w14:paraId="70269346" w14:textId="77777777" w:rsidR="00C0389A" w:rsidRPr="00830C7D" w:rsidRDefault="00C0389A" w:rsidP="009F687B">
            <w:pPr>
              <w:jc w:val="right"/>
              <w:rPr>
                <w:b/>
              </w:rPr>
            </w:pPr>
            <w:r w:rsidRPr="00830C7D">
              <w:rPr>
                <w:b/>
              </w:rPr>
              <w:t>Description</w:t>
            </w:r>
          </w:p>
        </w:tc>
        <w:tc>
          <w:tcPr>
            <w:tcW w:w="6835" w:type="dxa"/>
          </w:tcPr>
          <w:p w14:paraId="12ECC8C3" w14:textId="77777777" w:rsidR="00C0389A" w:rsidRDefault="00C0389A" w:rsidP="009F687B">
            <w:r>
              <w:t>Source of water for cooking and drinking</w:t>
            </w:r>
          </w:p>
        </w:tc>
      </w:tr>
      <w:tr w:rsidR="00C0389A" w14:paraId="5A8B7FE4" w14:textId="77777777" w:rsidTr="009F687B">
        <w:tc>
          <w:tcPr>
            <w:tcW w:w="2070" w:type="dxa"/>
          </w:tcPr>
          <w:p w14:paraId="172EAA9E" w14:textId="77777777" w:rsidR="00C0389A" w:rsidRPr="00830C7D" w:rsidRDefault="00C0389A" w:rsidP="009F687B">
            <w:pPr>
              <w:jc w:val="right"/>
              <w:rPr>
                <w:b/>
              </w:rPr>
            </w:pPr>
            <w:r w:rsidRPr="00830C7D">
              <w:rPr>
                <w:b/>
              </w:rPr>
              <w:t>Name</w:t>
            </w:r>
          </w:p>
        </w:tc>
        <w:tc>
          <w:tcPr>
            <w:tcW w:w="6835" w:type="dxa"/>
          </w:tcPr>
          <w:p w14:paraId="74542139" w14:textId="77777777" w:rsidR="00C0389A" w:rsidRDefault="00C0389A" w:rsidP="009F687B">
            <w:r>
              <w:t>SOURCE_WATER</w:t>
            </w:r>
          </w:p>
        </w:tc>
      </w:tr>
      <w:tr w:rsidR="00C0389A" w14:paraId="2D3A6575" w14:textId="77777777" w:rsidTr="009F687B">
        <w:tc>
          <w:tcPr>
            <w:tcW w:w="2070" w:type="dxa"/>
          </w:tcPr>
          <w:p w14:paraId="34B63528" w14:textId="77777777" w:rsidR="00C0389A" w:rsidRPr="00830C7D" w:rsidRDefault="00C0389A" w:rsidP="009F687B">
            <w:pPr>
              <w:jc w:val="right"/>
              <w:rPr>
                <w:b/>
              </w:rPr>
            </w:pPr>
            <w:r>
              <w:rPr>
                <w:b/>
              </w:rPr>
              <w:t>Type</w:t>
            </w:r>
          </w:p>
        </w:tc>
        <w:tc>
          <w:tcPr>
            <w:tcW w:w="6835" w:type="dxa"/>
          </w:tcPr>
          <w:p w14:paraId="4D220584" w14:textId="77777777" w:rsidR="00C0389A" w:rsidRDefault="00C0389A" w:rsidP="009F687B">
            <w:r>
              <w:t>Numeric</w:t>
            </w:r>
          </w:p>
        </w:tc>
      </w:tr>
      <w:tr w:rsidR="00C0389A" w14:paraId="38414D79" w14:textId="77777777" w:rsidTr="009F687B">
        <w:tc>
          <w:tcPr>
            <w:tcW w:w="2070" w:type="dxa"/>
          </w:tcPr>
          <w:p w14:paraId="3452FE70" w14:textId="77777777" w:rsidR="00C0389A" w:rsidRPr="00830C7D" w:rsidRDefault="00C0389A" w:rsidP="009F687B">
            <w:pPr>
              <w:jc w:val="right"/>
              <w:rPr>
                <w:b/>
              </w:rPr>
            </w:pPr>
            <w:r w:rsidRPr="00830C7D">
              <w:rPr>
                <w:b/>
              </w:rPr>
              <w:t>Universe</w:t>
            </w:r>
          </w:p>
        </w:tc>
        <w:tc>
          <w:tcPr>
            <w:tcW w:w="6835" w:type="dxa"/>
          </w:tcPr>
          <w:p w14:paraId="6EF7ECB8" w14:textId="77777777" w:rsidR="00C0389A" w:rsidRDefault="00C0389A" w:rsidP="009F687B">
            <w:r>
              <w:t>Household Type = 100</w:t>
            </w:r>
          </w:p>
        </w:tc>
      </w:tr>
      <w:tr w:rsidR="00C0389A" w14:paraId="4363665C" w14:textId="77777777" w:rsidTr="009F687B">
        <w:tc>
          <w:tcPr>
            <w:tcW w:w="2070" w:type="dxa"/>
          </w:tcPr>
          <w:p w14:paraId="3C45F3E6" w14:textId="77777777" w:rsidR="00C0389A" w:rsidRPr="00830C7D" w:rsidRDefault="00C0389A" w:rsidP="009F687B">
            <w:pPr>
              <w:jc w:val="right"/>
              <w:rPr>
                <w:b/>
              </w:rPr>
            </w:pPr>
            <w:r w:rsidRPr="00830C7D">
              <w:rPr>
                <w:b/>
              </w:rPr>
              <w:lastRenderedPageBreak/>
              <w:t>Question text</w:t>
            </w:r>
          </w:p>
        </w:tc>
        <w:tc>
          <w:tcPr>
            <w:tcW w:w="6835" w:type="dxa"/>
          </w:tcPr>
          <w:p w14:paraId="62AA8955" w14:textId="77777777" w:rsidR="00C0389A" w:rsidRDefault="00C0389A" w:rsidP="009F687B">
            <w:r w:rsidRPr="00E47B18">
              <w:t>What is the household’s MAIN source of water for cooking and drinking?</w:t>
            </w:r>
          </w:p>
        </w:tc>
      </w:tr>
      <w:tr w:rsidR="00C0389A" w14:paraId="53C242FC" w14:textId="77777777" w:rsidTr="009F687B">
        <w:tc>
          <w:tcPr>
            <w:tcW w:w="2070" w:type="dxa"/>
          </w:tcPr>
          <w:p w14:paraId="575AA126" w14:textId="77777777" w:rsidR="00C0389A" w:rsidRPr="00830C7D" w:rsidRDefault="00C0389A" w:rsidP="009F687B">
            <w:pPr>
              <w:jc w:val="right"/>
              <w:rPr>
                <w:b/>
              </w:rPr>
            </w:pPr>
            <w:r w:rsidRPr="00830C7D">
              <w:rPr>
                <w:b/>
              </w:rPr>
              <w:t>Help text</w:t>
            </w:r>
          </w:p>
        </w:tc>
        <w:tc>
          <w:tcPr>
            <w:tcW w:w="6835" w:type="dxa"/>
          </w:tcPr>
          <w:p w14:paraId="4AE524D1" w14:textId="77777777" w:rsidR="00C0389A" w:rsidRDefault="00C0389A" w:rsidP="009F687B"/>
        </w:tc>
      </w:tr>
      <w:tr w:rsidR="00C0389A" w14:paraId="07271327" w14:textId="77777777" w:rsidTr="009F687B">
        <w:tc>
          <w:tcPr>
            <w:tcW w:w="2070" w:type="dxa"/>
          </w:tcPr>
          <w:p w14:paraId="5E90AE50" w14:textId="77777777" w:rsidR="00C0389A" w:rsidRPr="00830C7D" w:rsidRDefault="00C0389A" w:rsidP="009F687B">
            <w:pPr>
              <w:jc w:val="right"/>
              <w:rPr>
                <w:b/>
              </w:rPr>
            </w:pPr>
            <w:r w:rsidRPr="00830C7D">
              <w:rPr>
                <w:b/>
              </w:rPr>
              <w:t>Valid range</w:t>
            </w:r>
          </w:p>
        </w:tc>
        <w:tc>
          <w:tcPr>
            <w:tcW w:w="6835" w:type="dxa"/>
          </w:tcPr>
          <w:p w14:paraId="6F7C1B0F" w14:textId="77777777" w:rsidR="00C0389A" w:rsidRDefault="00C0389A" w:rsidP="009F687B">
            <w:r>
              <w:t>01-12</w:t>
            </w:r>
          </w:p>
        </w:tc>
      </w:tr>
      <w:tr w:rsidR="00C0389A" w14:paraId="62D13D3D" w14:textId="77777777" w:rsidTr="009F687B">
        <w:tc>
          <w:tcPr>
            <w:tcW w:w="2070" w:type="dxa"/>
          </w:tcPr>
          <w:p w14:paraId="011666A9" w14:textId="77777777" w:rsidR="00C0389A" w:rsidRPr="00830C7D" w:rsidRDefault="00C0389A" w:rsidP="009F687B">
            <w:pPr>
              <w:jc w:val="right"/>
              <w:rPr>
                <w:b/>
              </w:rPr>
            </w:pPr>
            <w:r w:rsidRPr="00830C7D">
              <w:rPr>
                <w:b/>
              </w:rPr>
              <w:t>Responses</w:t>
            </w:r>
          </w:p>
        </w:tc>
        <w:tc>
          <w:tcPr>
            <w:tcW w:w="6835" w:type="dxa"/>
          </w:tcPr>
          <w:p w14:paraId="536D0A4E" w14:textId="77777777" w:rsidR="00C0389A" w:rsidRDefault="00C0389A" w:rsidP="009F687B">
            <w:r>
              <w:t>Radio button</w:t>
            </w:r>
          </w:p>
          <w:p w14:paraId="193132EC" w14:textId="77777777" w:rsidR="00C0389A" w:rsidRDefault="00C0389A" w:rsidP="009F687B"/>
          <w:p w14:paraId="0F7B4BD9" w14:textId="77777777" w:rsidR="00C0389A" w:rsidRDefault="00C0389A" w:rsidP="009F687B">
            <w:r>
              <w:t>Piped water inside                                              01</w:t>
            </w:r>
          </w:p>
          <w:p w14:paraId="08197B95" w14:textId="77777777" w:rsidR="00C0389A" w:rsidRDefault="00C0389A" w:rsidP="009F687B">
            <w:r>
              <w:t>Piped water outside                                           02</w:t>
            </w:r>
          </w:p>
          <w:p w14:paraId="54A6BC00" w14:textId="77777777" w:rsidR="00C0389A" w:rsidRDefault="00C0389A" w:rsidP="009F687B">
            <w:r>
              <w:t>Public pipe                                                            03</w:t>
            </w:r>
          </w:p>
          <w:p w14:paraId="1B8720AC" w14:textId="77777777" w:rsidR="00C0389A" w:rsidRDefault="00C0389A" w:rsidP="009F687B">
            <w:r>
              <w:t>Borehole/Borehole with tank covered            04</w:t>
            </w:r>
          </w:p>
          <w:p w14:paraId="29FD23B4" w14:textId="77777777" w:rsidR="00C0389A" w:rsidRDefault="00C0389A" w:rsidP="009F687B">
            <w:r>
              <w:t>Borehole with open tank                                   05</w:t>
            </w:r>
          </w:p>
          <w:p w14:paraId="6F4F7339" w14:textId="77777777" w:rsidR="00C0389A" w:rsidRDefault="00C0389A" w:rsidP="009F687B">
            <w:r>
              <w:t>River/Dam/Stream                                             06</w:t>
            </w:r>
          </w:p>
          <w:p w14:paraId="560452CF" w14:textId="77777777" w:rsidR="00C0389A" w:rsidRDefault="00C0389A" w:rsidP="009F687B">
            <w:r>
              <w:t>Canal                                                                     07</w:t>
            </w:r>
          </w:p>
          <w:p w14:paraId="7EE9A7D6" w14:textId="77777777" w:rsidR="00C0389A" w:rsidRDefault="00C0389A" w:rsidP="009F687B">
            <w:r>
              <w:t>Well Protected                                                    08</w:t>
            </w:r>
          </w:p>
          <w:p w14:paraId="64D8B85F" w14:textId="77777777" w:rsidR="00C0389A" w:rsidRDefault="00C0389A" w:rsidP="009F687B">
            <w:r>
              <w:t>Well Unprotected                                               09</w:t>
            </w:r>
          </w:p>
          <w:p w14:paraId="6926099F" w14:textId="77777777" w:rsidR="00C0389A" w:rsidRDefault="00C0389A" w:rsidP="009F687B">
            <w:r>
              <w:t>Bottled /filtered/purified  water                     10</w:t>
            </w:r>
          </w:p>
          <w:p w14:paraId="734C154A" w14:textId="77777777" w:rsidR="00C0389A" w:rsidRDefault="00C0389A" w:rsidP="009F687B">
            <w:r>
              <w:t>None                                                                     11</w:t>
            </w:r>
          </w:p>
          <w:p w14:paraId="48D9B3BD" w14:textId="77777777" w:rsidR="00C0389A" w:rsidRDefault="00C0389A" w:rsidP="009F687B">
            <w:r>
              <w:t>Other ( Specify_____)                                        12</w:t>
            </w:r>
          </w:p>
        </w:tc>
      </w:tr>
      <w:tr w:rsidR="00C0389A" w14:paraId="53BFF775" w14:textId="77777777" w:rsidTr="009F687B">
        <w:trPr>
          <w:trHeight w:val="332"/>
        </w:trPr>
        <w:tc>
          <w:tcPr>
            <w:tcW w:w="2070" w:type="dxa"/>
          </w:tcPr>
          <w:p w14:paraId="1027365D" w14:textId="77777777" w:rsidR="00C0389A" w:rsidRPr="00830C7D" w:rsidRDefault="00C0389A" w:rsidP="009F687B">
            <w:pPr>
              <w:jc w:val="right"/>
              <w:rPr>
                <w:b/>
              </w:rPr>
            </w:pPr>
            <w:r>
              <w:rPr>
                <w:b/>
              </w:rPr>
              <w:t>Prefill</w:t>
            </w:r>
          </w:p>
        </w:tc>
        <w:tc>
          <w:tcPr>
            <w:tcW w:w="6835" w:type="dxa"/>
          </w:tcPr>
          <w:p w14:paraId="4B5D4229" w14:textId="77777777" w:rsidR="00C0389A" w:rsidRDefault="00C0389A" w:rsidP="009F687B"/>
        </w:tc>
      </w:tr>
      <w:tr w:rsidR="00C0389A" w14:paraId="0E22A3D4" w14:textId="77777777" w:rsidTr="009F687B">
        <w:tc>
          <w:tcPr>
            <w:tcW w:w="2070" w:type="dxa"/>
          </w:tcPr>
          <w:p w14:paraId="0685382C" w14:textId="77777777" w:rsidR="00C0389A" w:rsidRPr="00830C7D" w:rsidRDefault="00C0389A" w:rsidP="009F687B">
            <w:pPr>
              <w:jc w:val="right"/>
              <w:rPr>
                <w:b/>
              </w:rPr>
            </w:pPr>
            <w:r w:rsidRPr="00830C7D">
              <w:rPr>
                <w:b/>
              </w:rPr>
              <w:t>Consistency checks</w:t>
            </w:r>
          </w:p>
        </w:tc>
        <w:tc>
          <w:tcPr>
            <w:tcW w:w="6835" w:type="dxa"/>
          </w:tcPr>
          <w:p w14:paraId="3FC89C58" w14:textId="77777777" w:rsidR="00C0389A" w:rsidRDefault="00C0389A" w:rsidP="009F687B">
            <w:r>
              <w:t>None</w:t>
            </w:r>
          </w:p>
        </w:tc>
      </w:tr>
      <w:tr w:rsidR="00C0389A" w14:paraId="74671D22" w14:textId="77777777" w:rsidTr="009F687B">
        <w:tc>
          <w:tcPr>
            <w:tcW w:w="2070" w:type="dxa"/>
          </w:tcPr>
          <w:p w14:paraId="61F3B6E8"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5DBCD9A4" w14:textId="77777777" w:rsidR="00C0389A" w:rsidRDefault="00C0389A" w:rsidP="009F687B">
            <w:pPr>
              <w:rPr>
                <w:color w:val="FF0000"/>
              </w:rPr>
            </w:pPr>
            <w:r>
              <w:rPr>
                <w:color w:val="FF0000"/>
              </w:rPr>
              <w:t xml:space="preserve">If H7 = 12 then skip to H7.b </w:t>
            </w:r>
          </w:p>
          <w:p w14:paraId="30F64FFB" w14:textId="77777777" w:rsidR="00C0389A" w:rsidRDefault="00C0389A" w:rsidP="009F687B">
            <w:r>
              <w:rPr>
                <w:color w:val="FF0000"/>
              </w:rPr>
              <w:t>If H7 = 01 – 11 skip to H8</w:t>
            </w:r>
          </w:p>
        </w:tc>
      </w:tr>
      <w:tr w:rsidR="00C0389A" w14:paraId="68B79A95" w14:textId="77777777" w:rsidTr="009F687B">
        <w:tc>
          <w:tcPr>
            <w:tcW w:w="2070" w:type="dxa"/>
          </w:tcPr>
          <w:p w14:paraId="32D59019" w14:textId="77777777" w:rsidR="00C0389A" w:rsidRDefault="00C0389A" w:rsidP="009F687B">
            <w:pPr>
              <w:jc w:val="right"/>
              <w:rPr>
                <w:b/>
                <w:color w:val="FF0000"/>
              </w:rPr>
            </w:pPr>
            <w:r>
              <w:rPr>
                <w:b/>
                <w:color w:val="FF0000"/>
              </w:rPr>
              <w:t>Error message</w:t>
            </w:r>
          </w:p>
        </w:tc>
        <w:tc>
          <w:tcPr>
            <w:tcW w:w="6835" w:type="dxa"/>
          </w:tcPr>
          <w:p w14:paraId="4605D48A" w14:textId="77777777" w:rsidR="00C0389A" w:rsidRDefault="00C0389A" w:rsidP="009F687B">
            <w:pPr>
              <w:rPr>
                <w:color w:val="FF0000"/>
              </w:rPr>
            </w:pPr>
            <w:r>
              <w:t>None</w:t>
            </w:r>
          </w:p>
        </w:tc>
      </w:tr>
      <w:tr w:rsidR="00C0389A" w14:paraId="54799700" w14:textId="77777777" w:rsidTr="009F687B">
        <w:tc>
          <w:tcPr>
            <w:tcW w:w="2070" w:type="dxa"/>
          </w:tcPr>
          <w:p w14:paraId="66B227E9" w14:textId="77777777" w:rsidR="00C0389A" w:rsidRDefault="00C0389A" w:rsidP="009F687B">
            <w:pPr>
              <w:jc w:val="right"/>
              <w:rPr>
                <w:b/>
                <w:color w:val="FF0000"/>
              </w:rPr>
            </w:pPr>
            <w:r>
              <w:rPr>
                <w:b/>
                <w:color w:val="FF0000"/>
              </w:rPr>
              <w:t>Programmer Instructions</w:t>
            </w:r>
          </w:p>
        </w:tc>
        <w:tc>
          <w:tcPr>
            <w:tcW w:w="6835" w:type="dxa"/>
          </w:tcPr>
          <w:p w14:paraId="5BB1F10E" w14:textId="77777777" w:rsidR="00C0389A" w:rsidRDefault="00C0389A" w:rsidP="009F687B">
            <w:r>
              <w:t>Create text field if coded 11</w:t>
            </w:r>
          </w:p>
        </w:tc>
      </w:tr>
      <w:tr w:rsidR="00C0389A" w14:paraId="6CA561AE" w14:textId="77777777" w:rsidTr="009F687B">
        <w:tc>
          <w:tcPr>
            <w:tcW w:w="2070" w:type="dxa"/>
          </w:tcPr>
          <w:p w14:paraId="57A2D0F0" w14:textId="77777777" w:rsidR="00C0389A" w:rsidRDefault="00C0389A" w:rsidP="009F687B">
            <w:pPr>
              <w:jc w:val="right"/>
              <w:rPr>
                <w:b/>
                <w:color w:val="FF0000"/>
              </w:rPr>
            </w:pPr>
            <w:r>
              <w:rPr>
                <w:b/>
                <w:color w:val="FF0000"/>
              </w:rPr>
              <w:t>Change log</w:t>
            </w:r>
          </w:p>
        </w:tc>
        <w:tc>
          <w:tcPr>
            <w:tcW w:w="6835" w:type="dxa"/>
          </w:tcPr>
          <w:p w14:paraId="1C365D48" w14:textId="77777777" w:rsidR="00C0389A" w:rsidRDefault="00C0389A" w:rsidP="009F687B"/>
        </w:tc>
      </w:tr>
      <w:tr w:rsidR="00C0389A" w14:paraId="0ABC25D6" w14:textId="77777777" w:rsidTr="009F687B">
        <w:tc>
          <w:tcPr>
            <w:tcW w:w="2070" w:type="dxa"/>
          </w:tcPr>
          <w:p w14:paraId="1FA137D7" w14:textId="77777777" w:rsidR="00C0389A" w:rsidRDefault="00C0389A" w:rsidP="009F687B">
            <w:pPr>
              <w:jc w:val="right"/>
              <w:rPr>
                <w:b/>
                <w:color w:val="FF0000"/>
              </w:rPr>
            </w:pPr>
          </w:p>
        </w:tc>
        <w:tc>
          <w:tcPr>
            <w:tcW w:w="6835" w:type="dxa"/>
          </w:tcPr>
          <w:p w14:paraId="06E7EEAD" w14:textId="77777777" w:rsidR="00C0389A" w:rsidRDefault="00C0389A" w:rsidP="009F687B"/>
        </w:tc>
      </w:tr>
    </w:tbl>
    <w:p w14:paraId="6F04450D" w14:textId="77777777" w:rsidR="00C0389A" w:rsidRDefault="00C0389A" w:rsidP="00C0389A"/>
    <w:p w14:paraId="11D9FA6A" w14:textId="77777777" w:rsidR="00C0389A" w:rsidRDefault="00C0389A" w:rsidP="00C0389A">
      <w:pPr>
        <w:pStyle w:val="Heading2"/>
      </w:pPr>
      <w:r>
        <w:t xml:space="preserve">Field: H8 </w:t>
      </w:r>
      <w:r w:rsidRPr="000B6F3B">
        <w:t>M</w:t>
      </w:r>
      <w:r>
        <w:t>ain</w:t>
      </w:r>
      <w:r w:rsidRPr="000B6F3B">
        <w:t xml:space="preserve"> source of energy for cooking</w:t>
      </w:r>
    </w:p>
    <w:tbl>
      <w:tblPr>
        <w:tblStyle w:val="TableGrid"/>
        <w:tblW w:w="0" w:type="auto"/>
        <w:tblInd w:w="445" w:type="dxa"/>
        <w:tblLook w:val="04A0" w:firstRow="1" w:lastRow="0" w:firstColumn="1" w:lastColumn="0" w:noHBand="0" w:noVBand="1"/>
      </w:tblPr>
      <w:tblGrid>
        <w:gridCol w:w="2070"/>
        <w:gridCol w:w="6835"/>
      </w:tblGrid>
      <w:tr w:rsidR="00C0389A" w14:paraId="37FBADA1" w14:textId="77777777" w:rsidTr="009F687B">
        <w:tc>
          <w:tcPr>
            <w:tcW w:w="2070" w:type="dxa"/>
          </w:tcPr>
          <w:p w14:paraId="72685D31" w14:textId="77777777" w:rsidR="00C0389A" w:rsidRPr="00830C7D" w:rsidRDefault="00C0389A" w:rsidP="009F687B">
            <w:pPr>
              <w:jc w:val="right"/>
              <w:rPr>
                <w:b/>
              </w:rPr>
            </w:pPr>
            <w:r w:rsidRPr="00830C7D">
              <w:rPr>
                <w:b/>
              </w:rPr>
              <w:t>Description</w:t>
            </w:r>
          </w:p>
        </w:tc>
        <w:tc>
          <w:tcPr>
            <w:tcW w:w="6835" w:type="dxa"/>
          </w:tcPr>
          <w:p w14:paraId="28CC12D8" w14:textId="77777777" w:rsidR="00C0389A" w:rsidRDefault="00C0389A" w:rsidP="009F687B">
            <w:r>
              <w:t>Source of energy for cooking</w:t>
            </w:r>
          </w:p>
        </w:tc>
      </w:tr>
      <w:tr w:rsidR="00C0389A" w14:paraId="6ABC472D" w14:textId="77777777" w:rsidTr="009F687B">
        <w:tc>
          <w:tcPr>
            <w:tcW w:w="2070" w:type="dxa"/>
          </w:tcPr>
          <w:p w14:paraId="4D40C611" w14:textId="77777777" w:rsidR="00C0389A" w:rsidRPr="00830C7D" w:rsidRDefault="00C0389A" w:rsidP="009F687B">
            <w:pPr>
              <w:jc w:val="right"/>
              <w:rPr>
                <w:b/>
              </w:rPr>
            </w:pPr>
            <w:r w:rsidRPr="00830C7D">
              <w:rPr>
                <w:b/>
              </w:rPr>
              <w:t>Name</w:t>
            </w:r>
          </w:p>
        </w:tc>
        <w:tc>
          <w:tcPr>
            <w:tcW w:w="6835" w:type="dxa"/>
          </w:tcPr>
          <w:p w14:paraId="48FB4614" w14:textId="77777777" w:rsidR="00C0389A" w:rsidRDefault="00C0389A" w:rsidP="009F687B">
            <w:r>
              <w:t>ENERGY_COOKING</w:t>
            </w:r>
          </w:p>
        </w:tc>
      </w:tr>
      <w:tr w:rsidR="00C0389A" w14:paraId="65F50754" w14:textId="77777777" w:rsidTr="009F687B">
        <w:tc>
          <w:tcPr>
            <w:tcW w:w="2070" w:type="dxa"/>
          </w:tcPr>
          <w:p w14:paraId="5403885A" w14:textId="77777777" w:rsidR="00C0389A" w:rsidRPr="00830C7D" w:rsidRDefault="00C0389A" w:rsidP="009F687B">
            <w:pPr>
              <w:jc w:val="right"/>
              <w:rPr>
                <w:b/>
              </w:rPr>
            </w:pPr>
            <w:r>
              <w:rPr>
                <w:b/>
              </w:rPr>
              <w:t>Type</w:t>
            </w:r>
          </w:p>
        </w:tc>
        <w:tc>
          <w:tcPr>
            <w:tcW w:w="6835" w:type="dxa"/>
          </w:tcPr>
          <w:p w14:paraId="2692B9F7" w14:textId="77777777" w:rsidR="00C0389A" w:rsidRDefault="00C0389A" w:rsidP="009F687B">
            <w:r>
              <w:t>Numeric</w:t>
            </w:r>
          </w:p>
        </w:tc>
      </w:tr>
      <w:tr w:rsidR="00C0389A" w14:paraId="0217AA0A" w14:textId="77777777" w:rsidTr="009F687B">
        <w:tc>
          <w:tcPr>
            <w:tcW w:w="2070" w:type="dxa"/>
          </w:tcPr>
          <w:p w14:paraId="0427101D" w14:textId="77777777" w:rsidR="00C0389A" w:rsidRPr="00830C7D" w:rsidRDefault="00C0389A" w:rsidP="009F687B">
            <w:pPr>
              <w:jc w:val="right"/>
              <w:rPr>
                <w:b/>
              </w:rPr>
            </w:pPr>
            <w:r w:rsidRPr="00830C7D">
              <w:rPr>
                <w:b/>
              </w:rPr>
              <w:t>Universe</w:t>
            </w:r>
          </w:p>
        </w:tc>
        <w:tc>
          <w:tcPr>
            <w:tcW w:w="6835" w:type="dxa"/>
          </w:tcPr>
          <w:p w14:paraId="69A1DFE8" w14:textId="77777777" w:rsidR="00C0389A" w:rsidRDefault="00C0389A" w:rsidP="009F687B">
            <w:r>
              <w:t>Household Type = 100</w:t>
            </w:r>
          </w:p>
        </w:tc>
      </w:tr>
      <w:tr w:rsidR="00C0389A" w14:paraId="1F89F857" w14:textId="77777777" w:rsidTr="009F687B">
        <w:tc>
          <w:tcPr>
            <w:tcW w:w="2070" w:type="dxa"/>
          </w:tcPr>
          <w:p w14:paraId="60E3048B" w14:textId="77777777" w:rsidR="00C0389A" w:rsidRPr="00830C7D" w:rsidRDefault="00C0389A" w:rsidP="009F687B">
            <w:pPr>
              <w:jc w:val="right"/>
              <w:rPr>
                <w:b/>
              </w:rPr>
            </w:pPr>
            <w:r w:rsidRPr="00830C7D">
              <w:rPr>
                <w:b/>
              </w:rPr>
              <w:t>Question text</w:t>
            </w:r>
          </w:p>
        </w:tc>
        <w:tc>
          <w:tcPr>
            <w:tcW w:w="6835" w:type="dxa"/>
          </w:tcPr>
          <w:p w14:paraId="00322A36" w14:textId="77777777" w:rsidR="00C0389A" w:rsidRDefault="00C0389A" w:rsidP="009F687B">
            <w:r w:rsidRPr="000B6F3B">
              <w:t>What is the household's MAIN source of energy for cooking?</w:t>
            </w:r>
          </w:p>
        </w:tc>
      </w:tr>
      <w:tr w:rsidR="00C0389A" w14:paraId="29775C13" w14:textId="77777777" w:rsidTr="009F687B">
        <w:tc>
          <w:tcPr>
            <w:tcW w:w="2070" w:type="dxa"/>
          </w:tcPr>
          <w:p w14:paraId="0B08E738" w14:textId="77777777" w:rsidR="00C0389A" w:rsidRPr="00830C7D" w:rsidRDefault="00C0389A" w:rsidP="009F687B">
            <w:pPr>
              <w:jc w:val="right"/>
              <w:rPr>
                <w:b/>
              </w:rPr>
            </w:pPr>
            <w:r w:rsidRPr="00830C7D">
              <w:rPr>
                <w:b/>
              </w:rPr>
              <w:t>Help text</w:t>
            </w:r>
          </w:p>
        </w:tc>
        <w:tc>
          <w:tcPr>
            <w:tcW w:w="6835" w:type="dxa"/>
          </w:tcPr>
          <w:p w14:paraId="6F9B0763" w14:textId="77777777" w:rsidR="00C0389A" w:rsidRDefault="00C0389A" w:rsidP="009F687B">
            <w:r>
              <w:t>Record MAIN source</w:t>
            </w:r>
          </w:p>
        </w:tc>
      </w:tr>
      <w:tr w:rsidR="00C0389A" w14:paraId="11DDD58C" w14:textId="77777777" w:rsidTr="009F687B">
        <w:tc>
          <w:tcPr>
            <w:tcW w:w="2070" w:type="dxa"/>
          </w:tcPr>
          <w:p w14:paraId="63140929" w14:textId="77777777" w:rsidR="00C0389A" w:rsidRPr="00830C7D" w:rsidRDefault="00C0389A" w:rsidP="009F687B">
            <w:pPr>
              <w:jc w:val="right"/>
              <w:rPr>
                <w:b/>
              </w:rPr>
            </w:pPr>
            <w:r w:rsidRPr="00830C7D">
              <w:rPr>
                <w:b/>
              </w:rPr>
              <w:t>Valid range</w:t>
            </w:r>
          </w:p>
        </w:tc>
        <w:tc>
          <w:tcPr>
            <w:tcW w:w="6835" w:type="dxa"/>
          </w:tcPr>
          <w:p w14:paraId="12B055F2" w14:textId="77777777" w:rsidR="00C0389A" w:rsidRDefault="00C0389A" w:rsidP="009F687B">
            <w:r>
              <w:t>01-10</w:t>
            </w:r>
          </w:p>
        </w:tc>
      </w:tr>
      <w:tr w:rsidR="00C0389A" w14:paraId="2C78597E" w14:textId="77777777" w:rsidTr="009F687B">
        <w:tc>
          <w:tcPr>
            <w:tcW w:w="2070" w:type="dxa"/>
          </w:tcPr>
          <w:p w14:paraId="06560AEB" w14:textId="77777777" w:rsidR="00C0389A" w:rsidRPr="00830C7D" w:rsidRDefault="00C0389A" w:rsidP="009F687B">
            <w:pPr>
              <w:jc w:val="right"/>
              <w:rPr>
                <w:b/>
              </w:rPr>
            </w:pPr>
            <w:r w:rsidRPr="00830C7D">
              <w:rPr>
                <w:b/>
              </w:rPr>
              <w:t>Responses</w:t>
            </w:r>
          </w:p>
        </w:tc>
        <w:tc>
          <w:tcPr>
            <w:tcW w:w="6835" w:type="dxa"/>
          </w:tcPr>
          <w:p w14:paraId="2DED8F8C" w14:textId="77777777" w:rsidR="00C0389A" w:rsidRDefault="00C0389A" w:rsidP="009F687B">
            <w:r>
              <w:t>Radio button</w:t>
            </w:r>
          </w:p>
          <w:p w14:paraId="0DA8ADDA" w14:textId="77777777" w:rsidR="00C0389A" w:rsidRDefault="00C0389A" w:rsidP="009F687B"/>
          <w:p w14:paraId="1B223C52" w14:textId="77777777" w:rsidR="00C0389A" w:rsidRDefault="00C0389A" w:rsidP="009F687B">
            <w:r>
              <w:t>Electricity from mains</w:t>
            </w:r>
            <w:r>
              <w:tab/>
              <w:t xml:space="preserve">              01</w:t>
            </w:r>
          </w:p>
          <w:p w14:paraId="0B70CB24" w14:textId="77777777" w:rsidR="00C0389A" w:rsidRDefault="00C0389A" w:rsidP="009F687B">
            <w:r>
              <w:t>Electricity from generator</w:t>
            </w:r>
            <w:r>
              <w:tab/>
              <w:t>02</w:t>
            </w:r>
          </w:p>
          <w:p w14:paraId="012DE425" w14:textId="77777777" w:rsidR="00C0389A" w:rsidRDefault="00C0389A" w:rsidP="009F687B">
            <w:r>
              <w:t>Gas</w:t>
            </w:r>
            <w:r>
              <w:tab/>
              <w:t xml:space="preserve">                                           03</w:t>
            </w:r>
          </w:p>
          <w:p w14:paraId="58961E88" w14:textId="77777777" w:rsidR="00C0389A" w:rsidRDefault="00C0389A" w:rsidP="009F687B">
            <w:r>
              <w:t>Paraffin</w:t>
            </w:r>
            <w:r>
              <w:tab/>
              <w:t xml:space="preserve">                                           04</w:t>
            </w:r>
          </w:p>
          <w:p w14:paraId="121E1F00" w14:textId="77777777" w:rsidR="00C0389A" w:rsidRDefault="00C0389A" w:rsidP="009F687B">
            <w:r>
              <w:t>Wood/ Firewood</w:t>
            </w:r>
            <w:r>
              <w:tab/>
              <w:t xml:space="preserve">              05</w:t>
            </w:r>
          </w:p>
          <w:p w14:paraId="28980EE7" w14:textId="77777777" w:rsidR="00C0389A" w:rsidRDefault="00C0389A" w:rsidP="009F687B">
            <w:r>
              <w:t>Charcoal- Coal</w:t>
            </w:r>
            <w:r>
              <w:tab/>
              <w:t xml:space="preserve">                            06</w:t>
            </w:r>
          </w:p>
          <w:p w14:paraId="6C808DD4" w14:textId="77777777" w:rsidR="00C0389A" w:rsidRDefault="00C0389A" w:rsidP="009F687B">
            <w:r>
              <w:t>Solar energy</w:t>
            </w:r>
            <w:r>
              <w:tab/>
              <w:t xml:space="preserve">                            07</w:t>
            </w:r>
          </w:p>
          <w:p w14:paraId="1ACDFD06" w14:textId="77777777" w:rsidR="00C0389A" w:rsidRDefault="00C0389A" w:rsidP="009F687B">
            <w:r>
              <w:t>Animal dung</w:t>
            </w:r>
            <w:r>
              <w:tab/>
              <w:t xml:space="preserve">                            08</w:t>
            </w:r>
          </w:p>
          <w:p w14:paraId="6B707E28" w14:textId="77777777" w:rsidR="00C0389A" w:rsidRDefault="00C0389A" w:rsidP="009F687B">
            <w:r>
              <w:t>None</w:t>
            </w:r>
            <w:r>
              <w:tab/>
              <w:t xml:space="preserve">                                          09</w:t>
            </w:r>
          </w:p>
          <w:p w14:paraId="55A4C076" w14:textId="77777777" w:rsidR="00C0389A" w:rsidRDefault="00C0389A" w:rsidP="009F687B">
            <w:r>
              <w:lastRenderedPageBreak/>
              <w:t>Other ( Specify_____ )</w:t>
            </w:r>
            <w:r>
              <w:tab/>
              <w:t xml:space="preserve">             10</w:t>
            </w:r>
          </w:p>
        </w:tc>
      </w:tr>
      <w:tr w:rsidR="00C0389A" w14:paraId="79493C8D" w14:textId="77777777" w:rsidTr="009F687B">
        <w:tc>
          <w:tcPr>
            <w:tcW w:w="2070" w:type="dxa"/>
          </w:tcPr>
          <w:p w14:paraId="200DFC76" w14:textId="77777777" w:rsidR="00C0389A" w:rsidRPr="00830C7D" w:rsidRDefault="00C0389A" w:rsidP="009F687B">
            <w:pPr>
              <w:jc w:val="right"/>
              <w:rPr>
                <w:b/>
              </w:rPr>
            </w:pPr>
            <w:r>
              <w:rPr>
                <w:b/>
              </w:rPr>
              <w:lastRenderedPageBreak/>
              <w:t>Prefill</w:t>
            </w:r>
          </w:p>
        </w:tc>
        <w:tc>
          <w:tcPr>
            <w:tcW w:w="6835" w:type="dxa"/>
          </w:tcPr>
          <w:p w14:paraId="539AEB7F" w14:textId="77777777" w:rsidR="00C0389A" w:rsidRDefault="00C0389A" w:rsidP="009F687B">
            <w:r>
              <w:t>None</w:t>
            </w:r>
          </w:p>
        </w:tc>
      </w:tr>
      <w:tr w:rsidR="00C0389A" w14:paraId="72D93463" w14:textId="77777777" w:rsidTr="009F687B">
        <w:tc>
          <w:tcPr>
            <w:tcW w:w="2070" w:type="dxa"/>
          </w:tcPr>
          <w:p w14:paraId="09A4F020" w14:textId="77777777" w:rsidR="00C0389A" w:rsidRPr="00830C7D" w:rsidRDefault="00C0389A" w:rsidP="009F687B">
            <w:pPr>
              <w:jc w:val="right"/>
              <w:rPr>
                <w:b/>
              </w:rPr>
            </w:pPr>
            <w:r w:rsidRPr="00830C7D">
              <w:rPr>
                <w:b/>
              </w:rPr>
              <w:t>Consistency checks</w:t>
            </w:r>
          </w:p>
        </w:tc>
        <w:tc>
          <w:tcPr>
            <w:tcW w:w="6835" w:type="dxa"/>
          </w:tcPr>
          <w:p w14:paraId="179CBBB1" w14:textId="77777777" w:rsidR="00C0389A" w:rsidRDefault="00C0389A" w:rsidP="009F687B">
            <w:r>
              <w:t>None</w:t>
            </w:r>
          </w:p>
        </w:tc>
      </w:tr>
      <w:tr w:rsidR="00C0389A" w14:paraId="590F7A3F" w14:textId="77777777" w:rsidTr="009F687B">
        <w:tc>
          <w:tcPr>
            <w:tcW w:w="2070" w:type="dxa"/>
          </w:tcPr>
          <w:p w14:paraId="11BBB7EC"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698B993F" w14:textId="77777777" w:rsidR="00C0389A" w:rsidRDefault="00C0389A" w:rsidP="009F687B">
            <w:pPr>
              <w:rPr>
                <w:color w:val="FF0000"/>
              </w:rPr>
            </w:pPr>
            <w:r>
              <w:rPr>
                <w:color w:val="FF0000"/>
              </w:rPr>
              <w:t xml:space="preserve">If H8 = 10 then skip to H8.b </w:t>
            </w:r>
          </w:p>
          <w:p w14:paraId="2B82EECA" w14:textId="77777777" w:rsidR="00C0389A" w:rsidRDefault="00C0389A" w:rsidP="009F687B">
            <w:r>
              <w:rPr>
                <w:color w:val="FF0000"/>
              </w:rPr>
              <w:t>If H8 = 01 – 09 skip to H9</w:t>
            </w:r>
          </w:p>
        </w:tc>
      </w:tr>
      <w:tr w:rsidR="00C0389A" w14:paraId="46B9E4B8" w14:textId="77777777" w:rsidTr="009F687B">
        <w:tc>
          <w:tcPr>
            <w:tcW w:w="2070" w:type="dxa"/>
          </w:tcPr>
          <w:p w14:paraId="41D1ABF0" w14:textId="77777777" w:rsidR="00C0389A" w:rsidRDefault="00C0389A" w:rsidP="009F687B">
            <w:pPr>
              <w:jc w:val="right"/>
              <w:rPr>
                <w:b/>
                <w:color w:val="FF0000"/>
              </w:rPr>
            </w:pPr>
            <w:r>
              <w:rPr>
                <w:b/>
                <w:color w:val="FF0000"/>
              </w:rPr>
              <w:t>Error message</w:t>
            </w:r>
          </w:p>
        </w:tc>
        <w:tc>
          <w:tcPr>
            <w:tcW w:w="6835" w:type="dxa"/>
          </w:tcPr>
          <w:p w14:paraId="23BDE2FE" w14:textId="77777777" w:rsidR="00C0389A" w:rsidRDefault="00C0389A" w:rsidP="009F687B">
            <w:pPr>
              <w:rPr>
                <w:color w:val="FF0000"/>
              </w:rPr>
            </w:pPr>
            <w:r>
              <w:t>None</w:t>
            </w:r>
          </w:p>
        </w:tc>
      </w:tr>
      <w:tr w:rsidR="00C0389A" w14:paraId="6505B335" w14:textId="77777777" w:rsidTr="009F687B">
        <w:tc>
          <w:tcPr>
            <w:tcW w:w="2070" w:type="dxa"/>
          </w:tcPr>
          <w:p w14:paraId="64883465" w14:textId="77777777" w:rsidR="00C0389A" w:rsidRDefault="00C0389A" w:rsidP="009F687B">
            <w:pPr>
              <w:jc w:val="right"/>
              <w:rPr>
                <w:b/>
                <w:color w:val="FF0000"/>
              </w:rPr>
            </w:pPr>
            <w:r>
              <w:rPr>
                <w:b/>
                <w:color w:val="FF0000"/>
              </w:rPr>
              <w:t>Programmer Instructions</w:t>
            </w:r>
          </w:p>
        </w:tc>
        <w:tc>
          <w:tcPr>
            <w:tcW w:w="6835" w:type="dxa"/>
          </w:tcPr>
          <w:p w14:paraId="584EE074" w14:textId="77777777" w:rsidR="00C0389A" w:rsidRDefault="00C0389A" w:rsidP="009F687B">
            <w:r>
              <w:t>Create text field if coded 11</w:t>
            </w:r>
          </w:p>
        </w:tc>
      </w:tr>
      <w:tr w:rsidR="00C0389A" w14:paraId="036F7E5D" w14:textId="77777777" w:rsidTr="009F687B">
        <w:tc>
          <w:tcPr>
            <w:tcW w:w="2070" w:type="dxa"/>
          </w:tcPr>
          <w:p w14:paraId="26B8D5C4" w14:textId="77777777" w:rsidR="00C0389A" w:rsidRDefault="00C0389A" w:rsidP="009F687B">
            <w:pPr>
              <w:jc w:val="right"/>
              <w:rPr>
                <w:b/>
                <w:color w:val="FF0000"/>
              </w:rPr>
            </w:pPr>
            <w:r>
              <w:rPr>
                <w:b/>
                <w:color w:val="FF0000"/>
              </w:rPr>
              <w:t>Change log</w:t>
            </w:r>
          </w:p>
        </w:tc>
        <w:tc>
          <w:tcPr>
            <w:tcW w:w="6835" w:type="dxa"/>
          </w:tcPr>
          <w:p w14:paraId="1BED8E0E" w14:textId="77777777" w:rsidR="00C0389A" w:rsidRDefault="00C0389A" w:rsidP="009F687B"/>
        </w:tc>
      </w:tr>
      <w:tr w:rsidR="00C0389A" w14:paraId="30A2E3A4" w14:textId="77777777" w:rsidTr="009F687B">
        <w:tc>
          <w:tcPr>
            <w:tcW w:w="2070" w:type="dxa"/>
          </w:tcPr>
          <w:p w14:paraId="674F7001" w14:textId="77777777" w:rsidR="00C0389A" w:rsidRDefault="00C0389A" w:rsidP="009F687B">
            <w:pPr>
              <w:jc w:val="right"/>
              <w:rPr>
                <w:b/>
                <w:color w:val="FF0000"/>
              </w:rPr>
            </w:pPr>
          </w:p>
        </w:tc>
        <w:tc>
          <w:tcPr>
            <w:tcW w:w="6835" w:type="dxa"/>
          </w:tcPr>
          <w:p w14:paraId="6D88B55F" w14:textId="77777777" w:rsidR="00C0389A" w:rsidRDefault="00C0389A" w:rsidP="009F687B"/>
        </w:tc>
      </w:tr>
    </w:tbl>
    <w:p w14:paraId="7403D43B" w14:textId="77777777" w:rsidR="00C0389A" w:rsidRDefault="00C0389A" w:rsidP="00C0389A"/>
    <w:p w14:paraId="51F1CA7A" w14:textId="77777777" w:rsidR="00C0389A" w:rsidRDefault="00C0389A" w:rsidP="00C0389A"/>
    <w:p w14:paraId="43F18BA7" w14:textId="77777777" w:rsidR="00C0389A" w:rsidRDefault="00C0389A" w:rsidP="00C0389A">
      <w:pPr>
        <w:pStyle w:val="Heading2"/>
      </w:pPr>
      <w:r>
        <w:t xml:space="preserve">Field: H9 </w:t>
      </w:r>
      <w:r w:rsidRPr="000B6F3B">
        <w:t>M</w:t>
      </w:r>
      <w:r>
        <w:t>ain source of energy for heating</w:t>
      </w:r>
    </w:p>
    <w:tbl>
      <w:tblPr>
        <w:tblStyle w:val="TableGrid"/>
        <w:tblW w:w="0" w:type="auto"/>
        <w:tblInd w:w="445" w:type="dxa"/>
        <w:tblLook w:val="04A0" w:firstRow="1" w:lastRow="0" w:firstColumn="1" w:lastColumn="0" w:noHBand="0" w:noVBand="1"/>
      </w:tblPr>
      <w:tblGrid>
        <w:gridCol w:w="2070"/>
        <w:gridCol w:w="6835"/>
      </w:tblGrid>
      <w:tr w:rsidR="00C0389A" w14:paraId="7CBF2CAD" w14:textId="77777777" w:rsidTr="009F687B">
        <w:tc>
          <w:tcPr>
            <w:tcW w:w="2070" w:type="dxa"/>
          </w:tcPr>
          <w:p w14:paraId="24875DA3" w14:textId="77777777" w:rsidR="00C0389A" w:rsidRPr="00830C7D" w:rsidRDefault="00C0389A" w:rsidP="009F687B">
            <w:pPr>
              <w:jc w:val="right"/>
              <w:rPr>
                <w:b/>
              </w:rPr>
            </w:pPr>
            <w:r w:rsidRPr="00830C7D">
              <w:rPr>
                <w:b/>
              </w:rPr>
              <w:t>Description</w:t>
            </w:r>
          </w:p>
        </w:tc>
        <w:tc>
          <w:tcPr>
            <w:tcW w:w="6835" w:type="dxa"/>
          </w:tcPr>
          <w:p w14:paraId="781FF321" w14:textId="77777777" w:rsidR="00C0389A" w:rsidRDefault="00C0389A" w:rsidP="009F687B">
            <w:r>
              <w:t>Source of energy for heating</w:t>
            </w:r>
          </w:p>
        </w:tc>
      </w:tr>
      <w:tr w:rsidR="00C0389A" w14:paraId="73352F90" w14:textId="77777777" w:rsidTr="009F687B">
        <w:tc>
          <w:tcPr>
            <w:tcW w:w="2070" w:type="dxa"/>
          </w:tcPr>
          <w:p w14:paraId="4D21D412" w14:textId="77777777" w:rsidR="00C0389A" w:rsidRPr="00830C7D" w:rsidRDefault="00C0389A" w:rsidP="009F687B">
            <w:pPr>
              <w:jc w:val="right"/>
              <w:rPr>
                <w:b/>
              </w:rPr>
            </w:pPr>
            <w:r w:rsidRPr="00830C7D">
              <w:rPr>
                <w:b/>
              </w:rPr>
              <w:t>Name</w:t>
            </w:r>
          </w:p>
        </w:tc>
        <w:tc>
          <w:tcPr>
            <w:tcW w:w="6835" w:type="dxa"/>
          </w:tcPr>
          <w:p w14:paraId="25D18DAF" w14:textId="77777777" w:rsidR="00C0389A" w:rsidRDefault="00C0389A" w:rsidP="009F687B">
            <w:r>
              <w:t>ENERGY_HEATING</w:t>
            </w:r>
          </w:p>
        </w:tc>
      </w:tr>
      <w:tr w:rsidR="00C0389A" w14:paraId="3786CB7A" w14:textId="77777777" w:rsidTr="009F687B">
        <w:tc>
          <w:tcPr>
            <w:tcW w:w="2070" w:type="dxa"/>
          </w:tcPr>
          <w:p w14:paraId="5A6EA1F8" w14:textId="77777777" w:rsidR="00C0389A" w:rsidRPr="00830C7D" w:rsidRDefault="00C0389A" w:rsidP="009F687B">
            <w:pPr>
              <w:jc w:val="right"/>
              <w:rPr>
                <w:b/>
              </w:rPr>
            </w:pPr>
            <w:r>
              <w:rPr>
                <w:b/>
              </w:rPr>
              <w:t>Type</w:t>
            </w:r>
          </w:p>
        </w:tc>
        <w:tc>
          <w:tcPr>
            <w:tcW w:w="6835" w:type="dxa"/>
          </w:tcPr>
          <w:p w14:paraId="61488E45" w14:textId="77777777" w:rsidR="00C0389A" w:rsidRDefault="00C0389A" w:rsidP="009F687B">
            <w:r>
              <w:t>Numeric</w:t>
            </w:r>
          </w:p>
        </w:tc>
      </w:tr>
      <w:tr w:rsidR="00C0389A" w14:paraId="519B7A80" w14:textId="77777777" w:rsidTr="009F687B">
        <w:tc>
          <w:tcPr>
            <w:tcW w:w="2070" w:type="dxa"/>
          </w:tcPr>
          <w:p w14:paraId="4938DC10" w14:textId="77777777" w:rsidR="00C0389A" w:rsidRPr="00830C7D" w:rsidRDefault="00C0389A" w:rsidP="009F687B">
            <w:pPr>
              <w:jc w:val="right"/>
              <w:rPr>
                <w:b/>
              </w:rPr>
            </w:pPr>
            <w:r w:rsidRPr="00830C7D">
              <w:rPr>
                <w:b/>
              </w:rPr>
              <w:t>Universe</w:t>
            </w:r>
          </w:p>
        </w:tc>
        <w:tc>
          <w:tcPr>
            <w:tcW w:w="6835" w:type="dxa"/>
          </w:tcPr>
          <w:p w14:paraId="255F3C5D" w14:textId="77777777" w:rsidR="00C0389A" w:rsidRDefault="00C0389A" w:rsidP="009F687B">
            <w:r>
              <w:t>Household Type = 100</w:t>
            </w:r>
          </w:p>
        </w:tc>
      </w:tr>
      <w:tr w:rsidR="00C0389A" w14:paraId="2412BE53" w14:textId="77777777" w:rsidTr="009F687B">
        <w:tc>
          <w:tcPr>
            <w:tcW w:w="2070" w:type="dxa"/>
          </w:tcPr>
          <w:p w14:paraId="54B75B9D" w14:textId="77777777" w:rsidR="00C0389A" w:rsidRPr="00830C7D" w:rsidRDefault="00C0389A" w:rsidP="009F687B">
            <w:pPr>
              <w:jc w:val="right"/>
              <w:rPr>
                <w:b/>
              </w:rPr>
            </w:pPr>
            <w:r w:rsidRPr="00830C7D">
              <w:rPr>
                <w:b/>
              </w:rPr>
              <w:t>Question text</w:t>
            </w:r>
          </w:p>
        </w:tc>
        <w:tc>
          <w:tcPr>
            <w:tcW w:w="6835" w:type="dxa"/>
          </w:tcPr>
          <w:p w14:paraId="19426B15" w14:textId="77777777" w:rsidR="00C0389A" w:rsidRDefault="00C0389A" w:rsidP="009F687B">
            <w:r w:rsidRPr="000B6F3B">
              <w:t xml:space="preserve">What is the household's MAIN source of energy for </w:t>
            </w:r>
            <w:r>
              <w:t>heating</w:t>
            </w:r>
            <w:r w:rsidRPr="000B6F3B">
              <w:t>?</w:t>
            </w:r>
          </w:p>
        </w:tc>
      </w:tr>
      <w:tr w:rsidR="00C0389A" w14:paraId="3E5EECF5" w14:textId="77777777" w:rsidTr="009F687B">
        <w:tc>
          <w:tcPr>
            <w:tcW w:w="2070" w:type="dxa"/>
          </w:tcPr>
          <w:p w14:paraId="7E1C4ABE" w14:textId="77777777" w:rsidR="00C0389A" w:rsidRPr="00830C7D" w:rsidRDefault="00C0389A" w:rsidP="009F687B">
            <w:pPr>
              <w:jc w:val="right"/>
              <w:rPr>
                <w:b/>
              </w:rPr>
            </w:pPr>
            <w:r w:rsidRPr="00830C7D">
              <w:rPr>
                <w:b/>
              </w:rPr>
              <w:t>Help text</w:t>
            </w:r>
          </w:p>
        </w:tc>
        <w:tc>
          <w:tcPr>
            <w:tcW w:w="6835" w:type="dxa"/>
          </w:tcPr>
          <w:p w14:paraId="1E6C5E00" w14:textId="77777777" w:rsidR="00C0389A" w:rsidRDefault="00C0389A" w:rsidP="009F687B">
            <w:r>
              <w:t>Record MAIN source</w:t>
            </w:r>
          </w:p>
        </w:tc>
      </w:tr>
      <w:tr w:rsidR="00C0389A" w14:paraId="78FE3FB3" w14:textId="77777777" w:rsidTr="009F687B">
        <w:tc>
          <w:tcPr>
            <w:tcW w:w="2070" w:type="dxa"/>
          </w:tcPr>
          <w:p w14:paraId="5AB54D5E" w14:textId="77777777" w:rsidR="00C0389A" w:rsidRPr="00830C7D" w:rsidRDefault="00C0389A" w:rsidP="009F687B">
            <w:pPr>
              <w:jc w:val="right"/>
              <w:rPr>
                <w:b/>
              </w:rPr>
            </w:pPr>
            <w:r w:rsidRPr="00830C7D">
              <w:rPr>
                <w:b/>
              </w:rPr>
              <w:t>Valid range</w:t>
            </w:r>
          </w:p>
        </w:tc>
        <w:tc>
          <w:tcPr>
            <w:tcW w:w="6835" w:type="dxa"/>
          </w:tcPr>
          <w:p w14:paraId="7865EB3B" w14:textId="77777777" w:rsidR="00C0389A" w:rsidRDefault="00C0389A" w:rsidP="009F687B">
            <w:r>
              <w:t>01-10</w:t>
            </w:r>
          </w:p>
        </w:tc>
      </w:tr>
      <w:tr w:rsidR="00C0389A" w14:paraId="18D2E75E" w14:textId="77777777" w:rsidTr="009F687B">
        <w:tc>
          <w:tcPr>
            <w:tcW w:w="2070" w:type="dxa"/>
          </w:tcPr>
          <w:p w14:paraId="4CDEAD3D" w14:textId="77777777" w:rsidR="00C0389A" w:rsidRPr="00830C7D" w:rsidRDefault="00C0389A" w:rsidP="009F687B">
            <w:pPr>
              <w:jc w:val="right"/>
              <w:rPr>
                <w:b/>
              </w:rPr>
            </w:pPr>
            <w:r w:rsidRPr="00830C7D">
              <w:rPr>
                <w:b/>
              </w:rPr>
              <w:t>Responses</w:t>
            </w:r>
          </w:p>
        </w:tc>
        <w:tc>
          <w:tcPr>
            <w:tcW w:w="6835" w:type="dxa"/>
          </w:tcPr>
          <w:p w14:paraId="15A8D6B4" w14:textId="77777777" w:rsidR="00C0389A" w:rsidRDefault="00C0389A" w:rsidP="009F687B">
            <w:r>
              <w:t>Radio Button</w:t>
            </w:r>
          </w:p>
          <w:p w14:paraId="09416D31" w14:textId="77777777" w:rsidR="00C0389A" w:rsidRDefault="00C0389A" w:rsidP="009F687B">
            <w:r>
              <w:t>Electricity from mains</w:t>
            </w:r>
            <w:r>
              <w:tab/>
              <w:t xml:space="preserve">               01</w:t>
            </w:r>
          </w:p>
          <w:p w14:paraId="2E06B450" w14:textId="77777777" w:rsidR="00C0389A" w:rsidRDefault="00C0389A" w:rsidP="009F687B">
            <w:r>
              <w:t>Electricity from generator</w:t>
            </w:r>
            <w:r>
              <w:tab/>
              <w:t>02</w:t>
            </w:r>
          </w:p>
          <w:p w14:paraId="52402DCA" w14:textId="77777777" w:rsidR="00C0389A" w:rsidRDefault="00C0389A" w:rsidP="009F687B">
            <w:r>
              <w:t>Gas</w:t>
            </w:r>
            <w:r>
              <w:tab/>
              <w:t xml:space="preserve">                                            03</w:t>
            </w:r>
          </w:p>
          <w:p w14:paraId="0329783A" w14:textId="77777777" w:rsidR="00C0389A" w:rsidRDefault="00C0389A" w:rsidP="009F687B">
            <w:r>
              <w:t xml:space="preserve">Paraffin       </w:t>
            </w:r>
            <w:r>
              <w:tab/>
              <w:t xml:space="preserve">                              04</w:t>
            </w:r>
          </w:p>
          <w:p w14:paraId="68F5F460" w14:textId="77777777" w:rsidR="00C0389A" w:rsidRDefault="00C0389A" w:rsidP="009F687B">
            <w:r>
              <w:t xml:space="preserve">Wood/Firewood </w:t>
            </w:r>
            <w:r>
              <w:tab/>
              <w:t xml:space="preserve">               05</w:t>
            </w:r>
          </w:p>
          <w:p w14:paraId="3EAD06A1" w14:textId="77777777" w:rsidR="00C0389A" w:rsidRDefault="00C0389A" w:rsidP="009F687B">
            <w:r>
              <w:t>Charcoal- Coal</w:t>
            </w:r>
            <w:r>
              <w:tab/>
              <w:t xml:space="preserve">                             06</w:t>
            </w:r>
          </w:p>
          <w:p w14:paraId="0EE433B8" w14:textId="77777777" w:rsidR="00C0389A" w:rsidRDefault="00C0389A" w:rsidP="009F687B">
            <w:r>
              <w:t>Animal dung</w:t>
            </w:r>
            <w:r>
              <w:tab/>
              <w:t xml:space="preserve">                             07</w:t>
            </w:r>
          </w:p>
          <w:p w14:paraId="63A0DC87" w14:textId="77777777" w:rsidR="00C0389A" w:rsidRDefault="00C0389A" w:rsidP="009F687B">
            <w:r>
              <w:t>Solar energy</w:t>
            </w:r>
            <w:r>
              <w:tab/>
              <w:t xml:space="preserve">                             08</w:t>
            </w:r>
          </w:p>
          <w:p w14:paraId="2D391A36" w14:textId="77777777" w:rsidR="00C0389A" w:rsidRDefault="00C0389A" w:rsidP="009F687B">
            <w:r>
              <w:t>None</w:t>
            </w:r>
            <w:r>
              <w:tab/>
              <w:t xml:space="preserve">                                           09</w:t>
            </w:r>
          </w:p>
          <w:p w14:paraId="02AF4411" w14:textId="77777777" w:rsidR="00C0389A" w:rsidRDefault="00C0389A" w:rsidP="009F687B">
            <w:r>
              <w:t>Other ( Specify_____)</w:t>
            </w:r>
            <w:r>
              <w:tab/>
              <w:t xml:space="preserve">              10</w:t>
            </w:r>
          </w:p>
        </w:tc>
      </w:tr>
      <w:tr w:rsidR="00C0389A" w14:paraId="2DDA8CE8" w14:textId="77777777" w:rsidTr="009F687B">
        <w:tc>
          <w:tcPr>
            <w:tcW w:w="2070" w:type="dxa"/>
          </w:tcPr>
          <w:p w14:paraId="6E02B48D" w14:textId="77777777" w:rsidR="00C0389A" w:rsidRPr="00830C7D" w:rsidRDefault="00C0389A" w:rsidP="009F687B">
            <w:pPr>
              <w:jc w:val="right"/>
              <w:rPr>
                <w:b/>
              </w:rPr>
            </w:pPr>
            <w:r>
              <w:rPr>
                <w:b/>
              </w:rPr>
              <w:t>Prefill</w:t>
            </w:r>
          </w:p>
        </w:tc>
        <w:tc>
          <w:tcPr>
            <w:tcW w:w="6835" w:type="dxa"/>
          </w:tcPr>
          <w:p w14:paraId="78D566ED" w14:textId="77777777" w:rsidR="00C0389A" w:rsidRDefault="00C0389A" w:rsidP="009F687B">
            <w:r>
              <w:t>None</w:t>
            </w:r>
          </w:p>
        </w:tc>
      </w:tr>
      <w:tr w:rsidR="00C0389A" w14:paraId="30051A66" w14:textId="77777777" w:rsidTr="009F687B">
        <w:tc>
          <w:tcPr>
            <w:tcW w:w="2070" w:type="dxa"/>
          </w:tcPr>
          <w:p w14:paraId="345C6F08" w14:textId="77777777" w:rsidR="00C0389A" w:rsidRPr="00830C7D" w:rsidRDefault="00C0389A" w:rsidP="009F687B">
            <w:pPr>
              <w:jc w:val="right"/>
              <w:rPr>
                <w:b/>
              </w:rPr>
            </w:pPr>
            <w:r w:rsidRPr="00830C7D">
              <w:rPr>
                <w:b/>
              </w:rPr>
              <w:t>Consistency checks</w:t>
            </w:r>
          </w:p>
        </w:tc>
        <w:tc>
          <w:tcPr>
            <w:tcW w:w="6835" w:type="dxa"/>
          </w:tcPr>
          <w:p w14:paraId="591C5C13" w14:textId="77777777" w:rsidR="00C0389A" w:rsidRDefault="00C0389A" w:rsidP="009F687B">
            <w:r>
              <w:t>None</w:t>
            </w:r>
          </w:p>
        </w:tc>
      </w:tr>
      <w:tr w:rsidR="00C0389A" w14:paraId="6A300E90" w14:textId="77777777" w:rsidTr="009F687B">
        <w:tc>
          <w:tcPr>
            <w:tcW w:w="2070" w:type="dxa"/>
          </w:tcPr>
          <w:p w14:paraId="4ED27832"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7B59F864" w14:textId="77777777" w:rsidR="00C0389A" w:rsidRDefault="00C0389A" w:rsidP="009F687B">
            <w:pPr>
              <w:rPr>
                <w:color w:val="FF0000"/>
              </w:rPr>
            </w:pPr>
            <w:r>
              <w:rPr>
                <w:color w:val="FF0000"/>
              </w:rPr>
              <w:t xml:space="preserve">If H9 = 10 then skip to H9.b </w:t>
            </w:r>
          </w:p>
          <w:p w14:paraId="459B198D" w14:textId="77777777" w:rsidR="00C0389A" w:rsidRDefault="00C0389A" w:rsidP="009F687B">
            <w:r>
              <w:rPr>
                <w:color w:val="FF0000"/>
              </w:rPr>
              <w:t>If H9 = 01 – 09 skip to H10</w:t>
            </w:r>
          </w:p>
        </w:tc>
      </w:tr>
      <w:tr w:rsidR="00C0389A" w14:paraId="30E3C7DC" w14:textId="77777777" w:rsidTr="009F687B">
        <w:tc>
          <w:tcPr>
            <w:tcW w:w="2070" w:type="dxa"/>
          </w:tcPr>
          <w:p w14:paraId="50AB8A12" w14:textId="77777777" w:rsidR="00C0389A" w:rsidRDefault="00C0389A" w:rsidP="009F687B">
            <w:pPr>
              <w:jc w:val="right"/>
              <w:rPr>
                <w:b/>
                <w:color w:val="FF0000"/>
              </w:rPr>
            </w:pPr>
            <w:r>
              <w:rPr>
                <w:b/>
                <w:color w:val="FF0000"/>
              </w:rPr>
              <w:t>Error message</w:t>
            </w:r>
          </w:p>
        </w:tc>
        <w:tc>
          <w:tcPr>
            <w:tcW w:w="6835" w:type="dxa"/>
          </w:tcPr>
          <w:p w14:paraId="5FDCB39F" w14:textId="77777777" w:rsidR="00C0389A" w:rsidRDefault="00C0389A" w:rsidP="009F687B">
            <w:pPr>
              <w:rPr>
                <w:color w:val="FF0000"/>
              </w:rPr>
            </w:pPr>
            <w:r>
              <w:t>None</w:t>
            </w:r>
          </w:p>
        </w:tc>
      </w:tr>
      <w:tr w:rsidR="00C0389A" w14:paraId="124296B9" w14:textId="77777777" w:rsidTr="009F687B">
        <w:tc>
          <w:tcPr>
            <w:tcW w:w="2070" w:type="dxa"/>
          </w:tcPr>
          <w:p w14:paraId="2D770862" w14:textId="77777777" w:rsidR="00C0389A" w:rsidRDefault="00C0389A" w:rsidP="009F687B">
            <w:pPr>
              <w:jc w:val="right"/>
              <w:rPr>
                <w:b/>
                <w:color w:val="FF0000"/>
              </w:rPr>
            </w:pPr>
            <w:r>
              <w:rPr>
                <w:b/>
                <w:color w:val="FF0000"/>
              </w:rPr>
              <w:t>Programmer Instructions</w:t>
            </w:r>
          </w:p>
        </w:tc>
        <w:tc>
          <w:tcPr>
            <w:tcW w:w="6835" w:type="dxa"/>
          </w:tcPr>
          <w:p w14:paraId="4A8959B0" w14:textId="77777777" w:rsidR="00C0389A" w:rsidRDefault="00C0389A" w:rsidP="009F687B">
            <w:r>
              <w:t>Create text field if coded 11</w:t>
            </w:r>
          </w:p>
        </w:tc>
      </w:tr>
      <w:tr w:rsidR="00C0389A" w14:paraId="10A3B2FC" w14:textId="77777777" w:rsidTr="009F687B">
        <w:tc>
          <w:tcPr>
            <w:tcW w:w="2070" w:type="dxa"/>
          </w:tcPr>
          <w:p w14:paraId="1F9CEC42" w14:textId="77777777" w:rsidR="00C0389A" w:rsidRDefault="00C0389A" w:rsidP="009F687B">
            <w:pPr>
              <w:jc w:val="right"/>
              <w:rPr>
                <w:b/>
                <w:color w:val="FF0000"/>
              </w:rPr>
            </w:pPr>
            <w:r>
              <w:rPr>
                <w:b/>
                <w:color w:val="FF0000"/>
              </w:rPr>
              <w:t>Change log</w:t>
            </w:r>
          </w:p>
        </w:tc>
        <w:tc>
          <w:tcPr>
            <w:tcW w:w="6835" w:type="dxa"/>
          </w:tcPr>
          <w:p w14:paraId="62206A87" w14:textId="77777777" w:rsidR="00C0389A" w:rsidRDefault="00C0389A" w:rsidP="009F687B"/>
        </w:tc>
      </w:tr>
      <w:tr w:rsidR="00C0389A" w14:paraId="404F3A0D" w14:textId="77777777" w:rsidTr="009F687B">
        <w:tc>
          <w:tcPr>
            <w:tcW w:w="2070" w:type="dxa"/>
          </w:tcPr>
          <w:p w14:paraId="73161D46" w14:textId="77777777" w:rsidR="00C0389A" w:rsidRDefault="00C0389A" w:rsidP="009F687B">
            <w:pPr>
              <w:jc w:val="right"/>
              <w:rPr>
                <w:b/>
                <w:color w:val="FF0000"/>
              </w:rPr>
            </w:pPr>
          </w:p>
        </w:tc>
        <w:tc>
          <w:tcPr>
            <w:tcW w:w="6835" w:type="dxa"/>
          </w:tcPr>
          <w:p w14:paraId="326DFB52" w14:textId="77777777" w:rsidR="00C0389A" w:rsidRDefault="00C0389A" w:rsidP="009F687B"/>
        </w:tc>
      </w:tr>
    </w:tbl>
    <w:p w14:paraId="3A72E694" w14:textId="77777777" w:rsidR="00C0389A" w:rsidRDefault="00C0389A" w:rsidP="00C0389A"/>
    <w:p w14:paraId="65049E25" w14:textId="77777777" w:rsidR="00C0389A" w:rsidRDefault="00C0389A" w:rsidP="00C0389A">
      <w:pPr>
        <w:pStyle w:val="Heading2"/>
      </w:pPr>
      <w:r>
        <w:t xml:space="preserve">Field: H10 </w:t>
      </w:r>
      <w:r w:rsidRPr="000B6F3B">
        <w:t>M</w:t>
      </w:r>
      <w:r>
        <w:t>ain source of energy for lighting</w:t>
      </w:r>
    </w:p>
    <w:tbl>
      <w:tblPr>
        <w:tblStyle w:val="TableGrid"/>
        <w:tblW w:w="0" w:type="auto"/>
        <w:tblInd w:w="445" w:type="dxa"/>
        <w:tblLook w:val="04A0" w:firstRow="1" w:lastRow="0" w:firstColumn="1" w:lastColumn="0" w:noHBand="0" w:noVBand="1"/>
      </w:tblPr>
      <w:tblGrid>
        <w:gridCol w:w="2070"/>
        <w:gridCol w:w="6835"/>
      </w:tblGrid>
      <w:tr w:rsidR="00C0389A" w14:paraId="6EE1F6D1" w14:textId="77777777" w:rsidTr="009F687B">
        <w:tc>
          <w:tcPr>
            <w:tcW w:w="2070" w:type="dxa"/>
          </w:tcPr>
          <w:p w14:paraId="7D33DE3C" w14:textId="77777777" w:rsidR="00C0389A" w:rsidRPr="00830C7D" w:rsidRDefault="00C0389A" w:rsidP="009F687B">
            <w:pPr>
              <w:jc w:val="right"/>
              <w:rPr>
                <w:b/>
              </w:rPr>
            </w:pPr>
            <w:r w:rsidRPr="00830C7D">
              <w:rPr>
                <w:b/>
              </w:rPr>
              <w:t>Description</w:t>
            </w:r>
          </w:p>
        </w:tc>
        <w:tc>
          <w:tcPr>
            <w:tcW w:w="6835" w:type="dxa"/>
          </w:tcPr>
          <w:p w14:paraId="49E19A1C" w14:textId="77777777" w:rsidR="00C0389A" w:rsidRDefault="00C0389A" w:rsidP="009F687B">
            <w:r>
              <w:t>Source of energy for lighting</w:t>
            </w:r>
          </w:p>
        </w:tc>
      </w:tr>
      <w:tr w:rsidR="00C0389A" w14:paraId="52EA3602" w14:textId="77777777" w:rsidTr="009F687B">
        <w:tc>
          <w:tcPr>
            <w:tcW w:w="2070" w:type="dxa"/>
          </w:tcPr>
          <w:p w14:paraId="6DC6972D" w14:textId="77777777" w:rsidR="00C0389A" w:rsidRPr="00830C7D" w:rsidRDefault="00C0389A" w:rsidP="009F687B">
            <w:pPr>
              <w:jc w:val="right"/>
              <w:rPr>
                <w:b/>
              </w:rPr>
            </w:pPr>
            <w:r w:rsidRPr="00830C7D">
              <w:rPr>
                <w:b/>
              </w:rPr>
              <w:t>Name</w:t>
            </w:r>
          </w:p>
        </w:tc>
        <w:tc>
          <w:tcPr>
            <w:tcW w:w="6835" w:type="dxa"/>
          </w:tcPr>
          <w:p w14:paraId="76A27EDF" w14:textId="77777777" w:rsidR="00C0389A" w:rsidRDefault="00C0389A" w:rsidP="009F687B">
            <w:r>
              <w:t>H10_ENERGY_LIGHTING</w:t>
            </w:r>
          </w:p>
        </w:tc>
      </w:tr>
      <w:tr w:rsidR="00C0389A" w14:paraId="50E2A0B1" w14:textId="77777777" w:rsidTr="009F687B">
        <w:tc>
          <w:tcPr>
            <w:tcW w:w="2070" w:type="dxa"/>
          </w:tcPr>
          <w:p w14:paraId="7E26D472" w14:textId="77777777" w:rsidR="00C0389A" w:rsidRPr="00830C7D" w:rsidRDefault="00C0389A" w:rsidP="009F687B">
            <w:pPr>
              <w:jc w:val="right"/>
              <w:rPr>
                <w:b/>
              </w:rPr>
            </w:pPr>
            <w:r>
              <w:rPr>
                <w:b/>
              </w:rPr>
              <w:lastRenderedPageBreak/>
              <w:t>Type</w:t>
            </w:r>
          </w:p>
        </w:tc>
        <w:tc>
          <w:tcPr>
            <w:tcW w:w="6835" w:type="dxa"/>
          </w:tcPr>
          <w:p w14:paraId="32B124EF" w14:textId="77777777" w:rsidR="00C0389A" w:rsidRDefault="00C0389A" w:rsidP="009F687B">
            <w:r>
              <w:t>Numeric</w:t>
            </w:r>
          </w:p>
        </w:tc>
      </w:tr>
      <w:tr w:rsidR="00C0389A" w14:paraId="067073D1" w14:textId="77777777" w:rsidTr="009F687B">
        <w:tc>
          <w:tcPr>
            <w:tcW w:w="2070" w:type="dxa"/>
          </w:tcPr>
          <w:p w14:paraId="213B852A" w14:textId="77777777" w:rsidR="00C0389A" w:rsidRPr="00830C7D" w:rsidRDefault="00C0389A" w:rsidP="009F687B">
            <w:pPr>
              <w:jc w:val="right"/>
              <w:rPr>
                <w:b/>
              </w:rPr>
            </w:pPr>
            <w:r w:rsidRPr="00830C7D">
              <w:rPr>
                <w:b/>
              </w:rPr>
              <w:t>Universe</w:t>
            </w:r>
          </w:p>
        </w:tc>
        <w:tc>
          <w:tcPr>
            <w:tcW w:w="6835" w:type="dxa"/>
          </w:tcPr>
          <w:p w14:paraId="03704E17" w14:textId="77777777" w:rsidR="00C0389A" w:rsidRDefault="00C0389A" w:rsidP="009F687B">
            <w:r>
              <w:t>Household Type = 100</w:t>
            </w:r>
          </w:p>
        </w:tc>
      </w:tr>
      <w:tr w:rsidR="00C0389A" w14:paraId="02C78911" w14:textId="77777777" w:rsidTr="009F687B">
        <w:tc>
          <w:tcPr>
            <w:tcW w:w="2070" w:type="dxa"/>
          </w:tcPr>
          <w:p w14:paraId="2317D9E4" w14:textId="77777777" w:rsidR="00C0389A" w:rsidRPr="00830C7D" w:rsidRDefault="00C0389A" w:rsidP="009F687B">
            <w:pPr>
              <w:jc w:val="right"/>
              <w:rPr>
                <w:b/>
              </w:rPr>
            </w:pPr>
            <w:r w:rsidRPr="00830C7D">
              <w:rPr>
                <w:b/>
              </w:rPr>
              <w:t>Question text</w:t>
            </w:r>
          </w:p>
        </w:tc>
        <w:tc>
          <w:tcPr>
            <w:tcW w:w="6835" w:type="dxa"/>
          </w:tcPr>
          <w:p w14:paraId="650EC5CF" w14:textId="77777777" w:rsidR="00C0389A" w:rsidRDefault="00C0389A" w:rsidP="009F687B">
            <w:r w:rsidRPr="000B6F3B">
              <w:t xml:space="preserve">What is the household's MAIN source of energy for </w:t>
            </w:r>
            <w:r>
              <w:t>heating</w:t>
            </w:r>
            <w:r w:rsidRPr="000B6F3B">
              <w:t>?</w:t>
            </w:r>
          </w:p>
        </w:tc>
      </w:tr>
      <w:tr w:rsidR="00C0389A" w14:paraId="5168F686" w14:textId="77777777" w:rsidTr="009F687B">
        <w:tc>
          <w:tcPr>
            <w:tcW w:w="2070" w:type="dxa"/>
          </w:tcPr>
          <w:p w14:paraId="3BE2161C" w14:textId="77777777" w:rsidR="00C0389A" w:rsidRPr="00830C7D" w:rsidRDefault="00C0389A" w:rsidP="009F687B">
            <w:pPr>
              <w:jc w:val="right"/>
              <w:rPr>
                <w:b/>
              </w:rPr>
            </w:pPr>
            <w:r w:rsidRPr="00830C7D">
              <w:rPr>
                <w:b/>
              </w:rPr>
              <w:t>Help text</w:t>
            </w:r>
          </w:p>
        </w:tc>
        <w:tc>
          <w:tcPr>
            <w:tcW w:w="6835" w:type="dxa"/>
          </w:tcPr>
          <w:p w14:paraId="6B770E35" w14:textId="77777777" w:rsidR="00C0389A" w:rsidRDefault="00C0389A" w:rsidP="009F687B">
            <w:r>
              <w:t>Record MAIN source</w:t>
            </w:r>
          </w:p>
        </w:tc>
      </w:tr>
      <w:tr w:rsidR="00C0389A" w14:paraId="216464F4" w14:textId="77777777" w:rsidTr="009F687B">
        <w:tc>
          <w:tcPr>
            <w:tcW w:w="2070" w:type="dxa"/>
          </w:tcPr>
          <w:p w14:paraId="42C6427A" w14:textId="77777777" w:rsidR="00C0389A" w:rsidRPr="00830C7D" w:rsidRDefault="00C0389A" w:rsidP="009F687B">
            <w:pPr>
              <w:jc w:val="right"/>
              <w:rPr>
                <w:b/>
              </w:rPr>
            </w:pPr>
            <w:r w:rsidRPr="00830C7D">
              <w:rPr>
                <w:b/>
              </w:rPr>
              <w:t>Valid range</w:t>
            </w:r>
          </w:p>
        </w:tc>
        <w:tc>
          <w:tcPr>
            <w:tcW w:w="6835" w:type="dxa"/>
          </w:tcPr>
          <w:p w14:paraId="4AF12D51" w14:textId="77777777" w:rsidR="00C0389A" w:rsidRDefault="00C0389A" w:rsidP="009F687B">
            <w:r>
              <w:t>01-12</w:t>
            </w:r>
          </w:p>
        </w:tc>
      </w:tr>
      <w:tr w:rsidR="00C0389A" w14:paraId="5BECA5AF" w14:textId="77777777" w:rsidTr="009F687B">
        <w:tc>
          <w:tcPr>
            <w:tcW w:w="2070" w:type="dxa"/>
          </w:tcPr>
          <w:p w14:paraId="2381A707" w14:textId="77777777" w:rsidR="00C0389A" w:rsidRPr="00830C7D" w:rsidRDefault="00C0389A" w:rsidP="009F687B">
            <w:pPr>
              <w:jc w:val="right"/>
              <w:rPr>
                <w:b/>
              </w:rPr>
            </w:pPr>
            <w:r w:rsidRPr="00830C7D">
              <w:rPr>
                <w:b/>
              </w:rPr>
              <w:t>Responses</w:t>
            </w:r>
          </w:p>
        </w:tc>
        <w:tc>
          <w:tcPr>
            <w:tcW w:w="6835" w:type="dxa"/>
          </w:tcPr>
          <w:p w14:paraId="3FF18ED6" w14:textId="77777777" w:rsidR="00C0389A" w:rsidRDefault="00C0389A" w:rsidP="009F687B">
            <w:r>
              <w:t>Radio Button</w:t>
            </w:r>
          </w:p>
          <w:p w14:paraId="310172AC" w14:textId="77777777" w:rsidR="00C0389A" w:rsidRDefault="00C0389A" w:rsidP="009F687B"/>
          <w:p w14:paraId="1F98FC8A" w14:textId="77777777" w:rsidR="00C0389A" w:rsidRDefault="00C0389A" w:rsidP="009F687B">
            <w:r>
              <w:t>Electricity from mains</w:t>
            </w:r>
            <w:r>
              <w:tab/>
              <w:t xml:space="preserve">                           01</w:t>
            </w:r>
          </w:p>
          <w:p w14:paraId="4B1CFB9F" w14:textId="77777777" w:rsidR="00C0389A" w:rsidRDefault="00C0389A" w:rsidP="009F687B">
            <w:r>
              <w:t>Electricity from generator</w:t>
            </w:r>
            <w:r>
              <w:tab/>
              <w:t xml:space="preserve">             02</w:t>
            </w:r>
          </w:p>
          <w:p w14:paraId="31EDD329" w14:textId="77777777" w:rsidR="00C0389A" w:rsidRDefault="00C0389A" w:rsidP="009F687B">
            <w:r>
              <w:t>Gas</w:t>
            </w:r>
            <w:r>
              <w:tab/>
              <w:t xml:space="preserve">                                                         03</w:t>
            </w:r>
          </w:p>
          <w:p w14:paraId="0BCAA1EA" w14:textId="77777777" w:rsidR="00C0389A" w:rsidRDefault="00C0389A" w:rsidP="009F687B">
            <w:r>
              <w:t>Paraffin/Kerosene</w:t>
            </w:r>
            <w:r>
              <w:tab/>
              <w:t xml:space="preserve">                            04</w:t>
            </w:r>
          </w:p>
          <w:p w14:paraId="77B25590" w14:textId="77777777" w:rsidR="00C0389A" w:rsidRDefault="00C0389A" w:rsidP="009F687B">
            <w:r>
              <w:t>Charcoal from wood</w:t>
            </w:r>
            <w:r>
              <w:tab/>
              <w:t xml:space="preserve">                            05</w:t>
            </w:r>
          </w:p>
          <w:p w14:paraId="0F896110" w14:textId="77777777" w:rsidR="00C0389A" w:rsidRDefault="00C0389A" w:rsidP="009F687B">
            <w:r>
              <w:t>Wood</w:t>
            </w:r>
            <w:r>
              <w:tab/>
              <w:t xml:space="preserve">                                                         06</w:t>
            </w:r>
          </w:p>
          <w:p w14:paraId="245D5E15" w14:textId="77777777" w:rsidR="00C0389A" w:rsidRDefault="00C0389A" w:rsidP="009F687B">
            <w:r>
              <w:t>Candles</w:t>
            </w:r>
            <w:r>
              <w:tab/>
              <w:t xml:space="preserve">                                                         07</w:t>
            </w:r>
          </w:p>
          <w:p w14:paraId="2CEF191B" w14:textId="77777777" w:rsidR="00C0389A" w:rsidRDefault="00C0389A" w:rsidP="009F687B">
            <w:r>
              <w:t>Animal dung</w:t>
            </w:r>
            <w:r>
              <w:tab/>
              <w:t xml:space="preserve">                                          08</w:t>
            </w:r>
          </w:p>
          <w:p w14:paraId="6BA2F39A" w14:textId="77777777" w:rsidR="00C0389A" w:rsidRDefault="00C0389A" w:rsidP="009F687B">
            <w:r>
              <w:t>Solar energy</w:t>
            </w:r>
            <w:r>
              <w:tab/>
              <w:t xml:space="preserve">                                          09</w:t>
            </w:r>
          </w:p>
          <w:p w14:paraId="65685022" w14:textId="77777777" w:rsidR="00C0389A" w:rsidRDefault="00C0389A" w:rsidP="009F687B">
            <w:r>
              <w:t>battery lamp / torch/ cell phone             10</w:t>
            </w:r>
          </w:p>
          <w:p w14:paraId="6DD7057C" w14:textId="77777777" w:rsidR="00C0389A" w:rsidRDefault="00C0389A" w:rsidP="009F687B">
            <w:r>
              <w:t>None</w:t>
            </w:r>
            <w:r>
              <w:tab/>
              <w:t xml:space="preserve">                                                        11</w:t>
            </w:r>
          </w:p>
          <w:p w14:paraId="6CFA5DC8" w14:textId="77777777" w:rsidR="00C0389A" w:rsidRDefault="00C0389A" w:rsidP="009F687B">
            <w:r>
              <w:t>Other ( Specify_____)</w:t>
            </w:r>
            <w:r>
              <w:tab/>
              <w:t xml:space="preserve">                           12</w:t>
            </w:r>
          </w:p>
        </w:tc>
      </w:tr>
      <w:tr w:rsidR="00C0389A" w14:paraId="47C5828C" w14:textId="77777777" w:rsidTr="009F687B">
        <w:tc>
          <w:tcPr>
            <w:tcW w:w="2070" w:type="dxa"/>
          </w:tcPr>
          <w:p w14:paraId="209D174C" w14:textId="77777777" w:rsidR="00C0389A" w:rsidRPr="00830C7D" w:rsidRDefault="00C0389A" w:rsidP="009F687B">
            <w:pPr>
              <w:jc w:val="right"/>
              <w:rPr>
                <w:b/>
              </w:rPr>
            </w:pPr>
            <w:r>
              <w:rPr>
                <w:b/>
              </w:rPr>
              <w:t>Prefill</w:t>
            </w:r>
          </w:p>
        </w:tc>
        <w:tc>
          <w:tcPr>
            <w:tcW w:w="6835" w:type="dxa"/>
          </w:tcPr>
          <w:p w14:paraId="45938797" w14:textId="77777777" w:rsidR="00C0389A" w:rsidRDefault="00C0389A" w:rsidP="009F687B"/>
        </w:tc>
      </w:tr>
      <w:tr w:rsidR="00C0389A" w14:paraId="0CACBFA4" w14:textId="77777777" w:rsidTr="009F687B">
        <w:tc>
          <w:tcPr>
            <w:tcW w:w="2070" w:type="dxa"/>
          </w:tcPr>
          <w:p w14:paraId="7F2E14C4" w14:textId="77777777" w:rsidR="00C0389A" w:rsidRPr="00830C7D" w:rsidRDefault="00C0389A" w:rsidP="009F687B">
            <w:pPr>
              <w:jc w:val="right"/>
              <w:rPr>
                <w:b/>
              </w:rPr>
            </w:pPr>
            <w:r w:rsidRPr="00830C7D">
              <w:rPr>
                <w:b/>
              </w:rPr>
              <w:t>Consistency checks</w:t>
            </w:r>
          </w:p>
        </w:tc>
        <w:tc>
          <w:tcPr>
            <w:tcW w:w="6835" w:type="dxa"/>
          </w:tcPr>
          <w:p w14:paraId="25DF903A" w14:textId="77777777" w:rsidR="00C0389A" w:rsidRDefault="00C0389A" w:rsidP="009F687B">
            <w:r>
              <w:t>None</w:t>
            </w:r>
          </w:p>
        </w:tc>
      </w:tr>
      <w:tr w:rsidR="00C0389A" w14:paraId="42748B9B" w14:textId="77777777" w:rsidTr="009F687B">
        <w:tc>
          <w:tcPr>
            <w:tcW w:w="2070" w:type="dxa"/>
          </w:tcPr>
          <w:p w14:paraId="5A409D64"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7BE2E29C" w14:textId="77777777" w:rsidR="00C0389A" w:rsidRDefault="00C0389A" w:rsidP="009F687B">
            <w:pPr>
              <w:rPr>
                <w:color w:val="FF0000"/>
              </w:rPr>
            </w:pPr>
            <w:r>
              <w:rPr>
                <w:color w:val="FF0000"/>
              </w:rPr>
              <w:t xml:space="preserve">If H10 = 12 then skip to H10.b </w:t>
            </w:r>
          </w:p>
          <w:p w14:paraId="4A1C8058" w14:textId="77777777" w:rsidR="00C0389A" w:rsidRDefault="00C0389A" w:rsidP="009F687B">
            <w:r>
              <w:rPr>
                <w:color w:val="FF0000"/>
              </w:rPr>
              <w:t>If H10 = 1 – 11 skip to H11</w:t>
            </w:r>
          </w:p>
        </w:tc>
      </w:tr>
      <w:tr w:rsidR="00C0389A" w14:paraId="46E22982" w14:textId="77777777" w:rsidTr="009F687B">
        <w:tc>
          <w:tcPr>
            <w:tcW w:w="2070" w:type="dxa"/>
          </w:tcPr>
          <w:p w14:paraId="0C1C98C5" w14:textId="77777777" w:rsidR="00C0389A" w:rsidRDefault="00C0389A" w:rsidP="009F687B">
            <w:pPr>
              <w:jc w:val="right"/>
              <w:rPr>
                <w:b/>
                <w:color w:val="FF0000"/>
              </w:rPr>
            </w:pPr>
            <w:r>
              <w:rPr>
                <w:b/>
                <w:color w:val="FF0000"/>
              </w:rPr>
              <w:t>Error message</w:t>
            </w:r>
          </w:p>
        </w:tc>
        <w:tc>
          <w:tcPr>
            <w:tcW w:w="6835" w:type="dxa"/>
          </w:tcPr>
          <w:p w14:paraId="401D80C7" w14:textId="77777777" w:rsidR="00C0389A" w:rsidRDefault="00C0389A" w:rsidP="009F687B">
            <w:pPr>
              <w:rPr>
                <w:color w:val="FF0000"/>
              </w:rPr>
            </w:pPr>
            <w:r>
              <w:t>None</w:t>
            </w:r>
          </w:p>
        </w:tc>
      </w:tr>
      <w:tr w:rsidR="00C0389A" w14:paraId="6FA9B151" w14:textId="77777777" w:rsidTr="009F687B">
        <w:tc>
          <w:tcPr>
            <w:tcW w:w="2070" w:type="dxa"/>
          </w:tcPr>
          <w:p w14:paraId="6D5F4A8C" w14:textId="77777777" w:rsidR="00C0389A" w:rsidRDefault="00C0389A" w:rsidP="009F687B">
            <w:pPr>
              <w:jc w:val="right"/>
              <w:rPr>
                <w:b/>
                <w:color w:val="FF0000"/>
              </w:rPr>
            </w:pPr>
            <w:r>
              <w:rPr>
                <w:b/>
                <w:color w:val="FF0000"/>
              </w:rPr>
              <w:t>Programmer Instructions</w:t>
            </w:r>
          </w:p>
        </w:tc>
        <w:tc>
          <w:tcPr>
            <w:tcW w:w="6835" w:type="dxa"/>
          </w:tcPr>
          <w:p w14:paraId="7BBBD365" w14:textId="77777777" w:rsidR="00C0389A" w:rsidRDefault="00C0389A" w:rsidP="009F687B">
            <w:r>
              <w:t>Create text field if coded 11</w:t>
            </w:r>
          </w:p>
        </w:tc>
      </w:tr>
      <w:tr w:rsidR="00C0389A" w14:paraId="027A9C55" w14:textId="77777777" w:rsidTr="009F687B">
        <w:tc>
          <w:tcPr>
            <w:tcW w:w="2070" w:type="dxa"/>
          </w:tcPr>
          <w:p w14:paraId="5C04525B" w14:textId="77777777" w:rsidR="00C0389A" w:rsidRDefault="00C0389A" w:rsidP="009F687B">
            <w:pPr>
              <w:jc w:val="right"/>
              <w:rPr>
                <w:b/>
                <w:color w:val="FF0000"/>
              </w:rPr>
            </w:pPr>
            <w:r>
              <w:rPr>
                <w:b/>
                <w:color w:val="FF0000"/>
              </w:rPr>
              <w:t>Change log</w:t>
            </w:r>
          </w:p>
        </w:tc>
        <w:tc>
          <w:tcPr>
            <w:tcW w:w="6835" w:type="dxa"/>
          </w:tcPr>
          <w:p w14:paraId="2CD8567C" w14:textId="77777777" w:rsidR="00C0389A" w:rsidRDefault="00C0389A" w:rsidP="009F687B"/>
        </w:tc>
      </w:tr>
      <w:tr w:rsidR="00C0389A" w14:paraId="03DBCE3B" w14:textId="77777777" w:rsidTr="009F687B">
        <w:tc>
          <w:tcPr>
            <w:tcW w:w="2070" w:type="dxa"/>
          </w:tcPr>
          <w:p w14:paraId="34CC0EB8" w14:textId="77777777" w:rsidR="00C0389A" w:rsidRDefault="00C0389A" w:rsidP="009F687B">
            <w:pPr>
              <w:jc w:val="right"/>
              <w:rPr>
                <w:b/>
                <w:color w:val="FF0000"/>
              </w:rPr>
            </w:pPr>
          </w:p>
        </w:tc>
        <w:tc>
          <w:tcPr>
            <w:tcW w:w="6835" w:type="dxa"/>
          </w:tcPr>
          <w:p w14:paraId="135D7846" w14:textId="77777777" w:rsidR="00C0389A" w:rsidRDefault="00C0389A" w:rsidP="009F687B"/>
        </w:tc>
      </w:tr>
    </w:tbl>
    <w:p w14:paraId="228354C6" w14:textId="77777777" w:rsidR="00C0389A" w:rsidRDefault="00C0389A" w:rsidP="00C0389A">
      <w:pPr>
        <w:pStyle w:val="Heading2"/>
      </w:pPr>
      <w:r>
        <w:t>Field: H11a Main type of toilet facility</w:t>
      </w:r>
    </w:p>
    <w:tbl>
      <w:tblPr>
        <w:tblStyle w:val="TableGrid"/>
        <w:tblW w:w="0" w:type="auto"/>
        <w:tblInd w:w="445" w:type="dxa"/>
        <w:tblLook w:val="04A0" w:firstRow="1" w:lastRow="0" w:firstColumn="1" w:lastColumn="0" w:noHBand="0" w:noVBand="1"/>
      </w:tblPr>
      <w:tblGrid>
        <w:gridCol w:w="2070"/>
        <w:gridCol w:w="6835"/>
      </w:tblGrid>
      <w:tr w:rsidR="00C0389A" w14:paraId="5C34674D" w14:textId="77777777" w:rsidTr="009F687B">
        <w:tc>
          <w:tcPr>
            <w:tcW w:w="2070" w:type="dxa"/>
          </w:tcPr>
          <w:p w14:paraId="2357F145" w14:textId="77777777" w:rsidR="00C0389A" w:rsidRPr="00830C7D" w:rsidRDefault="00C0389A" w:rsidP="009F687B">
            <w:pPr>
              <w:jc w:val="right"/>
              <w:rPr>
                <w:b/>
              </w:rPr>
            </w:pPr>
            <w:r w:rsidRPr="00830C7D">
              <w:rPr>
                <w:b/>
              </w:rPr>
              <w:t>Description</w:t>
            </w:r>
          </w:p>
        </w:tc>
        <w:tc>
          <w:tcPr>
            <w:tcW w:w="6835" w:type="dxa"/>
          </w:tcPr>
          <w:p w14:paraId="7FCFA686" w14:textId="77777777" w:rsidR="00C0389A" w:rsidRDefault="00C0389A" w:rsidP="009F687B">
            <w:r>
              <w:t xml:space="preserve"> type of toilet facility</w:t>
            </w:r>
          </w:p>
        </w:tc>
      </w:tr>
      <w:tr w:rsidR="00C0389A" w14:paraId="47DD09C2" w14:textId="77777777" w:rsidTr="009F687B">
        <w:tc>
          <w:tcPr>
            <w:tcW w:w="2070" w:type="dxa"/>
          </w:tcPr>
          <w:p w14:paraId="616BE24B" w14:textId="77777777" w:rsidR="00C0389A" w:rsidRPr="00830C7D" w:rsidRDefault="00C0389A" w:rsidP="009F687B">
            <w:pPr>
              <w:jc w:val="right"/>
              <w:rPr>
                <w:b/>
              </w:rPr>
            </w:pPr>
            <w:r w:rsidRPr="00830C7D">
              <w:rPr>
                <w:b/>
              </w:rPr>
              <w:t>Name</w:t>
            </w:r>
          </w:p>
        </w:tc>
        <w:tc>
          <w:tcPr>
            <w:tcW w:w="6835" w:type="dxa"/>
          </w:tcPr>
          <w:p w14:paraId="02D5319D" w14:textId="77777777" w:rsidR="00C0389A" w:rsidRDefault="00C0389A" w:rsidP="00554BCF">
            <w:r>
              <w:t xml:space="preserve"> TOILET FACILITY</w:t>
            </w:r>
          </w:p>
        </w:tc>
      </w:tr>
      <w:tr w:rsidR="00C0389A" w14:paraId="26B9978A" w14:textId="77777777" w:rsidTr="009F687B">
        <w:tc>
          <w:tcPr>
            <w:tcW w:w="2070" w:type="dxa"/>
          </w:tcPr>
          <w:p w14:paraId="05CC3A63" w14:textId="77777777" w:rsidR="00C0389A" w:rsidRPr="00830C7D" w:rsidRDefault="00C0389A" w:rsidP="009F687B">
            <w:pPr>
              <w:jc w:val="right"/>
              <w:rPr>
                <w:b/>
              </w:rPr>
            </w:pPr>
            <w:r>
              <w:rPr>
                <w:b/>
              </w:rPr>
              <w:t>Type</w:t>
            </w:r>
          </w:p>
        </w:tc>
        <w:tc>
          <w:tcPr>
            <w:tcW w:w="6835" w:type="dxa"/>
          </w:tcPr>
          <w:p w14:paraId="06E8A975" w14:textId="77777777" w:rsidR="00C0389A" w:rsidRDefault="00C0389A" w:rsidP="009F687B">
            <w:r>
              <w:t>Numeric</w:t>
            </w:r>
          </w:p>
        </w:tc>
      </w:tr>
      <w:tr w:rsidR="00C0389A" w14:paraId="70E2FEF4" w14:textId="77777777" w:rsidTr="009F687B">
        <w:tc>
          <w:tcPr>
            <w:tcW w:w="2070" w:type="dxa"/>
          </w:tcPr>
          <w:p w14:paraId="38F75F27" w14:textId="77777777" w:rsidR="00C0389A" w:rsidRPr="00830C7D" w:rsidRDefault="00C0389A" w:rsidP="009F687B">
            <w:pPr>
              <w:jc w:val="right"/>
              <w:rPr>
                <w:b/>
              </w:rPr>
            </w:pPr>
            <w:r w:rsidRPr="00830C7D">
              <w:rPr>
                <w:b/>
              </w:rPr>
              <w:t>Universe</w:t>
            </w:r>
          </w:p>
        </w:tc>
        <w:tc>
          <w:tcPr>
            <w:tcW w:w="6835" w:type="dxa"/>
          </w:tcPr>
          <w:p w14:paraId="050A22BA" w14:textId="77777777" w:rsidR="00C0389A" w:rsidRDefault="00C0389A" w:rsidP="009F687B">
            <w:r>
              <w:t>Household Type = 100</w:t>
            </w:r>
          </w:p>
        </w:tc>
      </w:tr>
      <w:tr w:rsidR="00C0389A" w14:paraId="58F2FD2A" w14:textId="77777777" w:rsidTr="009F687B">
        <w:tc>
          <w:tcPr>
            <w:tcW w:w="2070" w:type="dxa"/>
          </w:tcPr>
          <w:p w14:paraId="4F5BB81F" w14:textId="77777777" w:rsidR="00C0389A" w:rsidRPr="00830C7D" w:rsidRDefault="00C0389A" w:rsidP="009F687B">
            <w:pPr>
              <w:jc w:val="right"/>
              <w:rPr>
                <w:b/>
              </w:rPr>
            </w:pPr>
            <w:r w:rsidRPr="00830C7D">
              <w:rPr>
                <w:b/>
              </w:rPr>
              <w:t>Question text</w:t>
            </w:r>
          </w:p>
        </w:tc>
        <w:tc>
          <w:tcPr>
            <w:tcW w:w="6835" w:type="dxa"/>
          </w:tcPr>
          <w:p w14:paraId="0CB3633E" w14:textId="77777777" w:rsidR="00C0389A" w:rsidRDefault="00C0389A" w:rsidP="009F687B">
            <w:r w:rsidRPr="00246A04">
              <w:t>What is the household’s MAIN toilet facility?</w:t>
            </w:r>
          </w:p>
        </w:tc>
      </w:tr>
      <w:tr w:rsidR="00C0389A" w14:paraId="38D22ADA" w14:textId="77777777" w:rsidTr="009F687B">
        <w:tc>
          <w:tcPr>
            <w:tcW w:w="2070" w:type="dxa"/>
          </w:tcPr>
          <w:p w14:paraId="7CE72492" w14:textId="77777777" w:rsidR="00C0389A" w:rsidRPr="00830C7D" w:rsidRDefault="00C0389A" w:rsidP="009F687B">
            <w:pPr>
              <w:jc w:val="right"/>
              <w:rPr>
                <w:b/>
              </w:rPr>
            </w:pPr>
            <w:r w:rsidRPr="00830C7D">
              <w:rPr>
                <w:b/>
              </w:rPr>
              <w:t>Help text</w:t>
            </w:r>
          </w:p>
        </w:tc>
        <w:tc>
          <w:tcPr>
            <w:tcW w:w="6835" w:type="dxa"/>
          </w:tcPr>
          <w:p w14:paraId="4A72FFF5" w14:textId="77777777" w:rsidR="00C0389A" w:rsidRDefault="00C0389A" w:rsidP="009F687B">
            <w:r w:rsidRPr="00246A04">
              <w:t xml:space="preserve">Record MAIN </w:t>
            </w:r>
            <w:r>
              <w:t>type of toilet</w:t>
            </w:r>
          </w:p>
        </w:tc>
      </w:tr>
      <w:tr w:rsidR="00C0389A" w14:paraId="7A0B668F" w14:textId="77777777" w:rsidTr="009F687B">
        <w:tc>
          <w:tcPr>
            <w:tcW w:w="2070" w:type="dxa"/>
          </w:tcPr>
          <w:p w14:paraId="71C2C6A8" w14:textId="77777777" w:rsidR="00C0389A" w:rsidRPr="00830C7D" w:rsidRDefault="00C0389A" w:rsidP="009F687B">
            <w:pPr>
              <w:jc w:val="right"/>
              <w:rPr>
                <w:b/>
              </w:rPr>
            </w:pPr>
            <w:r w:rsidRPr="00830C7D">
              <w:rPr>
                <w:b/>
              </w:rPr>
              <w:t>Valid range</w:t>
            </w:r>
          </w:p>
        </w:tc>
        <w:tc>
          <w:tcPr>
            <w:tcW w:w="6835" w:type="dxa"/>
          </w:tcPr>
          <w:p w14:paraId="584C1696" w14:textId="77777777" w:rsidR="00C0389A" w:rsidRDefault="00C0389A" w:rsidP="009F687B">
            <w:r>
              <w:t>1-8</w:t>
            </w:r>
          </w:p>
        </w:tc>
      </w:tr>
      <w:tr w:rsidR="00C0389A" w14:paraId="53DDFC4C" w14:textId="77777777" w:rsidTr="009F687B">
        <w:tc>
          <w:tcPr>
            <w:tcW w:w="2070" w:type="dxa"/>
          </w:tcPr>
          <w:p w14:paraId="226A75A3" w14:textId="77777777" w:rsidR="00C0389A" w:rsidRPr="00830C7D" w:rsidRDefault="00C0389A" w:rsidP="009F687B">
            <w:pPr>
              <w:jc w:val="right"/>
              <w:rPr>
                <w:b/>
              </w:rPr>
            </w:pPr>
            <w:r w:rsidRPr="00830C7D">
              <w:rPr>
                <w:b/>
              </w:rPr>
              <w:t>Responses</w:t>
            </w:r>
          </w:p>
        </w:tc>
        <w:tc>
          <w:tcPr>
            <w:tcW w:w="6835" w:type="dxa"/>
          </w:tcPr>
          <w:p w14:paraId="692FA117" w14:textId="77777777" w:rsidR="00C0389A" w:rsidRDefault="00C0389A" w:rsidP="009F687B">
            <w:r>
              <w:t>Radio button</w:t>
            </w:r>
          </w:p>
          <w:p w14:paraId="6343D601" w14:textId="77777777" w:rsidR="00C0389A" w:rsidRDefault="00C0389A" w:rsidP="009F687B">
            <w:r>
              <w:t>Private flush</w:t>
            </w:r>
            <w:r>
              <w:tab/>
              <w:t xml:space="preserve">                                                                                     1</w:t>
            </w:r>
          </w:p>
          <w:p w14:paraId="3C75DEB9" w14:textId="77777777" w:rsidR="00C0389A" w:rsidRDefault="00C0389A" w:rsidP="009F687B">
            <w:r>
              <w:t xml:space="preserve">Shared flush </w:t>
            </w:r>
            <w:r>
              <w:tab/>
              <w:t xml:space="preserve">                                                                                     2</w:t>
            </w:r>
          </w:p>
          <w:p w14:paraId="10EE2A70" w14:textId="77777777" w:rsidR="00C0389A" w:rsidRDefault="00C0389A" w:rsidP="009F687B">
            <w:r>
              <w:t>Pit latrine with ventilation pipe</w:t>
            </w:r>
            <w:r>
              <w:tab/>
              <w:t xml:space="preserve">                                                        3</w:t>
            </w:r>
          </w:p>
          <w:p w14:paraId="1BDECC41" w14:textId="77777777" w:rsidR="00C0389A" w:rsidRDefault="00C0389A" w:rsidP="009F687B">
            <w:r>
              <w:t>Covered pit latrine without ventilation pipe</w:t>
            </w:r>
            <w:r>
              <w:tab/>
              <w:t xml:space="preserve">                           4</w:t>
            </w:r>
          </w:p>
          <w:p w14:paraId="4D4E8A9E" w14:textId="77777777" w:rsidR="00C0389A" w:rsidRDefault="00C0389A" w:rsidP="009F687B">
            <w:r>
              <w:t>Uncovered pit latrine without ventilation pipe</w:t>
            </w:r>
            <w:r>
              <w:tab/>
              <w:t xml:space="preserve">                           5</w:t>
            </w:r>
          </w:p>
          <w:p w14:paraId="5928A14B" w14:textId="77777777" w:rsidR="00C0389A" w:rsidRDefault="00C0389A" w:rsidP="009F687B">
            <w:r>
              <w:t>Bucket toilet (manually removed)</w:t>
            </w:r>
            <w:r>
              <w:tab/>
              <w:t xml:space="preserve">                                         6</w:t>
            </w:r>
          </w:p>
          <w:p w14:paraId="06C0A88B" w14:textId="77777777" w:rsidR="00C0389A" w:rsidRDefault="00C0389A" w:rsidP="009F687B">
            <w:r>
              <w:t>No toilet facility/Open defecation (bush, riverbed, fields)            7</w:t>
            </w:r>
          </w:p>
          <w:p w14:paraId="280E9E5C" w14:textId="77777777" w:rsidR="00C0389A" w:rsidRDefault="00C0389A" w:rsidP="009F687B">
            <w:r>
              <w:t xml:space="preserve">Other, </w:t>
            </w:r>
            <w:r w:rsidRPr="00A3130E">
              <w:rPr>
                <w:highlight w:val="yellow"/>
              </w:rPr>
              <w:t>specify</w:t>
            </w:r>
            <w:r>
              <w:tab/>
              <w:t xml:space="preserve">                                                                                     8</w:t>
            </w:r>
          </w:p>
        </w:tc>
      </w:tr>
      <w:tr w:rsidR="00C0389A" w14:paraId="7C668ED4" w14:textId="77777777" w:rsidTr="009F687B">
        <w:tc>
          <w:tcPr>
            <w:tcW w:w="2070" w:type="dxa"/>
          </w:tcPr>
          <w:p w14:paraId="0624D764" w14:textId="77777777" w:rsidR="00C0389A" w:rsidRPr="00830C7D" w:rsidRDefault="00C0389A" w:rsidP="009F687B">
            <w:pPr>
              <w:jc w:val="right"/>
              <w:rPr>
                <w:b/>
              </w:rPr>
            </w:pPr>
            <w:r>
              <w:rPr>
                <w:b/>
              </w:rPr>
              <w:t>Prefill</w:t>
            </w:r>
          </w:p>
        </w:tc>
        <w:tc>
          <w:tcPr>
            <w:tcW w:w="6835" w:type="dxa"/>
          </w:tcPr>
          <w:p w14:paraId="4E67BA65" w14:textId="77777777" w:rsidR="00C0389A" w:rsidRDefault="00C0389A" w:rsidP="009F687B"/>
        </w:tc>
      </w:tr>
      <w:tr w:rsidR="00C0389A" w14:paraId="4AD744CF" w14:textId="77777777" w:rsidTr="009F687B">
        <w:tc>
          <w:tcPr>
            <w:tcW w:w="2070" w:type="dxa"/>
          </w:tcPr>
          <w:p w14:paraId="05824891" w14:textId="77777777" w:rsidR="00C0389A" w:rsidRPr="00830C7D" w:rsidRDefault="00C0389A" w:rsidP="009F687B">
            <w:pPr>
              <w:jc w:val="right"/>
              <w:rPr>
                <w:b/>
              </w:rPr>
            </w:pPr>
            <w:r w:rsidRPr="00830C7D">
              <w:rPr>
                <w:b/>
              </w:rPr>
              <w:lastRenderedPageBreak/>
              <w:t>Consistency checks</w:t>
            </w:r>
          </w:p>
        </w:tc>
        <w:tc>
          <w:tcPr>
            <w:tcW w:w="6835" w:type="dxa"/>
          </w:tcPr>
          <w:p w14:paraId="7226855D" w14:textId="77777777" w:rsidR="00C0389A" w:rsidRDefault="00C0389A" w:rsidP="009F687B">
            <w:r>
              <w:t>None</w:t>
            </w:r>
          </w:p>
        </w:tc>
      </w:tr>
      <w:tr w:rsidR="00C0389A" w14:paraId="03F9B07A" w14:textId="77777777" w:rsidTr="009F687B">
        <w:tc>
          <w:tcPr>
            <w:tcW w:w="2070" w:type="dxa"/>
          </w:tcPr>
          <w:p w14:paraId="3F779523"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69A134AE" w14:textId="77777777" w:rsidR="00C0389A" w:rsidRDefault="00C0389A" w:rsidP="009F687B">
            <w:pPr>
              <w:rPr>
                <w:color w:val="FF0000"/>
              </w:rPr>
            </w:pPr>
            <w:r>
              <w:rPr>
                <w:color w:val="FF0000"/>
              </w:rPr>
              <w:t xml:space="preserve">If H11a = 12 then skip to H11.b </w:t>
            </w:r>
          </w:p>
          <w:p w14:paraId="686EF6A9" w14:textId="77777777" w:rsidR="00C0389A" w:rsidRDefault="00C0389A" w:rsidP="009F687B">
            <w:r>
              <w:rPr>
                <w:color w:val="FF0000"/>
              </w:rPr>
              <w:t>If H11a = 1 – 8 skip to H11c</w:t>
            </w:r>
          </w:p>
        </w:tc>
      </w:tr>
      <w:tr w:rsidR="00C0389A" w14:paraId="586F888C" w14:textId="77777777" w:rsidTr="009F687B">
        <w:tc>
          <w:tcPr>
            <w:tcW w:w="2070" w:type="dxa"/>
          </w:tcPr>
          <w:p w14:paraId="1CF3EE32" w14:textId="77777777" w:rsidR="00C0389A" w:rsidRDefault="00C0389A" w:rsidP="009F687B">
            <w:pPr>
              <w:jc w:val="right"/>
              <w:rPr>
                <w:b/>
                <w:color w:val="FF0000"/>
              </w:rPr>
            </w:pPr>
            <w:r>
              <w:rPr>
                <w:b/>
                <w:color w:val="FF0000"/>
              </w:rPr>
              <w:t>Error message</w:t>
            </w:r>
          </w:p>
        </w:tc>
        <w:tc>
          <w:tcPr>
            <w:tcW w:w="6835" w:type="dxa"/>
          </w:tcPr>
          <w:p w14:paraId="5505BEA4" w14:textId="77777777" w:rsidR="00C0389A" w:rsidRDefault="00C0389A" w:rsidP="009F687B">
            <w:pPr>
              <w:rPr>
                <w:color w:val="FF0000"/>
              </w:rPr>
            </w:pPr>
            <w:r>
              <w:t>None</w:t>
            </w:r>
          </w:p>
        </w:tc>
      </w:tr>
      <w:tr w:rsidR="00C0389A" w14:paraId="69C76DDE" w14:textId="77777777" w:rsidTr="009F687B">
        <w:tc>
          <w:tcPr>
            <w:tcW w:w="2070" w:type="dxa"/>
          </w:tcPr>
          <w:p w14:paraId="49D63D13" w14:textId="77777777" w:rsidR="00C0389A" w:rsidRDefault="00C0389A" w:rsidP="009F687B">
            <w:pPr>
              <w:jc w:val="right"/>
              <w:rPr>
                <w:b/>
                <w:color w:val="FF0000"/>
              </w:rPr>
            </w:pPr>
            <w:r>
              <w:rPr>
                <w:b/>
                <w:color w:val="FF0000"/>
              </w:rPr>
              <w:t>Programmer Instructions</w:t>
            </w:r>
          </w:p>
        </w:tc>
        <w:tc>
          <w:tcPr>
            <w:tcW w:w="6835" w:type="dxa"/>
          </w:tcPr>
          <w:p w14:paraId="3AF1D00E" w14:textId="77777777" w:rsidR="00C0389A" w:rsidRDefault="00C0389A" w:rsidP="009F687B">
            <w:r>
              <w:t>Create text field if coded 11</w:t>
            </w:r>
          </w:p>
        </w:tc>
      </w:tr>
      <w:tr w:rsidR="00C0389A" w14:paraId="2BEEE941" w14:textId="77777777" w:rsidTr="009F687B">
        <w:tc>
          <w:tcPr>
            <w:tcW w:w="2070" w:type="dxa"/>
          </w:tcPr>
          <w:p w14:paraId="22CED41D" w14:textId="77777777" w:rsidR="00C0389A" w:rsidRDefault="00C0389A" w:rsidP="009F687B">
            <w:pPr>
              <w:jc w:val="right"/>
              <w:rPr>
                <w:b/>
                <w:color w:val="FF0000"/>
              </w:rPr>
            </w:pPr>
            <w:r>
              <w:rPr>
                <w:b/>
                <w:color w:val="FF0000"/>
              </w:rPr>
              <w:t>Change log</w:t>
            </w:r>
          </w:p>
        </w:tc>
        <w:tc>
          <w:tcPr>
            <w:tcW w:w="6835" w:type="dxa"/>
          </w:tcPr>
          <w:p w14:paraId="73AC16AD" w14:textId="77777777" w:rsidR="00C0389A" w:rsidRDefault="00C0389A" w:rsidP="009F687B"/>
        </w:tc>
      </w:tr>
    </w:tbl>
    <w:p w14:paraId="07772694" w14:textId="77777777" w:rsidR="00C0389A" w:rsidRDefault="00C0389A" w:rsidP="00C0389A"/>
    <w:p w14:paraId="010FA594" w14:textId="77777777" w:rsidR="00C0389A" w:rsidRDefault="00C0389A" w:rsidP="00C0389A">
      <w:pPr>
        <w:pStyle w:val="Heading2"/>
      </w:pPr>
      <w:r>
        <w:t>Field: H11c Flush toilet connectivity</w:t>
      </w:r>
    </w:p>
    <w:tbl>
      <w:tblPr>
        <w:tblStyle w:val="TableGrid"/>
        <w:tblW w:w="0" w:type="auto"/>
        <w:tblInd w:w="445" w:type="dxa"/>
        <w:tblLook w:val="04A0" w:firstRow="1" w:lastRow="0" w:firstColumn="1" w:lastColumn="0" w:noHBand="0" w:noVBand="1"/>
      </w:tblPr>
      <w:tblGrid>
        <w:gridCol w:w="2070"/>
        <w:gridCol w:w="6835"/>
      </w:tblGrid>
      <w:tr w:rsidR="00C0389A" w14:paraId="4B09B91E" w14:textId="77777777" w:rsidTr="009F687B">
        <w:tc>
          <w:tcPr>
            <w:tcW w:w="2070" w:type="dxa"/>
          </w:tcPr>
          <w:p w14:paraId="504FDFE1" w14:textId="77777777" w:rsidR="00C0389A" w:rsidRPr="00830C7D" w:rsidRDefault="00C0389A" w:rsidP="009F687B">
            <w:pPr>
              <w:jc w:val="right"/>
              <w:rPr>
                <w:b/>
              </w:rPr>
            </w:pPr>
            <w:r w:rsidRPr="00830C7D">
              <w:rPr>
                <w:b/>
              </w:rPr>
              <w:t>Description</w:t>
            </w:r>
          </w:p>
        </w:tc>
        <w:tc>
          <w:tcPr>
            <w:tcW w:w="6835" w:type="dxa"/>
          </w:tcPr>
          <w:p w14:paraId="234C8EA9" w14:textId="77777777" w:rsidR="00C0389A" w:rsidRDefault="00C0389A" w:rsidP="009F687B">
            <w:r>
              <w:t>Flush toilet connectivity</w:t>
            </w:r>
          </w:p>
        </w:tc>
      </w:tr>
      <w:tr w:rsidR="00C0389A" w14:paraId="6B1AA065" w14:textId="77777777" w:rsidTr="009F687B">
        <w:tc>
          <w:tcPr>
            <w:tcW w:w="2070" w:type="dxa"/>
          </w:tcPr>
          <w:p w14:paraId="4F0F97ED" w14:textId="77777777" w:rsidR="00C0389A" w:rsidRPr="00830C7D" w:rsidRDefault="00C0389A" w:rsidP="009F687B">
            <w:pPr>
              <w:jc w:val="right"/>
              <w:rPr>
                <w:b/>
              </w:rPr>
            </w:pPr>
            <w:r w:rsidRPr="00830C7D">
              <w:rPr>
                <w:b/>
              </w:rPr>
              <w:t>Name</w:t>
            </w:r>
          </w:p>
        </w:tc>
        <w:tc>
          <w:tcPr>
            <w:tcW w:w="6835" w:type="dxa"/>
          </w:tcPr>
          <w:p w14:paraId="24444BBF" w14:textId="77777777" w:rsidR="00C0389A" w:rsidRDefault="00C0389A" w:rsidP="00554BCF">
            <w:r>
              <w:t xml:space="preserve"> FLUSH_TOILET_CONNECTIVITY</w:t>
            </w:r>
          </w:p>
        </w:tc>
      </w:tr>
      <w:tr w:rsidR="00C0389A" w14:paraId="44A28454" w14:textId="77777777" w:rsidTr="009F687B">
        <w:tc>
          <w:tcPr>
            <w:tcW w:w="2070" w:type="dxa"/>
          </w:tcPr>
          <w:p w14:paraId="778843DD" w14:textId="77777777" w:rsidR="00C0389A" w:rsidRPr="00830C7D" w:rsidRDefault="00C0389A" w:rsidP="009F687B">
            <w:pPr>
              <w:jc w:val="right"/>
              <w:rPr>
                <w:b/>
              </w:rPr>
            </w:pPr>
            <w:r>
              <w:rPr>
                <w:b/>
              </w:rPr>
              <w:t>Type</w:t>
            </w:r>
          </w:p>
        </w:tc>
        <w:tc>
          <w:tcPr>
            <w:tcW w:w="6835" w:type="dxa"/>
          </w:tcPr>
          <w:p w14:paraId="41A07B2F" w14:textId="77777777" w:rsidR="00C0389A" w:rsidRDefault="00C0389A" w:rsidP="009F687B">
            <w:r>
              <w:t>Numeric</w:t>
            </w:r>
          </w:p>
        </w:tc>
      </w:tr>
      <w:tr w:rsidR="00C0389A" w14:paraId="64C5C4FE" w14:textId="77777777" w:rsidTr="009F687B">
        <w:tc>
          <w:tcPr>
            <w:tcW w:w="2070" w:type="dxa"/>
          </w:tcPr>
          <w:p w14:paraId="29BB6495" w14:textId="77777777" w:rsidR="00C0389A" w:rsidRPr="00830C7D" w:rsidRDefault="00C0389A" w:rsidP="009F687B">
            <w:pPr>
              <w:jc w:val="right"/>
              <w:rPr>
                <w:b/>
              </w:rPr>
            </w:pPr>
            <w:r w:rsidRPr="00830C7D">
              <w:rPr>
                <w:b/>
              </w:rPr>
              <w:t>Universe</w:t>
            </w:r>
          </w:p>
        </w:tc>
        <w:tc>
          <w:tcPr>
            <w:tcW w:w="6835" w:type="dxa"/>
          </w:tcPr>
          <w:p w14:paraId="150E6858" w14:textId="77777777" w:rsidR="00C0389A" w:rsidRDefault="00C0389A" w:rsidP="009F687B">
            <w:r>
              <w:t>Household Type = 100</w:t>
            </w:r>
          </w:p>
        </w:tc>
      </w:tr>
      <w:tr w:rsidR="00C0389A" w14:paraId="479779F8" w14:textId="77777777" w:rsidTr="009F687B">
        <w:tc>
          <w:tcPr>
            <w:tcW w:w="2070" w:type="dxa"/>
          </w:tcPr>
          <w:p w14:paraId="122339FD" w14:textId="77777777" w:rsidR="00C0389A" w:rsidRPr="00830C7D" w:rsidRDefault="00C0389A" w:rsidP="009F687B">
            <w:pPr>
              <w:jc w:val="right"/>
              <w:rPr>
                <w:b/>
              </w:rPr>
            </w:pPr>
            <w:r w:rsidRPr="00830C7D">
              <w:rPr>
                <w:b/>
              </w:rPr>
              <w:t>Question text</w:t>
            </w:r>
          </w:p>
        </w:tc>
        <w:tc>
          <w:tcPr>
            <w:tcW w:w="6835" w:type="dxa"/>
          </w:tcPr>
          <w:p w14:paraId="6C746018" w14:textId="77777777" w:rsidR="00C0389A" w:rsidRDefault="00C0389A" w:rsidP="009F687B">
            <w:r>
              <w:t>I</w:t>
            </w:r>
            <w:r w:rsidRPr="00246A04">
              <w:t xml:space="preserve">s the </w:t>
            </w:r>
            <w:r>
              <w:t xml:space="preserve">flush </w:t>
            </w:r>
            <w:r w:rsidRPr="00246A04">
              <w:t xml:space="preserve">toilet </w:t>
            </w:r>
            <w:r>
              <w:t>connected</w:t>
            </w:r>
            <w:r w:rsidRPr="00246A04">
              <w:t>?</w:t>
            </w:r>
          </w:p>
        </w:tc>
      </w:tr>
      <w:tr w:rsidR="00C0389A" w14:paraId="6991C4F0" w14:textId="77777777" w:rsidTr="009F687B">
        <w:tc>
          <w:tcPr>
            <w:tcW w:w="2070" w:type="dxa"/>
          </w:tcPr>
          <w:p w14:paraId="192F05AC" w14:textId="77777777" w:rsidR="00C0389A" w:rsidRPr="00830C7D" w:rsidRDefault="00C0389A" w:rsidP="009F687B">
            <w:pPr>
              <w:jc w:val="right"/>
              <w:rPr>
                <w:b/>
              </w:rPr>
            </w:pPr>
            <w:r w:rsidRPr="00830C7D">
              <w:rPr>
                <w:b/>
              </w:rPr>
              <w:t>Help text</w:t>
            </w:r>
          </w:p>
        </w:tc>
        <w:tc>
          <w:tcPr>
            <w:tcW w:w="6835" w:type="dxa"/>
          </w:tcPr>
          <w:p w14:paraId="3BF96483" w14:textId="77777777" w:rsidR="00C0389A" w:rsidRDefault="00C0389A" w:rsidP="009F687B">
            <w:r>
              <w:t>Read the type of connection to the respondent</w:t>
            </w:r>
          </w:p>
        </w:tc>
      </w:tr>
      <w:tr w:rsidR="00C0389A" w14:paraId="22025C5D" w14:textId="77777777" w:rsidTr="009F687B">
        <w:tc>
          <w:tcPr>
            <w:tcW w:w="2070" w:type="dxa"/>
          </w:tcPr>
          <w:p w14:paraId="183D12BE" w14:textId="77777777" w:rsidR="00C0389A" w:rsidRPr="00830C7D" w:rsidRDefault="00C0389A" w:rsidP="009F687B">
            <w:pPr>
              <w:jc w:val="right"/>
              <w:rPr>
                <w:b/>
              </w:rPr>
            </w:pPr>
            <w:r w:rsidRPr="00830C7D">
              <w:rPr>
                <w:b/>
              </w:rPr>
              <w:t>Valid range</w:t>
            </w:r>
          </w:p>
        </w:tc>
        <w:tc>
          <w:tcPr>
            <w:tcW w:w="6835" w:type="dxa"/>
          </w:tcPr>
          <w:p w14:paraId="7A04B78C" w14:textId="77777777" w:rsidR="00C0389A" w:rsidRDefault="00C0389A" w:rsidP="009F687B">
            <w:r>
              <w:t>1-6</w:t>
            </w:r>
          </w:p>
        </w:tc>
      </w:tr>
      <w:tr w:rsidR="00C0389A" w14:paraId="7A40A271" w14:textId="77777777" w:rsidTr="009F687B">
        <w:tc>
          <w:tcPr>
            <w:tcW w:w="2070" w:type="dxa"/>
          </w:tcPr>
          <w:p w14:paraId="4F9E21D8" w14:textId="77777777" w:rsidR="00C0389A" w:rsidRPr="00830C7D" w:rsidRDefault="00C0389A" w:rsidP="009F687B">
            <w:pPr>
              <w:jc w:val="right"/>
              <w:rPr>
                <w:b/>
              </w:rPr>
            </w:pPr>
            <w:r w:rsidRPr="00830C7D">
              <w:rPr>
                <w:b/>
              </w:rPr>
              <w:t>Responses</w:t>
            </w:r>
          </w:p>
        </w:tc>
        <w:tc>
          <w:tcPr>
            <w:tcW w:w="6835" w:type="dxa"/>
          </w:tcPr>
          <w:p w14:paraId="00852EF1" w14:textId="77777777" w:rsidR="00C0389A" w:rsidRDefault="00C0389A" w:rsidP="009F687B">
            <w:r>
              <w:t>Radio button</w:t>
            </w:r>
          </w:p>
          <w:p w14:paraId="1066945E" w14:textId="77777777" w:rsidR="00C0389A" w:rsidRDefault="00C0389A" w:rsidP="009F687B">
            <w:commentRangeStart w:id="132"/>
            <w:r>
              <w:t>Private flush connected to main sewer</w:t>
            </w:r>
            <w:r>
              <w:tab/>
              <w:t xml:space="preserve">                                        1</w:t>
            </w:r>
          </w:p>
          <w:p w14:paraId="4A569232" w14:textId="77777777" w:rsidR="00C0389A" w:rsidRDefault="00C0389A" w:rsidP="009F687B">
            <w:r>
              <w:t>Shared flush connected to septic main sewer</w:t>
            </w:r>
            <w:r>
              <w:tab/>
              <w:t xml:space="preserve">                          2</w:t>
            </w:r>
          </w:p>
          <w:p w14:paraId="76336868" w14:textId="77777777" w:rsidR="00C0389A" w:rsidRDefault="00C0389A" w:rsidP="009F687B">
            <w:r>
              <w:t>Private flush connected to septic cesspool</w:t>
            </w:r>
            <w:r>
              <w:tab/>
              <w:t xml:space="preserve">                          3</w:t>
            </w:r>
          </w:p>
          <w:p w14:paraId="2D395704" w14:textId="77777777" w:rsidR="00C0389A" w:rsidRDefault="00C0389A" w:rsidP="009F687B">
            <w:r>
              <w:t>Shared flush connected to septic cesspool</w:t>
            </w:r>
            <w:r>
              <w:tab/>
              <w:t xml:space="preserve">                          4</w:t>
            </w:r>
          </w:p>
          <w:p w14:paraId="0BCC0A66" w14:textId="77777777" w:rsidR="00C0389A" w:rsidRDefault="00C0389A" w:rsidP="009F687B">
            <w:r>
              <w:t xml:space="preserve">Private flush not connected </w:t>
            </w:r>
            <w:r>
              <w:tab/>
              <w:t xml:space="preserve">                                                       5</w:t>
            </w:r>
          </w:p>
          <w:p w14:paraId="2DB7ABA5" w14:textId="77777777" w:rsidR="00C0389A" w:rsidRDefault="00C0389A" w:rsidP="009F687B">
            <w:r>
              <w:t>Shared flush not connected</w:t>
            </w:r>
            <w:r>
              <w:tab/>
              <w:t xml:space="preserve">                                                       </w:t>
            </w:r>
            <w:commentRangeEnd w:id="132"/>
            <w:r w:rsidR="00364885">
              <w:rPr>
                <w:rStyle w:val="CommentReference"/>
              </w:rPr>
              <w:commentReference w:id="132"/>
            </w:r>
            <w:r>
              <w:t>6</w:t>
            </w:r>
          </w:p>
        </w:tc>
      </w:tr>
      <w:tr w:rsidR="00C0389A" w14:paraId="30F8AD4E" w14:textId="77777777" w:rsidTr="009F687B">
        <w:tc>
          <w:tcPr>
            <w:tcW w:w="2070" w:type="dxa"/>
          </w:tcPr>
          <w:p w14:paraId="1CA4D086" w14:textId="77777777" w:rsidR="00C0389A" w:rsidRPr="00830C7D" w:rsidRDefault="00C0389A" w:rsidP="009F687B">
            <w:pPr>
              <w:jc w:val="right"/>
              <w:rPr>
                <w:b/>
              </w:rPr>
            </w:pPr>
            <w:r>
              <w:rPr>
                <w:b/>
              </w:rPr>
              <w:t>Prefill</w:t>
            </w:r>
          </w:p>
        </w:tc>
        <w:tc>
          <w:tcPr>
            <w:tcW w:w="6835" w:type="dxa"/>
          </w:tcPr>
          <w:p w14:paraId="79E067BD" w14:textId="77777777" w:rsidR="00C0389A" w:rsidRDefault="00C0389A" w:rsidP="009F687B"/>
        </w:tc>
      </w:tr>
      <w:tr w:rsidR="00C0389A" w14:paraId="7C302FE2" w14:textId="77777777" w:rsidTr="009F687B">
        <w:tc>
          <w:tcPr>
            <w:tcW w:w="2070" w:type="dxa"/>
          </w:tcPr>
          <w:p w14:paraId="4F1D55B0" w14:textId="77777777" w:rsidR="00C0389A" w:rsidRPr="00830C7D" w:rsidRDefault="00C0389A" w:rsidP="009F687B">
            <w:pPr>
              <w:jc w:val="right"/>
              <w:rPr>
                <w:b/>
              </w:rPr>
            </w:pPr>
            <w:r w:rsidRPr="00830C7D">
              <w:rPr>
                <w:b/>
              </w:rPr>
              <w:t>Consistency checks</w:t>
            </w:r>
          </w:p>
        </w:tc>
        <w:tc>
          <w:tcPr>
            <w:tcW w:w="6835" w:type="dxa"/>
          </w:tcPr>
          <w:p w14:paraId="336D1E4D" w14:textId="77777777" w:rsidR="00C0389A" w:rsidRDefault="00C0389A" w:rsidP="009F687B">
            <w:r>
              <w:t>None</w:t>
            </w:r>
          </w:p>
        </w:tc>
      </w:tr>
      <w:tr w:rsidR="00C0389A" w14:paraId="1E14C682" w14:textId="77777777" w:rsidTr="009F687B">
        <w:tc>
          <w:tcPr>
            <w:tcW w:w="2070" w:type="dxa"/>
          </w:tcPr>
          <w:p w14:paraId="5FA9EEFB"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1541F305" w14:textId="77777777" w:rsidR="00C0389A" w:rsidRDefault="00C0389A" w:rsidP="009F687B">
            <w:r>
              <w:rPr>
                <w:color w:val="FF0000"/>
              </w:rPr>
              <w:t>H12</w:t>
            </w:r>
          </w:p>
        </w:tc>
      </w:tr>
      <w:tr w:rsidR="00C0389A" w14:paraId="4787881E" w14:textId="77777777" w:rsidTr="009F687B">
        <w:tc>
          <w:tcPr>
            <w:tcW w:w="2070" w:type="dxa"/>
          </w:tcPr>
          <w:p w14:paraId="1E102BD7" w14:textId="77777777" w:rsidR="00C0389A" w:rsidRDefault="00C0389A" w:rsidP="009F687B">
            <w:pPr>
              <w:jc w:val="right"/>
              <w:rPr>
                <w:b/>
                <w:color w:val="FF0000"/>
              </w:rPr>
            </w:pPr>
            <w:r>
              <w:rPr>
                <w:b/>
                <w:color w:val="FF0000"/>
              </w:rPr>
              <w:t>Error message</w:t>
            </w:r>
          </w:p>
        </w:tc>
        <w:tc>
          <w:tcPr>
            <w:tcW w:w="6835" w:type="dxa"/>
          </w:tcPr>
          <w:p w14:paraId="6D6E9CF0" w14:textId="77777777" w:rsidR="00C0389A" w:rsidRDefault="00C0389A" w:rsidP="009F687B">
            <w:pPr>
              <w:rPr>
                <w:color w:val="FF0000"/>
              </w:rPr>
            </w:pPr>
            <w:r>
              <w:t>None</w:t>
            </w:r>
          </w:p>
        </w:tc>
      </w:tr>
      <w:tr w:rsidR="00C0389A" w14:paraId="4CA9ECA3" w14:textId="77777777" w:rsidTr="009F687B">
        <w:tc>
          <w:tcPr>
            <w:tcW w:w="2070" w:type="dxa"/>
          </w:tcPr>
          <w:p w14:paraId="357DB427" w14:textId="77777777" w:rsidR="00C0389A" w:rsidRDefault="00C0389A" w:rsidP="009F687B">
            <w:pPr>
              <w:jc w:val="right"/>
              <w:rPr>
                <w:b/>
                <w:color w:val="FF0000"/>
              </w:rPr>
            </w:pPr>
            <w:r>
              <w:rPr>
                <w:b/>
                <w:color w:val="FF0000"/>
              </w:rPr>
              <w:t>Programmer Instructions</w:t>
            </w:r>
          </w:p>
        </w:tc>
        <w:tc>
          <w:tcPr>
            <w:tcW w:w="6835" w:type="dxa"/>
          </w:tcPr>
          <w:p w14:paraId="3274FA0F" w14:textId="77777777" w:rsidR="00C0389A" w:rsidRDefault="00C0389A" w:rsidP="009F687B">
            <w:r>
              <w:t>Create text field if coded 11</w:t>
            </w:r>
          </w:p>
        </w:tc>
      </w:tr>
      <w:tr w:rsidR="00C0389A" w14:paraId="36AC47B2" w14:textId="77777777" w:rsidTr="009F687B">
        <w:tc>
          <w:tcPr>
            <w:tcW w:w="2070" w:type="dxa"/>
          </w:tcPr>
          <w:p w14:paraId="2DE8053A" w14:textId="77777777" w:rsidR="00C0389A" w:rsidRDefault="00C0389A" w:rsidP="009F687B">
            <w:pPr>
              <w:jc w:val="right"/>
              <w:rPr>
                <w:b/>
                <w:color w:val="FF0000"/>
              </w:rPr>
            </w:pPr>
            <w:r>
              <w:rPr>
                <w:b/>
                <w:color w:val="FF0000"/>
              </w:rPr>
              <w:t>Change log</w:t>
            </w:r>
          </w:p>
        </w:tc>
        <w:tc>
          <w:tcPr>
            <w:tcW w:w="6835" w:type="dxa"/>
          </w:tcPr>
          <w:p w14:paraId="391D5E02" w14:textId="77777777" w:rsidR="00C0389A" w:rsidRDefault="00C0389A" w:rsidP="009F687B"/>
        </w:tc>
      </w:tr>
    </w:tbl>
    <w:p w14:paraId="0A4750C2" w14:textId="77777777" w:rsidR="00C0389A" w:rsidRDefault="00C0389A" w:rsidP="00C0389A"/>
    <w:p w14:paraId="6CF1D4D3" w14:textId="77777777" w:rsidR="00C0389A" w:rsidRDefault="00C0389A" w:rsidP="00C0389A">
      <w:pPr>
        <w:pStyle w:val="Heading2"/>
      </w:pPr>
      <w:r>
        <w:t xml:space="preserve">Field: H12 Main mean of waste disposal  </w:t>
      </w:r>
    </w:p>
    <w:tbl>
      <w:tblPr>
        <w:tblStyle w:val="TableGrid"/>
        <w:tblW w:w="0" w:type="auto"/>
        <w:tblInd w:w="445" w:type="dxa"/>
        <w:tblLook w:val="04A0" w:firstRow="1" w:lastRow="0" w:firstColumn="1" w:lastColumn="0" w:noHBand="0" w:noVBand="1"/>
      </w:tblPr>
      <w:tblGrid>
        <w:gridCol w:w="2070"/>
        <w:gridCol w:w="6835"/>
      </w:tblGrid>
      <w:tr w:rsidR="00C0389A" w14:paraId="7CB33631" w14:textId="77777777" w:rsidTr="009F687B">
        <w:tc>
          <w:tcPr>
            <w:tcW w:w="2070" w:type="dxa"/>
          </w:tcPr>
          <w:p w14:paraId="147EA541" w14:textId="77777777" w:rsidR="00C0389A" w:rsidRPr="00830C7D" w:rsidRDefault="00C0389A" w:rsidP="009F687B">
            <w:pPr>
              <w:jc w:val="right"/>
              <w:rPr>
                <w:b/>
              </w:rPr>
            </w:pPr>
            <w:r w:rsidRPr="00830C7D">
              <w:rPr>
                <w:b/>
              </w:rPr>
              <w:t>Description</w:t>
            </w:r>
          </w:p>
        </w:tc>
        <w:tc>
          <w:tcPr>
            <w:tcW w:w="6835" w:type="dxa"/>
          </w:tcPr>
          <w:p w14:paraId="5996792A" w14:textId="77777777" w:rsidR="00C0389A" w:rsidRDefault="00C0389A" w:rsidP="009F687B">
            <w:r>
              <w:t xml:space="preserve">Main mean of waste disposal </w:t>
            </w:r>
          </w:p>
        </w:tc>
      </w:tr>
      <w:tr w:rsidR="00C0389A" w14:paraId="3577A200" w14:textId="77777777" w:rsidTr="009F687B">
        <w:tc>
          <w:tcPr>
            <w:tcW w:w="2070" w:type="dxa"/>
          </w:tcPr>
          <w:p w14:paraId="0232F243" w14:textId="77777777" w:rsidR="00C0389A" w:rsidRPr="00830C7D" w:rsidRDefault="00C0389A" w:rsidP="009F687B">
            <w:pPr>
              <w:jc w:val="right"/>
              <w:rPr>
                <w:b/>
              </w:rPr>
            </w:pPr>
            <w:r w:rsidRPr="00830C7D">
              <w:rPr>
                <w:b/>
              </w:rPr>
              <w:t>Name</w:t>
            </w:r>
          </w:p>
        </w:tc>
        <w:tc>
          <w:tcPr>
            <w:tcW w:w="6835" w:type="dxa"/>
          </w:tcPr>
          <w:p w14:paraId="77849C93" w14:textId="77777777" w:rsidR="00C0389A" w:rsidRDefault="00C0389A" w:rsidP="009F687B">
            <w:r>
              <w:t>WASTE_DISPOSAL</w:t>
            </w:r>
          </w:p>
        </w:tc>
      </w:tr>
      <w:tr w:rsidR="00C0389A" w14:paraId="583F9C4D" w14:textId="77777777" w:rsidTr="009F687B">
        <w:tc>
          <w:tcPr>
            <w:tcW w:w="2070" w:type="dxa"/>
          </w:tcPr>
          <w:p w14:paraId="498EA873" w14:textId="77777777" w:rsidR="00C0389A" w:rsidRPr="00830C7D" w:rsidRDefault="00C0389A" w:rsidP="009F687B">
            <w:pPr>
              <w:jc w:val="right"/>
              <w:rPr>
                <w:b/>
              </w:rPr>
            </w:pPr>
            <w:r>
              <w:rPr>
                <w:b/>
              </w:rPr>
              <w:t>Type</w:t>
            </w:r>
          </w:p>
        </w:tc>
        <w:tc>
          <w:tcPr>
            <w:tcW w:w="6835" w:type="dxa"/>
          </w:tcPr>
          <w:p w14:paraId="00E12470" w14:textId="77777777" w:rsidR="00C0389A" w:rsidRDefault="00C0389A" w:rsidP="009F687B">
            <w:r>
              <w:t>Numeric</w:t>
            </w:r>
          </w:p>
        </w:tc>
      </w:tr>
      <w:tr w:rsidR="00C0389A" w14:paraId="1AAC697C" w14:textId="77777777" w:rsidTr="009F687B">
        <w:tc>
          <w:tcPr>
            <w:tcW w:w="2070" w:type="dxa"/>
          </w:tcPr>
          <w:p w14:paraId="1B5C17FC" w14:textId="77777777" w:rsidR="00C0389A" w:rsidRPr="00830C7D" w:rsidRDefault="00C0389A" w:rsidP="009F687B">
            <w:pPr>
              <w:jc w:val="right"/>
              <w:rPr>
                <w:b/>
              </w:rPr>
            </w:pPr>
            <w:r w:rsidRPr="00830C7D">
              <w:rPr>
                <w:b/>
              </w:rPr>
              <w:t>Universe</w:t>
            </w:r>
          </w:p>
        </w:tc>
        <w:tc>
          <w:tcPr>
            <w:tcW w:w="6835" w:type="dxa"/>
          </w:tcPr>
          <w:p w14:paraId="3710CD9A" w14:textId="77777777" w:rsidR="00C0389A" w:rsidRDefault="00C0389A" w:rsidP="009F687B">
            <w:r>
              <w:t>Household Type = 100</w:t>
            </w:r>
          </w:p>
        </w:tc>
      </w:tr>
      <w:tr w:rsidR="00C0389A" w14:paraId="263E8CD4" w14:textId="77777777" w:rsidTr="009F687B">
        <w:tc>
          <w:tcPr>
            <w:tcW w:w="2070" w:type="dxa"/>
          </w:tcPr>
          <w:p w14:paraId="63577A09" w14:textId="77777777" w:rsidR="00C0389A" w:rsidRPr="00830C7D" w:rsidRDefault="00C0389A" w:rsidP="009F687B">
            <w:pPr>
              <w:jc w:val="right"/>
              <w:rPr>
                <w:b/>
              </w:rPr>
            </w:pPr>
            <w:r w:rsidRPr="00830C7D">
              <w:rPr>
                <w:b/>
              </w:rPr>
              <w:t>Question text</w:t>
            </w:r>
          </w:p>
        </w:tc>
        <w:tc>
          <w:tcPr>
            <w:tcW w:w="6835" w:type="dxa"/>
          </w:tcPr>
          <w:p w14:paraId="2DF189C1" w14:textId="77777777" w:rsidR="00C0389A" w:rsidRPr="00B027B1" w:rsidRDefault="00C0389A" w:rsidP="009F687B">
            <w:r>
              <w:rPr>
                <w:rFonts w:cstheme="minorHAnsi"/>
              </w:rPr>
              <w:t>What is the main mean of waste disposal for this household?</w:t>
            </w:r>
          </w:p>
        </w:tc>
      </w:tr>
      <w:tr w:rsidR="00C0389A" w14:paraId="3B84676F" w14:textId="77777777" w:rsidTr="009F687B">
        <w:tc>
          <w:tcPr>
            <w:tcW w:w="2070" w:type="dxa"/>
          </w:tcPr>
          <w:p w14:paraId="48AD6114" w14:textId="77777777" w:rsidR="00C0389A" w:rsidRPr="00830C7D" w:rsidRDefault="00C0389A" w:rsidP="009F687B">
            <w:pPr>
              <w:jc w:val="right"/>
              <w:rPr>
                <w:b/>
              </w:rPr>
            </w:pPr>
            <w:r w:rsidRPr="00830C7D">
              <w:rPr>
                <w:b/>
              </w:rPr>
              <w:t>Help text</w:t>
            </w:r>
          </w:p>
        </w:tc>
        <w:tc>
          <w:tcPr>
            <w:tcW w:w="6835" w:type="dxa"/>
          </w:tcPr>
          <w:p w14:paraId="3E7221B8" w14:textId="77777777" w:rsidR="00C0389A" w:rsidRDefault="00C0389A" w:rsidP="009F687B">
            <w:r w:rsidRPr="00246A04">
              <w:t xml:space="preserve">Record MAIN </w:t>
            </w:r>
            <w:r>
              <w:t>means</w:t>
            </w:r>
          </w:p>
        </w:tc>
      </w:tr>
      <w:tr w:rsidR="00C0389A" w14:paraId="5E9F9DEF" w14:textId="77777777" w:rsidTr="009F687B">
        <w:tc>
          <w:tcPr>
            <w:tcW w:w="2070" w:type="dxa"/>
          </w:tcPr>
          <w:p w14:paraId="6180F420" w14:textId="77777777" w:rsidR="00C0389A" w:rsidRPr="00830C7D" w:rsidRDefault="00C0389A" w:rsidP="009F687B">
            <w:pPr>
              <w:jc w:val="right"/>
              <w:rPr>
                <w:b/>
              </w:rPr>
            </w:pPr>
            <w:r w:rsidRPr="00830C7D">
              <w:rPr>
                <w:b/>
              </w:rPr>
              <w:t>Valid range</w:t>
            </w:r>
          </w:p>
        </w:tc>
        <w:tc>
          <w:tcPr>
            <w:tcW w:w="6835" w:type="dxa"/>
          </w:tcPr>
          <w:p w14:paraId="2B22518F" w14:textId="77777777" w:rsidR="00C0389A" w:rsidRDefault="00C0389A" w:rsidP="009F687B">
            <w:r>
              <w:t>1-8</w:t>
            </w:r>
          </w:p>
        </w:tc>
      </w:tr>
      <w:tr w:rsidR="00C0389A" w14:paraId="3AE1DF90" w14:textId="77777777" w:rsidTr="009F687B">
        <w:tc>
          <w:tcPr>
            <w:tcW w:w="2070" w:type="dxa"/>
          </w:tcPr>
          <w:p w14:paraId="2C7AC280" w14:textId="77777777" w:rsidR="00C0389A" w:rsidRPr="00830C7D" w:rsidRDefault="00C0389A" w:rsidP="009F687B">
            <w:pPr>
              <w:jc w:val="right"/>
              <w:rPr>
                <w:b/>
              </w:rPr>
            </w:pPr>
            <w:r w:rsidRPr="00830C7D">
              <w:rPr>
                <w:b/>
              </w:rPr>
              <w:t>Responses</w:t>
            </w:r>
          </w:p>
        </w:tc>
        <w:tc>
          <w:tcPr>
            <w:tcW w:w="6835" w:type="dxa"/>
          </w:tcPr>
          <w:p w14:paraId="7C8478D2" w14:textId="77777777" w:rsidR="00C0389A" w:rsidRDefault="00C0389A" w:rsidP="009F687B">
            <w:r>
              <w:t>Radio Button</w:t>
            </w:r>
          </w:p>
          <w:p w14:paraId="011C05B5" w14:textId="77777777" w:rsidR="00C0389A" w:rsidRDefault="00C0389A" w:rsidP="009F687B"/>
          <w:p w14:paraId="2B139625" w14:textId="77777777" w:rsidR="00C0389A" w:rsidRDefault="00C0389A" w:rsidP="009F687B">
            <w:r>
              <w:t>Regularly collected</w:t>
            </w:r>
            <w:r>
              <w:tab/>
              <w:t xml:space="preserve">  1</w:t>
            </w:r>
          </w:p>
          <w:p w14:paraId="2973D56C" w14:textId="77777777" w:rsidR="00C0389A" w:rsidRDefault="00C0389A" w:rsidP="009F687B">
            <w:r>
              <w:t>Irregularly collected</w:t>
            </w:r>
            <w:r>
              <w:tab/>
              <w:t xml:space="preserve">  2</w:t>
            </w:r>
          </w:p>
          <w:p w14:paraId="5BCF5641" w14:textId="77777777" w:rsidR="00C0389A" w:rsidRDefault="00C0389A" w:rsidP="009F687B">
            <w:r>
              <w:t xml:space="preserve">Burning       </w:t>
            </w:r>
            <w:r>
              <w:tab/>
              <w:t xml:space="preserve">                 3</w:t>
            </w:r>
          </w:p>
          <w:p w14:paraId="3C2CDEC8" w14:textId="77777777" w:rsidR="00C0389A" w:rsidRDefault="00C0389A" w:rsidP="009F687B">
            <w:r>
              <w:t>Roadside dumping</w:t>
            </w:r>
            <w:r>
              <w:tab/>
              <w:t xml:space="preserve">  4</w:t>
            </w:r>
          </w:p>
          <w:p w14:paraId="206B74AD" w14:textId="77777777" w:rsidR="00C0389A" w:rsidRDefault="00C0389A" w:rsidP="009F687B">
            <w:r>
              <w:lastRenderedPageBreak/>
              <w:t>Rubbish Pit</w:t>
            </w:r>
            <w:r>
              <w:tab/>
              <w:t xml:space="preserve">                 5</w:t>
            </w:r>
          </w:p>
          <w:p w14:paraId="5567D867" w14:textId="77777777" w:rsidR="00C0389A" w:rsidRDefault="00C0389A" w:rsidP="009F687B">
            <w:r>
              <w:t>Burying</w:t>
            </w:r>
            <w:r>
              <w:tab/>
              <w:t xml:space="preserve">                                6</w:t>
            </w:r>
          </w:p>
          <w:p w14:paraId="0BE5D32B" w14:textId="77777777" w:rsidR="00C0389A" w:rsidRDefault="00C0389A" w:rsidP="009F687B">
            <w:r>
              <w:t>Dump in the field/bush</w:t>
            </w:r>
            <w:r>
              <w:tab/>
              <w:t xml:space="preserve">   7</w:t>
            </w:r>
          </w:p>
          <w:p w14:paraId="0AE2D3BE" w14:textId="77777777" w:rsidR="00C0389A" w:rsidRDefault="00C0389A" w:rsidP="009F687B">
            <w:r>
              <w:t>Other ( Specify_____)</w:t>
            </w:r>
            <w:r>
              <w:tab/>
              <w:t xml:space="preserve">   8</w:t>
            </w:r>
          </w:p>
        </w:tc>
      </w:tr>
      <w:tr w:rsidR="00C0389A" w14:paraId="4F50CDBF" w14:textId="77777777" w:rsidTr="009F687B">
        <w:tc>
          <w:tcPr>
            <w:tcW w:w="2070" w:type="dxa"/>
          </w:tcPr>
          <w:p w14:paraId="064A725B" w14:textId="77777777" w:rsidR="00C0389A" w:rsidRPr="00830C7D" w:rsidRDefault="00C0389A" w:rsidP="009F687B">
            <w:pPr>
              <w:jc w:val="right"/>
              <w:rPr>
                <w:b/>
              </w:rPr>
            </w:pPr>
            <w:r>
              <w:rPr>
                <w:b/>
              </w:rPr>
              <w:lastRenderedPageBreak/>
              <w:t>Prefill</w:t>
            </w:r>
          </w:p>
        </w:tc>
        <w:tc>
          <w:tcPr>
            <w:tcW w:w="6835" w:type="dxa"/>
          </w:tcPr>
          <w:p w14:paraId="7111B4C5" w14:textId="77777777" w:rsidR="00C0389A" w:rsidRDefault="00C0389A" w:rsidP="009F687B"/>
        </w:tc>
      </w:tr>
      <w:tr w:rsidR="00C0389A" w14:paraId="1F8BF282" w14:textId="77777777" w:rsidTr="009F687B">
        <w:tc>
          <w:tcPr>
            <w:tcW w:w="2070" w:type="dxa"/>
          </w:tcPr>
          <w:p w14:paraId="69F1ECAE" w14:textId="77777777" w:rsidR="00C0389A" w:rsidRPr="00830C7D" w:rsidRDefault="00C0389A" w:rsidP="009F687B">
            <w:pPr>
              <w:jc w:val="right"/>
              <w:rPr>
                <w:b/>
              </w:rPr>
            </w:pPr>
            <w:r w:rsidRPr="00830C7D">
              <w:rPr>
                <w:b/>
              </w:rPr>
              <w:t>Consistency checks</w:t>
            </w:r>
          </w:p>
        </w:tc>
        <w:tc>
          <w:tcPr>
            <w:tcW w:w="6835" w:type="dxa"/>
          </w:tcPr>
          <w:p w14:paraId="0111B651" w14:textId="77777777" w:rsidR="00C0389A" w:rsidRDefault="00C0389A" w:rsidP="009F687B">
            <w:r>
              <w:t>None</w:t>
            </w:r>
          </w:p>
        </w:tc>
      </w:tr>
      <w:tr w:rsidR="00C0389A" w14:paraId="349F32A2" w14:textId="77777777" w:rsidTr="009F687B">
        <w:tc>
          <w:tcPr>
            <w:tcW w:w="2070" w:type="dxa"/>
          </w:tcPr>
          <w:p w14:paraId="56E317BA"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6112303E" w14:textId="77777777" w:rsidR="00C0389A" w:rsidRDefault="00C0389A" w:rsidP="009F687B">
            <w:pPr>
              <w:rPr>
                <w:color w:val="FF0000"/>
              </w:rPr>
            </w:pPr>
            <w:r>
              <w:rPr>
                <w:color w:val="FF0000"/>
              </w:rPr>
              <w:t xml:space="preserve">If H12 = 08 then skip to H12.b </w:t>
            </w:r>
          </w:p>
          <w:p w14:paraId="11D1B1D0" w14:textId="77777777" w:rsidR="00C0389A" w:rsidRDefault="00C0389A" w:rsidP="009F687B">
            <w:r>
              <w:rPr>
                <w:color w:val="FF0000"/>
              </w:rPr>
              <w:t>If H12 = 1 – 07 skip to H13</w:t>
            </w:r>
          </w:p>
        </w:tc>
      </w:tr>
      <w:tr w:rsidR="00C0389A" w14:paraId="1E2A79A4" w14:textId="77777777" w:rsidTr="009F687B">
        <w:tc>
          <w:tcPr>
            <w:tcW w:w="2070" w:type="dxa"/>
          </w:tcPr>
          <w:p w14:paraId="5A6641EC" w14:textId="77777777" w:rsidR="00C0389A" w:rsidRDefault="00C0389A" w:rsidP="009F687B">
            <w:pPr>
              <w:jc w:val="right"/>
              <w:rPr>
                <w:b/>
                <w:color w:val="FF0000"/>
              </w:rPr>
            </w:pPr>
            <w:r>
              <w:rPr>
                <w:b/>
                <w:color w:val="FF0000"/>
              </w:rPr>
              <w:t>Error message</w:t>
            </w:r>
          </w:p>
        </w:tc>
        <w:tc>
          <w:tcPr>
            <w:tcW w:w="6835" w:type="dxa"/>
          </w:tcPr>
          <w:p w14:paraId="1FFBE91B" w14:textId="77777777" w:rsidR="00C0389A" w:rsidRDefault="00C0389A" w:rsidP="009F687B">
            <w:pPr>
              <w:rPr>
                <w:color w:val="FF0000"/>
              </w:rPr>
            </w:pPr>
            <w:r>
              <w:t>None</w:t>
            </w:r>
          </w:p>
        </w:tc>
      </w:tr>
      <w:tr w:rsidR="00C0389A" w14:paraId="4B7A82D0" w14:textId="77777777" w:rsidTr="009F687B">
        <w:tc>
          <w:tcPr>
            <w:tcW w:w="2070" w:type="dxa"/>
          </w:tcPr>
          <w:p w14:paraId="5E895155" w14:textId="77777777" w:rsidR="00C0389A" w:rsidRDefault="00C0389A" w:rsidP="009F687B">
            <w:pPr>
              <w:jc w:val="right"/>
              <w:rPr>
                <w:b/>
                <w:color w:val="FF0000"/>
              </w:rPr>
            </w:pPr>
            <w:r>
              <w:rPr>
                <w:b/>
                <w:color w:val="FF0000"/>
              </w:rPr>
              <w:t>Programmer Instructions</w:t>
            </w:r>
          </w:p>
        </w:tc>
        <w:tc>
          <w:tcPr>
            <w:tcW w:w="6835" w:type="dxa"/>
          </w:tcPr>
          <w:p w14:paraId="55021207" w14:textId="77777777" w:rsidR="00C0389A" w:rsidRDefault="00C0389A" w:rsidP="009F687B">
            <w:r>
              <w:t>Create text field if coded 11</w:t>
            </w:r>
          </w:p>
        </w:tc>
      </w:tr>
      <w:tr w:rsidR="00C0389A" w14:paraId="5B790F65" w14:textId="77777777" w:rsidTr="009F687B">
        <w:tc>
          <w:tcPr>
            <w:tcW w:w="2070" w:type="dxa"/>
          </w:tcPr>
          <w:p w14:paraId="35F95176" w14:textId="77777777" w:rsidR="00C0389A" w:rsidRDefault="00C0389A" w:rsidP="009F687B">
            <w:pPr>
              <w:jc w:val="right"/>
              <w:rPr>
                <w:b/>
                <w:color w:val="FF0000"/>
              </w:rPr>
            </w:pPr>
            <w:r>
              <w:rPr>
                <w:b/>
                <w:color w:val="FF0000"/>
              </w:rPr>
              <w:t>Change log</w:t>
            </w:r>
          </w:p>
        </w:tc>
        <w:tc>
          <w:tcPr>
            <w:tcW w:w="6835" w:type="dxa"/>
          </w:tcPr>
          <w:p w14:paraId="38B6E4EC" w14:textId="77777777" w:rsidR="00C0389A" w:rsidRDefault="00C0389A" w:rsidP="009F687B"/>
        </w:tc>
      </w:tr>
      <w:tr w:rsidR="00C0389A" w14:paraId="46F247D0" w14:textId="77777777" w:rsidTr="009F687B">
        <w:tc>
          <w:tcPr>
            <w:tcW w:w="2070" w:type="dxa"/>
          </w:tcPr>
          <w:p w14:paraId="4E50717A" w14:textId="77777777" w:rsidR="00C0389A" w:rsidRDefault="00C0389A" w:rsidP="009F687B">
            <w:pPr>
              <w:jc w:val="right"/>
              <w:rPr>
                <w:b/>
                <w:color w:val="FF0000"/>
              </w:rPr>
            </w:pPr>
          </w:p>
        </w:tc>
        <w:tc>
          <w:tcPr>
            <w:tcW w:w="6835" w:type="dxa"/>
          </w:tcPr>
          <w:p w14:paraId="7F1E42B6" w14:textId="77777777" w:rsidR="00C0389A" w:rsidRDefault="00C0389A" w:rsidP="009F687B"/>
        </w:tc>
      </w:tr>
    </w:tbl>
    <w:p w14:paraId="57B9CE9A" w14:textId="77777777" w:rsidR="00C0389A" w:rsidRDefault="00C0389A" w:rsidP="00C0389A"/>
    <w:p w14:paraId="0E37D432" w14:textId="77777777" w:rsidR="00C0389A" w:rsidRDefault="00C0389A" w:rsidP="00C0389A">
      <w:pPr>
        <w:pStyle w:val="Heading2"/>
      </w:pPr>
      <w:r>
        <w:t>Field: H13.a Main language spoken</w:t>
      </w:r>
    </w:p>
    <w:tbl>
      <w:tblPr>
        <w:tblStyle w:val="TableGrid"/>
        <w:tblW w:w="0" w:type="auto"/>
        <w:tblInd w:w="445" w:type="dxa"/>
        <w:tblLook w:val="04A0" w:firstRow="1" w:lastRow="0" w:firstColumn="1" w:lastColumn="0" w:noHBand="0" w:noVBand="1"/>
      </w:tblPr>
      <w:tblGrid>
        <w:gridCol w:w="2070"/>
        <w:gridCol w:w="6835"/>
      </w:tblGrid>
      <w:tr w:rsidR="00C0389A" w14:paraId="4B2CB2EE" w14:textId="77777777" w:rsidTr="009F687B">
        <w:tc>
          <w:tcPr>
            <w:tcW w:w="2070" w:type="dxa"/>
          </w:tcPr>
          <w:p w14:paraId="0ED44B5F" w14:textId="77777777" w:rsidR="00C0389A" w:rsidRPr="00830C7D" w:rsidRDefault="00C0389A" w:rsidP="009F687B">
            <w:pPr>
              <w:jc w:val="right"/>
              <w:rPr>
                <w:b/>
              </w:rPr>
            </w:pPr>
            <w:r w:rsidRPr="00830C7D">
              <w:rPr>
                <w:b/>
              </w:rPr>
              <w:t>Description</w:t>
            </w:r>
          </w:p>
        </w:tc>
        <w:tc>
          <w:tcPr>
            <w:tcW w:w="6835" w:type="dxa"/>
          </w:tcPr>
          <w:p w14:paraId="015C40C0" w14:textId="77777777" w:rsidR="00C0389A" w:rsidRDefault="00C0389A" w:rsidP="009F687B">
            <w:r>
              <w:t>Main language spoken at home</w:t>
            </w:r>
          </w:p>
        </w:tc>
      </w:tr>
      <w:tr w:rsidR="00C0389A" w14:paraId="0E3DA4EB" w14:textId="77777777" w:rsidTr="009F687B">
        <w:tc>
          <w:tcPr>
            <w:tcW w:w="2070" w:type="dxa"/>
          </w:tcPr>
          <w:p w14:paraId="0CD9429C" w14:textId="77777777" w:rsidR="00C0389A" w:rsidRPr="00830C7D" w:rsidRDefault="00C0389A" w:rsidP="009F687B">
            <w:pPr>
              <w:jc w:val="right"/>
              <w:rPr>
                <w:b/>
              </w:rPr>
            </w:pPr>
            <w:r w:rsidRPr="00830C7D">
              <w:rPr>
                <w:b/>
              </w:rPr>
              <w:t>Name</w:t>
            </w:r>
          </w:p>
        </w:tc>
        <w:tc>
          <w:tcPr>
            <w:tcW w:w="6835" w:type="dxa"/>
          </w:tcPr>
          <w:p w14:paraId="05DD1A11" w14:textId="77777777" w:rsidR="00C0389A" w:rsidRDefault="00C0389A" w:rsidP="009F687B">
            <w:r>
              <w:t>LANGUAGE_SPOKEN</w:t>
            </w:r>
          </w:p>
        </w:tc>
      </w:tr>
      <w:tr w:rsidR="00C0389A" w14:paraId="6023E977" w14:textId="77777777" w:rsidTr="009F687B">
        <w:tc>
          <w:tcPr>
            <w:tcW w:w="2070" w:type="dxa"/>
          </w:tcPr>
          <w:p w14:paraId="6DEC7B53" w14:textId="77777777" w:rsidR="00C0389A" w:rsidRPr="00830C7D" w:rsidRDefault="00C0389A" w:rsidP="009F687B">
            <w:pPr>
              <w:jc w:val="right"/>
              <w:rPr>
                <w:b/>
              </w:rPr>
            </w:pPr>
            <w:r>
              <w:rPr>
                <w:b/>
              </w:rPr>
              <w:t>Type</w:t>
            </w:r>
          </w:p>
        </w:tc>
        <w:tc>
          <w:tcPr>
            <w:tcW w:w="6835" w:type="dxa"/>
          </w:tcPr>
          <w:p w14:paraId="24440296" w14:textId="77777777" w:rsidR="00C0389A" w:rsidRDefault="00C0389A" w:rsidP="009F687B">
            <w:r>
              <w:t>Numeric</w:t>
            </w:r>
          </w:p>
        </w:tc>
      </w:tr>
      <w:tr w:rsidR="00C0389A" w14:paraId="5778C780" w14:textId="77777777" w:rsidTr="009F687B">
        <w:tc>
          <w:tcPr>
            <w:tcW w:w="2070" w:type="dxa"/>
          </w:tcPr>
          <w:p w14:paraId="5CC0642D" w14:textId="77777777" w:rsidR="00C0389A" w:rsidRPr="00830C7D" w:rsidRDefault="00C0389A" w:rsidP="009F687B">
            <w:pPr>
              <w:jc w:val="right"/>
              <w:rPr>
                <w:b/>
              </w:rPr>
            </w:pPr>
            <w:r w:rsidRPr="00830C7D">
              <w:rPr>
                <w:b/>
              </w:rPr>
              <w:t>Universe</w:t>
            </w:r>
          </w:p>
        </w:tc>
        <w:tc>
          <w:tcPr>
            <w:tcW w:w="6835" w:type="dxa"/>
          </w:tcPr>
          <w:p w14:paraId="5BD00C68" w14:textId="77777777" w:rsidR="00C0389A" w:rsidRDefault="00C0389A" w:rsidP="009F687B">
            <w:r>
              <w:t>Household Type = 100</w:t>
            </w:r>
          </w:p>
        </w:tc>
      </w:tr>
      <w:tr w:rsidR="00C0389A" w14:paraId="7D45328D" w14:textId="77777777" w:rsidTr="009F687B">
        <w:tc>
          <w:tcPr>
            <w:tcW w:w="2070" w:type="dxa"/>
          </w:tcPr>
          <w:p w14:paraId="4F8A4B8C" w14:textId="77777777" w:rsidR="00C0389A" w:rsidRPr="00830C7D" w:rsidRDefault="00C0389A" w:rsidP="009F687B">
            <w:pPr>
              <w:jc w:val="right"/>
              <w:rPr>
                <w:b/>
              </w:rPr>
            </w:pPr>
            <w:r w:rsidRPr="00830C7D">
              <w:rPr>
                <w:b/>
              </w:rPr>
              <w:t>Question text</w:t>
            </w:r>
          </w:p>
        </w:tc>
        <w:tc>
          <w:tcPr>
            <w:tcW w:w="6835" w:type="dxa"/>
          </w:tcPr>
          <w:p w14:paraId="07810FBB" w14:textId="77777777" w:rsidR="00C0389A" w:rsidRDefault="00C0389A" w:rsidP="009F687B">
            <w:r w:rsidRPr="001B10B8">
              <w:t>What is the MAIN language spoken in this household?</w:t>
            </w:r>
          </w:p>
        </w:tc>
      </w:tr>
      <w:tr w:rsidR="00C0389A" w14:paraId="6835D247" w14:textId="77777777" w:rsidTr="009F687B">
        <w:tc>
          <w:tcPr>
            <w:tcW w:w="2070" w:type="dxa"/>
          </w:tcPr>
          <w:p w14:paraId="62B13F36" w14:textId="77777777" w:rsidR="00C0389A" w:rsidRPr="00830C7D" w:rsidRDefault="00C0389A" w:rsidP="009F687B">
            <w:pPr>
              <w:jc w:val="right"/>
              <w:rPr>
                <w:b/>
              </w:rPr>
            </w:pPr>
            <w:r w:rsidRPr="00830C7D">
              <w:rPr>
                <w:b/>
              </w:rPr>
              <w:t>Help text</w:t>
            </w:r>
          </w:p>
        </w:tc>
        <w:tc>
          <w:tcPr>
            <w:tcW w:w="6835" w:type="dxa"/>
          </w:tcPr>
          <w:p w14:paraId="44D2DB5A" w14:textId="77777777" w:rsidR="00C0389A" w:rsidRDefault="00C0389A" w:rsidP="009F687B">
            <w:r w:rsidRPr="00246A04">
              <w:t xml:space="preserve">Record MAIN </w:t>
            </w:r>
            <w:r>
              <w:t>language spoken at home from code list</w:t>
            </w:r>
          </w:p>
        </w:tc>
      </w:tr>
      <w:tr w:rsidR="00C0389A" w14:paraId="46DC3B2A" w14:textId="77777777" w:rsidTr="009F687B">
        <w:tc>
          <w:tcPr>
            <w:tcW w:w="2070" w:type="dxa"/>
          </w:tcPr>
          <w:p w14:paraId="73D0CBAD" w14:textId="77777777" w:rsidR="00C0389A" w:rsidRPr="00830C7D" w:rsidRDefault="00C0389A" w:rsidP="009F687B">
            <w:pPr>
              <w:jc w:val="right"/>
              <w:rPr>
                <w:b/>
              </w:rPr>
            </w:pPr>
            <w:r w:rsidRPr="00830C7D">
              <w:rPr>
                <w:b/>
              </w:rPr>
              <w:t>Valid range</w:t>
            </w:r>
          </w:p>
        </w:tc>
        <w:tc>
          <w:tcPr>
            <w:tcW w:w="6835" w:type="dxa"/>
          </w:tcPr>
          <w:p w14:paraId="2C229C8B" w14:textId="77777777" w:rsidR="00C0389A" w:rsidRDefault="00C0389A" w:rsidP="009F687B">
            <w:r>
              <w:t>01-11,99</w:t>
            </w:r>
          </w:p>
        </w:tc>
      </w:tr>
      <w:tr w:rsidR="00C0389A" w14:paraId="39A69EBC" w14:textId="77777777" w:rsidTr="009F687B">
        <w:tc>
          <w:tcPr>
            <w:tcW w:w="2070" w:type="dxa"/>
          </w:tcPr>
          <w:p w14:paraId="09D69CB8" w14:textId="77777777" w:rsidR="00C0389A" w:rsidRPr="00830C7D" w:rsidRDefault="00C0389A" w:rsidP="009F687B">
            <w:pPr>
              <w:jc w:val="right"/>
              <w:rPr>
                <w:b/>
              </w:rPr>
            </w:pPr>
            <w:r w:rsidRPr="00830C7D">
              <w:rPr>
                <w:b/>
              </w:rPr>
              <w:t>Responses</w:t>
            </w:r>
          </w:p>
        </w:tc>
        <w:tc>
          <w:tcPr>
            <w:tcW w:w="6835" w:type="dxa"/>
          </w:tcPr>
          <w:p w14:paraId="0946E5E3" w14:textId="77777777" w:rsidR="00C0389A" w:rsidRDefault="00C0389A" w:rsidP="009F687B">
            <w:r>
              <w:t>Radio Button</w:t>
            </w:r>
          </w:p>
          <w:p w14:paraId="7FEDDAED" w14:textId="77777777" w:rsidR="00C0389A" w:rsidRDefault="00C0389A" w:rsidP="009F687B"/>
          <w:p w14:paraId="62F4AF68" w14:textId="77777777" w:rsidR="00C0389A" w:rsidRDefault="00C0389A" w:rsidP="009F687B">
            <w:r>
              <w:t>San                                                01</w:t>
            </w:r>
          </w:p>
          <w:p w14:paraId="5FFA059E" w14:textId="77777777" w:rsidR="00C0389A" w:rsidRDefault="00C0389A" w:rsidP="009F687B">
            <w:r w:rsidRPr="00FB0C85">
              <w:rPr>
                <w:highlight w:val="yellow"/>
              </w:rPr>
              <w:t>Zambezi</w:t>
            </w:r>
            <w:r>
              <w:t xml:space="preserve">                                       02</w:t>
            </w:r>
          </w:p>
          <w:p w14:paraId="15B65A43" w14:textId="77777777" w:rsidR="00C0389A" w:rsidRDefault="00C0389A" w:rsidP="009F687B">
            <w:pPr>
              <w:rPr>
                <w:lang w:val="de-DE"/>
              </w:rPr>
            </w:pPr>
            <w:r w:rsidRPr="003D681E">
              <w:rPr>
                <w:lang w:val="de-DE"/>
              </w:rPr>
              <w:t>Otjiherero</w:t>
            </w:r>
            <w:r>
              <w:rPr>
                <w:lang w:val="de-DE"/>
              </w:rPr>
              <w:t xml:space="preserve">                                   03</w:t>
            </w:r>
          </w:p>
          <w:p w14:paraId="0FB18A58" w14:textId="77777777" w:rsidR="00C0389A" w:rsidRDefault="00C0389A" w:rsidP="009F687B">
            <w:pPr>
              <w:rPr>
                <w:lang w:val="de-DE"/>
              </w:rPr>
            </w:pPr>
            <w:proofErr w:type="spellStart"/>
            <w:r>
              <w:t>Rukavango</w:t>
            </w:r>
            <w:proofErr w:type="spellEnd"/>
            <w:r>
              <w:rPr>
                <w:lang w:val="de-DE"/>
              </w:rPr>
              <w:t xml:space="preserve">                                   04</w:t>
            </w:r>
          </w:p>
          <w:p w14:paraId="291508D1" w14:textId="77777777" w:rsidR="00C0389A" w:rsidRDefault="00C0389A" w:rsidP="009F687B">
            <w:pPr>
              <w:rPr>
                <w:lang w:val="de-DE"/>
              </w:rPr>
            </w:pPr>
            <w:r w:rsidRPr="003D681E">
              <w:rPr>
                <w:lang w:val="de-DE"/>
              </w:rPr>
              <w:t>Nama/Damara</w:t>
            </w:r>
            <w:r>
              <w:rPr>
                <w:lang w:val="de-DE"/>
              </w:rPr>
              <w:t xml:space="preserve">                            05</w:t>
            </w:r>
          </w:p>
          <w:p w14:paraId="27001245" w14:textId="77777777" w:rsidR="00C0389A" w:rsidRDefault="00C0389A" w:rsidP="009F687B">
            <w:pPr>
              <w:rPr>
                <w:lang w:val="de-DE"/>
              </w:rPr>
            </w:pPr>
            <w:r>
              <w:rPr>
                <w:lang w:val="de-DE"/>
              </w:rPr>
              <w:t>Oshiwambo                                 06</w:t>
            </w:r>
          </w:p>
          <w:p w14:paraId="48C99A76" w14:textId="77777777" w:rsidR="00C0389A" w:rsidRDefault="00C0389A" w:rsidP="009F687B">
            <w:r>
              <w:t>Setswana</w:t>
            </w:r>
            <w:r>
              <w:tab/>
              <w:t xml:space="preserve">                          07</w:t>
            </w:r>
          </w:p>
          <w:p w14:paraId="79377FF3" w14:textId="77777777" w:rsidR="00C0389A" w:rsidRDefault="00C0389A" w:rsidP="009F687B">
            <w:r>
              <w:t>Afrikaans</w:t>
            </w:r>
            <w:r>
              <w:tab/>
              <w:t xml:space="preserve">                          08</w:t>
            </w:r>
          </w:p>
          <w:p w14:paraId="61347A5F" w14:textId="77777777" w:rsidR="00C0389A" w:rsidRDefault="00C0389A" w:rsidP="009F687B">
            <w:r>
              <w:t>German</w:t>
            </w:r>
            <w:r>
              <w:tab/>
              <w:t xml:space="preserve">                          09</w:t>
            </w:r>
          </w:p>
          <w:p w14:paraId="35477A56" w14:textId="77777777" w:rsidR="00C0389A" w:rsidRDefault="00C0389A" w:rsidP="009F687B">
            <w:r>
              <w:t>English                                           10</w:t>
            </w:r>
          </w:p>
          <w:p w14:paraId="122CF755" w14:textId="77777777" w:rsidR="00C0389A" w:rsidRDefault="00C0389A" w:rsidP="009F687B">
            <w:r>
              <w:t xml:space="preserve">Other European </w:t>
            </w:r>
          </w:p>
          <w:p w14:paraId="6219334C" w14:textId="77777777" w:rsidR="00C0389A" w:rsidRDefault="00C0389A" w:rsidP="009F687B">
            <w:r>
              <w:t>Languages                                     11</w:t>
            </w:r>
          </w:p>
          <w:p w14:paraId="7BD1C605" w14:textId="77777777" w:rsidR="00C0389A" w:rsidRDefault="00C0389A" w:rsidP="009F687B">
            <w:r>
              <w:t>Don’t know                                   99</w:t>
            </w:r>
          </w:p>
        </w:tc>
      </w:tr>
      <w:tr w:rsidR="00C0389A" w14:paraId="25F80A3A" w14:textId="77777777" w:rsidTr="009F687B">
        <w:tc>
          <w:tcPr>
            <w:tcW w:w="2070" w:type="dxa"/>
          </w:tcPr>
          <w:p w14:paraId="482461F2" w14:textId="77777777" w:rsidR="00C0389A" w:rsidRPr="00830C7D" w:rsidRDefault="00C0389A" w:rsidP="009F687B">
            <w:pPr>
              <w:jc w:val="right"/>
              <w:rPr>
                <w:b/>
              </w:rPr>
            </w:pPr>
            <w:r>
              <w:rPr>
                <w:b/>
              </w:rPr>
              <w:t>Prefill</w:t>
            </w:r>
          </w:p>
        </w:tc>
        <w:tc>
          <w:tcPr>
            <w:tcW w:w="6835" w:type="dxa"/>
          </w:tcPr>
          <w:p w14:paraId="36CE5DFA" w14:textId="77777777" w:rsidR="00C0389A" w:rsidRDefault="00C0389A" w:rsidP="009F687B"/>
        </w:tc>
      </w:tr>
      <w:tr w:rsidR="00C0389A" w14:paraId="52F43A21" w14:textId="77777777" w:rsidTr="009F687B">
        <w:tc>
          <w:tcPr>
            <w:tcW w:w="2070" w:type="dxa"/>
          </w:tcPr>
          <w:p w14:paraId="37AD14B5" w14:textId="77777777" w:rsidR="00C0389A" w:rsidRPr="00830C7D" w:rsidRDefault="00C0389A" w:rsidP="009F687B">
            <w:pPr>
              <w:jc w:val="right"/>
              <w:rPr>
                <w:b/>
              </w:rPr>
            </w:pPr>
            <w:r w:rsidRPr="00830C7D">
              <w:rPr>
                <w:b/>
              </w:rPr>
              <w:t>Consistency checks</w:t>
            </w:r>
          </w:p>
        </w:tc>
        <w:tc>
          <w:tcPr>
            <w:tcW w:w="6835" w:type="dxa"/>
          </w:tcPr>
          <w:p w14:paraId="06004218" w14:textId="77777777" w:rsidR="00C0389A" w:rsidRDefault="00C0389A" w:rsidP="009F687B">
            <w:r>
              <w:t>None</w:t>
            </w:r>
          </w:p>
        </w:tc>
      </w:tr>
      <w:tr w:rsidR="00C0389A" w14:paraId="6C0139EE" w14:textId="77777777" w:rsidTr="009F687B">
        <w:tc>
          <w:tcPr>
            <w:tcW w:w="2070" w:type="dxa"/>
          </w:tcPr>
          <w:p w14:paraId="7E66F2A7"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4E77FBBC" w14:textId="77777777" w:rsidR="00C0389A" w:rsidRDefault="00C0389A" w:rsidP="009F687B">
            <w:r w:rsidRPr="00A2263E">
              <w:rPr>
                <w:color w:val="FF0000"/>
                <w:highlight w:val="yellow"/>
              </w:rPr>
              <w:t>H13.b</w:t>
            </w:r>
          </w:p>
        </w:tc>
      </w:tr>
      <w:tr w:rsidR="00C0389A" w14:paraId="26A96A01" w14:textId="77777777" w:rsidTr="009F687B">
        <w:tc>
          <w:tcPr>
            <w:tcW w:w="2070" w:type="dxa"/>
          </w:tcPr>
          <w:p w14:paraId="0618491D" w14:textId="77777777" w:rsidR="00C0389A" w:rsidRDefault="00C0389A" w:rsidP="009F687B">
            <w:pPr>
              <w:jc w:val="right"/>
              <w:rPr>
                <w:b/>
                <w:color w:val="FF0000"/>
              </w:rPr>
            </w:pPr>
            <w:r>
              <w:rPr>
                <w:b/>
                <w:color w:val="FF0000"/>
              </w:rPr>
              <w:t>Error message</w:t>
            </w:r>
          </w:p>
        </w:tc>
        <w:tc>
          <w:tcPr>
            <w:tcW w:w="6835" w:type="dxa"/>
          </w:tcPr>
          <w:p w14:paraId="6CB99581" w14:textId="77777777" w:rsidR="00C0389A" w:rsidRDefault="00C0389A" w:rsidP="009F687B">
            <w:pPr>
              <w:rPr>
                <w:color w:val="FF0000"/>
              </w:rPr>
            </w:pPr>
            <w:r>
              <w:t>None</w:t>
            </w:r>
          </w:p>
        </w:tc>
      </w:tr>
      <w:tr w:rsidR="00C0389A" w14:paraId="614B3511" w14:textId="77777777" w:rsidTr="009F687B">
        <w:tc>
          <w:tcPr>
            <w:tcW w:w="2070" w:type="dxa"/>
          </w:tcPr>
          <w:p w14:paraId="4C5470D2" w14:textId="77777777" w:rsidR="00C0389A" w:rsidRDefault="00C0389A" w:rsidP="009F687B">
            <w:pPr>
              <w:jc w:val="right"/>
              <w:rPr>
                <w:b/>
                <w:color w:val="FF0000"/>
              </w:rPr>
            </w:pPr>
            <w:r>
              <w:rPr>
                <w:b/>
                <w:color w:val="FF0000"/>
              </w:rPr>
              <w:t>Programmer Instructions</w:t>
            </w:r>
          </w:p>
        </w:tc>
        <w:tc>
          <w:tcPr>
            <w:tcW w:w="6835" w:type="dxa"/>
          </w:tcPr>
          <w:p w14:paraId="5E78F491" w14:textId="77777777" w:rsidR="00C0389A" w:rsidRDefault="00C0389A" w:rsidP="009F687B"/>
        </w:tc>
      </w:tr>
      <w:tr w:rsidR="00C0389A" w14:paraId="2DE20CDA" w14:textId="77777777" w:rsidTr="009F687B">
        <w:tc>
          <w:tcPr>
            <w:tcW w:w="2070" w:type="dxa"/>
          </w:tcPr>
          <w:p w14:paraId="1D3FB794" w14:textId="77777777" w:rsidR="00C0389A" w:rsidRDefault="00C0389A" w:rsidP="009F687B">
            <w:pPr>
              <w:jc w:val="right"/>
              <w:rPr>
                <w:b/>
                <w:color w:val="FF0000"/>
              </w:rPr>
            </w:pPr>
            <w:r>
              <w:rPr>
                <w:b/>
                <w:color w:val="FF0000"/>
              </w:rPr>
              <w:t>Change log</w:t>
            </w:r>
          </w:p>
        </w:tc>
        <w:tc>
          <w:tcPr>
            <w:tcW w:w="6835" w:type="dxa"/>
          </w:tcPr>
          <w:p w14:paraId="3072598C" w14:textId="77777777" w:rsidR="00C0389A" w:rsidRDefault="00C0389A" w:rsidP="009F687B"/>
        </w:tc>
      </w:tr>
      <w:tr w:rsidR="00C0389A" w14:paraId="38F04608" w14:textId="77777777" w:rsidTr="009F687B">
        <w:tc>
          <w:tcPr>
            <w:tcW w:w="2070" w:type="dxa"/>
          </w:tcPr>
          <w:p w14:paraId="5413DB7D" w14:textId="77777777" w:rsidR="00C0389A" w:rsidRDefault="00C0389A" w:rsidP="009F687B">
            <w:pPr>
              <w:jc w:val="right"/>
              <w:rPr>
                <w:b/>
                <w:color w:val="FF0000"/>
              </w:rPr>
            </w:pPr>
          </w:p>
        </w:tc>
        <w:tc>
          <w:tcPr>
            <w:tcW w:w="6835" w:type="dxa"/>
          </w:tcPr>
          <w:p w14:paraId="18D83184" w14:textId="77777777" w:rsidR="00C0389A" w:rsidRDefault="00C0389A" w:rsidP="009F687B"/>
        </w:tc>
      </w:tr>
    </w:tbl>
    <w:p w14:paraId="74BB79C5" w14:textId="77777777" w:rsidR="00C0389A" w:rsidRDefault="00C0389A" w:rsidP="00C0389A"/>
    <w:p w14:paraId="573B64BD" w14:textId="77777777" w:rsidR="00C0389A" w:rsidRDefault="00C0389A" w:rsidP="00C0389A"/>
    <w:p w14:paraId="1C948F56" w14:textId="77777777" w:rsidR="00C0389A" w:rsidRDefault="00C0389A" w:rsidP="00C0389A">
      <w:pPr>
        <w:pStyle w:val="Heading2"/>
      </w:pPr>
      <w:r>
        <w:t>Field: H13.b Main language spoken</w:t>
      </w:r>
    </w:p>
    <w:tbl>
      <w:tblPr>
        <w:tblStyle w:val="TableGrid"/>
        <w:tblW w:w="0" w:type="auto"/>
        <w:tblInd w:w="445" w:type="dxa"/>
        <w:tblLook w:val="04A0" w:firstRow="1" w:lastRow="0" w:firstColumn="1" w:lastColumn="0" w:noHBand="0" w:noVBand="1"/>
      </w:tblPr>
      <w:tblGrid>
        <w:gridCol w:w="2070"/>
        <w:gridCol w:w="6835"/>
      </w:tblGrid>
      <w:tr w:rsidR="00C0389A" w14:paraId="5FFDC63F" w14:textId="77777777" w:rsidTr="009F687B">
        <w:tc>
          <w:tcPr>
            <w:tcW w:w="2070" w:type="dxa"/>
          </w:tcPr>
          <w:p w14:paraId="0A4BA692" w14:textId="77777777" w:rsidR="00C0389A" w:rsidRPr="00830C7D" w:rsidRDefault="00C0389A" w:rsidP="009F687B">
            <w:pPr>
              <w:jc w:val="right"/>
              <w:rPr>
                <w:b/>
              </w:rPr>
            </w:pPr>
            <w:r w:rsidRPr="00830C7D">
              <w:rPr>
                <w:b/>
              </w:rPr>
              <w:t>Description</w:t>
            </w:r>
          </w:p>
        </w:tc>
        <w:tc>
          <w:tcPr>
            <w:tcW w:w="6835" w:type="dxa"/>
          </w:tcPr>
          <w:p w14:paraId="1341D7BA" w14:textId="77777777" w:rsidR="00C0389A" w:rsidRDefault="00C0389A" w:rsidP="009F687B">
            <w:r>
              <w:t>Main language spoken at home</w:t>
            </w:r>
          </w:p>
        </w:tc>
      </w:tr>
      <w:tr w:rsidR="00C0389A" w14:paraId="13483355" w14:textId="77777777" w:rsidTr="009F687B">
        <w:tc>
          <w:tcPr>
            <w:tcW w:w="2070" w:type="dxa"/>
          </w:tcPr>
          <w:p w14:paraId="25AB4A43" w14:textId="77777777" w:rsidR="00C0389A" w:rsidRPr="00830C7D" w:rsidRDefault="00C0389A" w:rsidP="009F687B">
            <w:pPr>
              <w:jc w:val="right"/>
              <w:rPr>
                <w:b/>
              </w:rPr>
            </w:pPr>
            <w:r w:rsidRPr="00830C7D">
              <w:rPr>
                <w:b/>
              </w:rPr>
              <w:t>Name</w:t>
            </w:r>
          </w:p>
        </w:tc>
        <w:tc>
          <w:tcPr>
            <w:tcW w:w="6835" w:type="dxa"/>
          </w:tcPr>
          <w:p w14:paraId="374CAAFB" w14:textId="77777777" w:rsidR="00C0389A" w:rsidRDefault="00C0389A" w:rsidP="009F687B">
            <w:r>
              <w:t>LANGUAGE_SPOKEN</w:t>
            </w:r>
          </w:p>
        </w:tc>
      </w:tr>
      <w:tr w:rsidR="00C0389A" w14:paraId="706D394E" w14:textId="77777777" w:rsidTr="009F687B">
        <w:tc>
          <w:tcPr>
            <w:tcW w:w="2070" w:type="dxa"/>
          </w:tcPr>
          <w:p w14:paraId="53E5F6AE" w14:textId="77777777" w:rsidR="00C0389A" w:rsidRPr="00830C7D" w:rsidRDefault="00C0389A" w:rsidP="009F687B">
            <w:pPr>
              <w:jc w:val="right"/>
              <w:rPr>
                <w:b/>
              </w:rPr>
            </w:pPr>
            <w:r>
              <w:rPr>
                <w:b/>
              </w:rPr>
              <w:t>Type</w:t>
            </w:r>
          </w:p>
        </w:tc>
        <w:tc>
          <w:tcPr>
            <w:tcW w:w="6835" w:type="dxa"/>
          </w:tcPr>
          <w:p w14:paraId="383550E5" w14:textId="77777777" w:rsidR="00C0389A" w:rsidRDefault="00C0389A" w:rsidP="009F687B">
            <w:r>
              <w:t>Numeric</w:t>
            </w:r>
          </w:p>
        </w:tc>
      </w:tr>
      <w:tr w:rsidR="00C0389A" w14:paraId="1A2D4DF7" w14:textId="77777777" w:rsidTr="009F687B">
        <w:tc>
          <w:tcPr>
            <w:tcW w:w="2070" w:type="dxa"/>
          </w:tcPr>
          <w:p w14:paraId="293C568E" w14:textId="77777777" w:rsidR="00C0389A" w:rsidRPr="00830C7D" w:rsidRDefault="00C0389A" w:rsidP="009F687B">
            <w:pPr>
              <w:jc w:val="right"/>
              <w:rPr>
                <w:b/>
              </w:rPr>
            </w:pPr>
            <w:r w:rsidRPr="00830C7D">
              <w:rPr>
                <w:b/>
              </w:rPr>
              <w:t>Universe</w:t>
            </w:r>
          </w:p>
        </w:tc>
        <w:tc>
          <w:tcPr>
            <w:tcW w:w="6835" w:type="dxa"/>
          </w:tcPr>
          <w:p w14:paraId="0AD14AC0" w14:textId="77777777" w:rsidR="00C0389A" w:rsidRDefault="00C0389A" w:rsidP="009F687B">
            <w:r>
              <w:t>Household Type = 100</w:t>
            </w:r>
          </w:p>
        </w:tc>
      </w:tr>
      <w:tr w:rsidR="00C0389A" w14:paraId="695FDFD7" w14:textId="77777777" w:rsidTr="009F687B">
        <w:tc>
          <w:tcPr>
            <w:tcW w:w="2070" w:type="dxa"/>
          </w:tcPr>
          <w:p w14:paraId="5714C8A2" w14:textId="77777777" w:rsidR="00C0389A" w:rsidRPr="00830C7D" w:rsidRDefault="00C0389A" w:rsidP="009F687B">
            <w:pPr>
              <w:jc w:val="right"/>
              <w:rPr>
                <w:b/>
              </w:rPr>
            </w:pPr>
            <w:r w:rsidRPr="00830C7D">
              <w:rPr>
                <w:b/>
              </w:rPr>
              <w:t>Question text</w:t>
            </w:r>
          </w:p>
        </w:tc>
        <w:tc>
          <w:tcPr>
            <w:tcW w:w="6835" w:type="dxa"/>
          </w:tcPr>
          <w:p w14:paraId="5361C8C4" w14:textId="77777777" w:rsidR="00C0389A" w:rsidRDefault="00C0389A" w:rsidP="009F687B">
            <w:commentRangeStart w:id="133"/>
            <w:r w:rsidRPr="001B10B8">
              <w:t>What is the MAIN language spoken in this household?</w:t>
            </w:r>
            <w:commentRangeEnd w:id="133"/>
            <w:r w:rsidR="00364885">
              <w:rPr>
                <w:rStyle w:val="CommentReference"/>
              </w:rPr>
              <w:commentReference w:id="133"/>
            </w:r>
          </w:p>
        </w:tc>
      </w:tr>
      <w:tr w:rsidR="00C0389A" w14:paraId="18293593" w14:textId="77777777" w:rsidTr="009F687B">
        <w:tc>
          <w:tcPr>
            <w:tcW w:w="2070" w:type="dxa"/>
          </w:tcPr>
          <w:p w14:paraId="1E1B36BD" w14:textId="77777777" w:rsidR="00C0389A" w:rsidRPr="00830C7D" w:rsidRDefault="00C0389A" w:rsidP="009F687B">
            <w:pPr>
              <w:jc w:val="right"/>
              <w:rPr>
                <w:b/>
              </w:rPr>
            </w:pPr>
            <w:r w:rsidRPr="00830C7D">
              <w:rPr>
                <w:b/>
              </w:rPr>
              <w:t>Help text</w:t>
            </w:r>
          </w:p>
        </w:tc>
        <w:tc>
          <w:tcPr>
            <w:tcW w:w="6835" w:type="dxa"/>
          </w:tcPr>
          <w:p w14:paraId="150FBF43" w14:textId="77777777" w:rsidR="00C0389A" w:rsidRDefault="00C0389A" w:rsidP="009F687B">
            <w:r w:rsidRPr="00246A04">
              <w:t xml:space="preserve">Record MAIN </w:t>
            </w:r>
            <w:r>
              <w:t>language spoken at home from code list</w:t>
            </w:r>
          </w:p>
        </w:tc>
      </w:tr>
      <w:tr w:rsidR="00C0389A" w14:paraId="5A73EFFF" w14:textId="77777777" w:rsidTr="009F687B">
        <w:tc>
          <w:tcPr>
            <w:tcW w:w="2070" w:type="dxa"/>
          </w:tcPr>
          <w:p w14:paraId="7FF8FFC5" w14:textId="77777777" w:rsidR="00C0389A" w:rsidRPr="00830C7D" w:rsidRDefault="00C0389A" w:rsidP="009F687B">
            <w:pPr>
              <w:jc w:val="right"/>
              <w:rPr>
                <w:b/>
              </w:rPr>
            </w:pPr>
            <w:r w:rsidRPr="00830C7D">
              <w:rPr>
                <w:b/>
              </w:rPr>
              <w:t>Valid range</w:t>
            </w:r>
          </w:p>
        </w:tc>
        <w:tc>
          <w:tcPr>
            <w:tcW w:w="6835" w:type="dxa"/>
          </w:tcPr>
          <w:p w14:paraId="0E7931B0" w14:textId="77777777" w:rsidR="00C0389A" w:rsidRDefault="00C0389A" w:rsidP="009F687B">
            <w:r>
              <w:t>01-51,99</w:t>
            </w:r>
          </w:p>
        </w:tc>
      </w:tr>
      <w:tr w:rsidR="00C0389A" w14:paraId="4005B274" w14:textId="77777777" w:rsidTr="009F687B">
        <w:tc>
          <w:tcPr>
            <w:tcW w:w="2070" w:type="dxa"/>
          </w:tcPr>
          <w:p w14:paraId="2CCAF948" w14:textId="77777777" w:rsidR="00C0389A" w:rsidRPr="00830C7D" w:rsidRDefault="00C0389A" w:rsidP="009F687B">
            <w:pPr>
              <w:jc w:val="right"/>
              <w:rPr>
                <w:b/>
              </w:rPr>
            </w:pPr>
            <w:r w:rsidRPr="00830C7D">
              <w:rPr>
                <w:b/>
              </w:rPr>
              <w:t>Responses</w:t>
            </w:r>
          </w:p>
        </w:tc>
        <w:tc>
          <w:tcPr>
            <w:tcW w:w="6835" w:type="dxa"/>
          </w:tcPr>
          <w:p w14:paraId="01CA0B5D" w14:textId="77777777" w:rsidR="00C0389A" w:rsidRDefault="00C0389A" w:rsidP="009F687B">
            <w:pPr>
              <w:rPr>
                <w:lang w:val="de-DE"/>
              </w:rPr>
            </w:pPr>
            <w:r>
              <w:rPr>
                <w:lang w:val="de-DE"/>
              </w:rPr>
              <w:t>Radio Button</w:t>
            </w:r>
          </w:p>
          <w:p w14:paraId="3F2297D9" w14:textId="77777777" w:rsidR="00C0389A" w:rsidRDefault="00C0389A" w:rsidP="009F687B">
            <w:pPr>
              <w:rPr>
                <w:lang w:val="de-DE"/>
              </w:rPr>
            </w:pPr>
          </w:p>
          <w:p w14:paraId="2D2827FE" w14:textId="77777777" w:rsidR="00C0389A" w:rsidRPr="003D681E" w:rsidRDefault="00C0389A" w:rsidP="009F687B">
            <w:pPr>
              <w:rPr>
                <w:lang w:val="de-DE"/>
              </w:rPr>
            </w:pPr>
            <w:r w:rsidRPr="003D681E">
              <w:rPr>
                <w:lang w:val="de-DE"/>
              </w:rPr>
              <w:t>!Kung</w:t>
            </w:r>
            <w:r w:rsidRPr="003D681E">
              <w:rPr>
                <w:lang w:val="de-DE"/>
              </w:rPr>
              <w:tab/>
              <w:t xml:space="preserve">              01</w:t>
            </w:r>
          </w:p>
          <w:p w14:paraId="789302AD" w14:textId="77777777" w:rsidR="00C0389A" w:rsidRPr="003D681E" w:rsidRDefault="00C0389A" w:rsidP="009F687B">
            <w:pPr>
              <w:rPr>
                <w:lang w:val="de-DE"/>
              </w:rPr>
            </w:pPr>
            <w:r w:rsidRPr="003D681E">
              <w:rPr>
                <w:lang w:val="de-DE"/>
              </w:rPr>
              <w:t>Heikum</w:t>
            </w:r>
            <w:r w:rsidRPr="003D681E">
              <w:rPr>
                <w:lang w:val="de-DE"/>
              </w:rPr>
              <w:tab/>
              <w:t xml:space="preserve">              02</w:t>
            </w:r>
          </w:p>
          <w:p w14:paraId="3ADAAB06" w14:textId="77777777" w:rsidR="00C0389A" w:rsidRPr="003D681E" w:rsidRDefault="00C0389A" w:rsidP="009F687B">
            <w:pPr>
              <w:rPr>
                <w:lang w:val="de-DE"/>
              </w:rPr>
            </w:pPr>
            <w:r w:rsidRPr="003D681E">
              <w:rPr>
                <w:lang w:val="de-DE"/>
              </w:rPr>
              <w:t>Ju/’hoansi</w:t>
            </w:r>
            <w:r w:rsidRPr="003D681E">
              <w:rPr>
                <w:lang w:val="de-DE"/>
              </w:rPr>
              <w:tab/>
              <w:t>03</w:t>
            </w:r>
          </w:p>
          <w:p w14:paraId="71DFC88A" w14:textId="77777777" w:rsidR="00C0389A" w:rsidRPr="003D681E" w:rsidRDefault="00C0389A" w:rsidP="009F687B">
            <w:pPr>
              <w:rPr>
                <w:lang w:val="de-DE"/>
              </w:rPr>
            </w:pPr>
            <w:r w:rsidRPr="003D681E">
              <w:rPr>
                <w:lang w:val="de-DE"/>
              </w:rPr>
              <w:t>Silozi (Sikololo)</w:t>
            </w:r>
            <w:r w:rsidRPr="003D681E">
              <w:rPr>
                <w:lang w:val="de-DE"/>
              </w:rPr>
              <w:tab/>
              <w:t>04</w:t>
            </w:r>
          </w:p>
          <w:p w14:paraId="311D3B4A" w14:textId="77777777" w:rsidR="00C0389A" w:rsidRPr="003D681E" w:rsidRDefault="00C0389A" w:rsidP="009F687B">
            <w:pPr>
              <w:rPr>
                <w:lang w:val="de-DE"/>
              </w:rPr>
            </w:pPr>
            <w:r w:rsidRPr="003D681E">
              <w:rPr>
                <w:lang w:val="de-DE"/>
              </w:rPr>
              <w:t>Sifwe</w:t>
            </w:r>
            <w:r w:rsidRPr="003D681E">
              <w:rPr>
                <w:lang w:val="de-DE"/>
              </w:rPr>
              <w:tab/>
              <w:t xml:space="preserve">              05</w:t>
            </w:r>
          </w:p>
          <w:p w14:paraId="497841C0" w14:textId="77777777" w:rsidR="00C0389A" w:rsidRPr="003D681E" w:rsidRDefault="00C0389A" w:rsidP="009F687B">
            <w:pPr>
              <w:rPr>
                <w:lang w:val="de-DE"/>
              </w:rPr>
            </w:pPr>
            <w:r w:rsidRPr="003D681E">
              <w:rPr>
                <w:lang w:val="de-DE"/>
              </w:rPr>
              <w:t>Sisubiya</w:t>
            </w:r>
            <w:r w:rsidRPr="003D681E">
              <w:rPr>
                <w:lang w:val="de-DE"/>
              </w:rPr>
              <w:tab/>
              <w:t>06</w:t>
            </w:r>
          </w:p>
          <w:p w14:paraId="257F419C" w14:textId="77777777" w:rsidR="00C0389A" w:rsidRPr="003D681E" w:rsidRDefault="00C0389A" w:rsidP="009F687B">
            <w:pPr>
              <w:rPr>
                <w:lang w:val="de-DE"/>
              </w:rPr>
            </w:pPr>
            <w:r w:rsidRPr="003D681E">
              <w:rPr>
                <w:lang w:val="de-DE"/>
              </w:rPr>
              <w:t>Siyeyi (Yei)</w:t>
            </w:r>
            <w:r w:rsidRPr="003D681E">
              <w:rPr>
                <w:lang w:val="de-DE"/>
              </w:rPr>
              <w:tab/>
              <w:t>07</w:t>
            </w:r>
          </w:p>
          <w:p w14:paraId="1E04D5DD" w14:textId="77777777" w:rsidR="00C0389A" w:rsidRPr="003D681E" w:rsidRDefault="00C0389A" w:rsidP="009F687B">
            <w:pPr>
              <w:rPr>
                <w:lang w:val="de-DE"/>
              </w:rPr>
            </w:pPr>
            <w:r w:rsidRPr="003D681E">
              <w:rPr>
                <w:lang w:val="de-DE"/>
              </w:rPr>
              <w:t>Totela</w:t>
            </w:r>
            <w:r w:rsidRPr="003D681E">
              <w:rPr>
                <w:lang w:val="de-DE"/>
              </w:rPr>
              <w:tab/>
              <w:t xml:space="preserve">              08</w:t>
            </w:r>
          </w:p>
          <w:p w14:paraId="3A8D511C" w14:textId="77777777" w:rsidR="00C0389A" w:rsidRPr="003D681E" w:rsidRDefault="00C0389A" w:rsidP="009F687B">
            <w:pPr>
              <w:rPr>
                <w:lang w:val="de-DE"/>
              </w:rPr>
            </w:pPr>
            <w:r w:rsidRPr="003D681E">
              <w:rPr>
                <w:lang w:val="de-DE"/>
              </w:rPr>
              <w:t>Otjiherero</w:t>
            </w:r>
            <w:r w:rsidRPr="003D681E">
              <w:rPr>
                <w:lang w:val="de-DE"/>
              </w:rPr>
              <w:tab/>
              <w:t>09</w:t>
            </w:r>
          </w:p>
          <w:p w14:paraId="5A6D6022" w14:textId="77777777" w:rsidR="00C0389A" w:rsidRPr="003D681E" w:rsidRDefault="00C0389A" w:rsidP="009F687B">
            <w:pPr>
              <w:rPr>
                <w:lang w:val="de-DE"/>
              </w:rPr>
            </w:pPr>
            <w:r w:rsidRPr="003D681E">
              <w:rPr>
                <w:lang w:val="de-DE"/>
              </w:rPr>
              <w:t>Otjimbanderu</w:t>
            </w:r>
            <w:r w:rsidRPr="003D681E">
              <w:rPr>
                <w:lang w:val="de-DE"/>
              </w:rPr>
              <w:tab/>
              <w:t>10</w:t>
            </w:r>
          </w:p>
          <w:p w14:paraId="310DE4B3" w14:textId="77777777" w:rsidR="00C0389A" w:rsidRPr="003D681E" w:rsidRDefault="00C0389A" w:rsidP="009F687B">
            <w:pPr>
              <w:rPr>
                <w:lang w:val="de-DE"/>
              </w:rPr>
            </w:pPr>
            <w:r w:rsidRPr="003D681E">
              <w:rPr>
                <w:lang w:val="de-DE"/>
              </w:rPr>
              <w:t>Oruzemba</w:t>
            </w:r>
            <w:r w:rsidRPr="003D681E">
              <w:rPr>
                <w:lang w:val="de-DE"/>
              </w:rPr>
              <w:tab/>
              <w:t>11</w:t>
            </w:r>
          </w:p>
          <w:p w14:paraId="7D0B7387" w14:textId="77777777" w:rsidR="00C0389A" w:rsidRPr="003D681E" w:rsidRDefault="00C0389A" w:rsidP="009F687B">
            <w:pPr>
              <w:rPr>
                <w:lang w:val="de-DE"/>
              </w:rPr>
            </w:pPr>
            <w:r w:rsidRPr="003D681E">
              <w:rPr>
                <w:lang w:val="de-DE"/>
              </w:rPr>
              <w:t>Otjizimba</w:t>
            </w:r>
            <w:r w:rsidRPr="003D681E">
              <w:rPr>
                <w:lang w:val="de-DE"/>
              </w:rPr>
              <w:tab/>
              <w:t>12</w:t>
            </w:r>
          </w:p>
          <w:p w14:paraId="3B5BED57" w14:textId="77777777" w:rsidR="00C0389A" w:rsidRPr="003D681E" w:rsidRDefault="00C0389A" w:rsidP="009F687B">
            <w:pPr>
              <w:rPr>
                <w:lang w:val="de-DE"/>
              </w:rPr>
            </w:pPr>
            <w:r w:rsidRPr="003D681E">
              <w:rPr>
                <w:lang w:val="de-DE"/>
              </w:rPr>
              <w:t>Otjindongona</w:t>
            </w:r>
            <w:r w:rsidRPr="003D681E">
              <w:rPr>
                <w:lang w:val="de-DE"/>
              </w:rPr>
              <w:tab/>
              <w:t>13</w:t>
            </w:r>
          </w:p>
          <w:p w14:paraId="50AD00A4" w14:textId="77777777" w:rsidR="00C0389A" w:rsidRPr="003D681E" w:rsidRDefault="00C0389A" w:rsidP="009F687B">
            <w:pPr>
              <w:rPr>
                <w:lang w:val="de-DE"/>
              </w:rPr>
            </w:pPr>
            <w:r w:rsidRPr="003D681E">
              <w:rPr>
                <w:lang w:val="de-DE"/>
              </w:rPr>
              <w:t>Otjihakahona</w:t>
            </w:r>
            <w:r w:rsidRPr="003D681E">
              <w:rPr>
                <w:lang w:val="de-DE"/>
              </w:rPr>
              <w:tab/>
              <w:t>14</w:t>
            </w:r>
          </w:p>
          <w:p w14:paraId="17FE6BD9" w14:textId="77777777" w:rsidR="00C0389A" w:rsidRPr="003D681E" w:rsidRDefault="00C0389A" w:rsidP="009F687B">
            <w:pPr>
              <w:rPr>
                <w:lang w:val="de-DE"/>
              </w:rPr>
            </w:pPr>
            <w:r w:rsidRPr="003D681E">
              <w:rPr>
                <w:lang w:val="de-DE"/>
              </w:rPr>
              <w:t>Otjitjavikwa</w:t>
            </w:r>
            <w:r w:rsidRPr="003D681E">
              <w:rPr>
                <w:lang w:val="de-DE"/>
              </w:rPr>
              <w:tab/>
              <w:t>15</w:t>
            </w:r>
          </w:p>
          <w:p w14:paraId="167C1643" w14:textId="77777777" w:rsidR="00C0389A" w:rsidRPr="003D681E" w:rsidRDefault="00C0389A" w:rsidP="009F687B">
            <w:pPr>
              <w:rPr>
                <w:lang w:val="de-DE"/>
              </w:rPr>
            </w:pPr>
            <w:r w:rsidRPr="003D681E">
              <w:rPr>
                <w:lang w:val="de-DE"/>
              </w:rPr>
              <w:t>Rukwangali</w:t>
            </w:r>
            <w:r w:rsidRPr="003D681E">
              <w:rPr>
                <w:lang w:val="de-DE"/>
              </w:rPr>
              <w:tab/>
              <w:t>16</w:t>
            </w:r>
          </w:p>
          <w:p w14:paraId="316EC52F" w14:textId="77777777" w:rsidR="00C0389A" w:rsidRPr="003D681E" w:rsidRDefault="00C0389A" w:rsidP="009F687B">
            <w:pPr>
              <w:rPr>
                <w:lang w:val="de-DE"/>
              </w:rPr>
            </w:pPr>
            <w:r w:rsidRPr="003D681E">
              <w:rPr>
                <w:lang w:val="de-DE"/>
              </w:rPr>
              <w:t>Rushambyu</w:t>
            </w:r>
            <w:r w:rsidRPr="003D681E">
              <w:rPr>
                <w:lang w:val="de-DE"/>
              </w:rPr>
              <w:tab/>
              <w:t>17</w:t>
            </w:r>
          </w:p>
          <w:p w14:paraId="018F6270" w14:textId="77777777" w:rsidR="00C0389A" w:rsidRPr="003D681E" w:rsidRDefault="00C0389A" w:rsidP="009F687B">
            <w:pPr>
              <w:rPr>
                <w:lang w:val="de-DE"/>
              </w:rPr>
            </w:pPr>
            <w:r w:rsidRPr="003D681E">
              <w:rPr>
                <w:lang w:val="de-DE"/>
              </w:rPr>
              <w:t>Rugciriku</w:t>
            </w:r>
            <w:r w:rsidRPr="003D681E">
              <w:rPr>
                <w:lang w:val="de-DE"/>
              </w:rPr>
              <w:tab/>
              <w:t>18</w:t>
            </w:r>
          </w:p>
          <w:p w14:paraId="74C0054D" w14:textId="77777777" w:rsidR="00C0389A" w:rsidRPr="003D681E" w:rsidRDefault="00C0389A" w:rsidP="009F687B">
            <w:pPr>
              <w:rPr>
                <w:lang w:val="de-DE"/>
              </w:rPr>
            </w:pPr>
            <w:r w:rsidRPr="003D681E">
              <w:rPr>
                <w:lang w:val="de-DE"/>
              </w:rPr>
              <w:t>Thimbukushu</w:t>
            </w:r>
            <w:r w:rsidRPr="003D681E">
              <w:rPr>
                <w:lang w:val="de-DE"/>
              </w:rPr>
              <w:tab/>
              <w:t>19</w:t>
            </w:r>
          </w:p>
          <w:p w14:paraId="05985808" w14:textId="77777777" w:rsidR="00C0389A" w:rsidRDefault="00C0389A" w:rsidP="009F687B">
            <w:proofErr w:type="spellStart"/>
            <w:r>
              <w:t>Rumanyo</w:t>
            </w:r>
            <w:proofErr w:type="spellEnd"/>
            <w:r>
              <w:tab/>
              <w:t>20</w:t>
            </w:r>
          </w:p>
          <w:p w14:paraId="4075F011" w14:textId="77777777" w:rsidR="00C0389A" w:rsidRDefault="00C0389A" w:rsidP="009F687B">
            <w:proofErr w:type="spellStart"/>
            <w:r>
              <w:t>Rukavango</w:t>
            </w:r>
            <w:proofErr w:type="spellEnd"/>
            <w:r>
              <w:t xml:space="preserve">, </w:t>
            </w:r>
          </w:p>
          <w:p w14:paraId="078788C2" w14:textId="77777777" w:rsidR="00C0389A" w:rsidRDefault="00C0389A" w:rsidP="009F687B">
            <w:r>
              <w:t xml:space="preserve">N.E.C </w:t>
            </w:r>
            <w:r>
              <w:tab/>
              <w:t xml:space="preserve">              21</w:t>
            </w:r>
          </w:p>
          <w:p w14:paraId="75962003" w14:textId="77777777" w:rsidR="00C0389A" w:rsidRPr="003D681E" w:rsidRDefault="00C0389A" w:rsidP="009F687B">
            <w:pPr>
              <w:rPr>
                <w:lang w:val="de-DE"/>
              </w:rPr>
            </w:pPr>
            <w:r w:rsidRPr="003D681E">
              <w:rPr>
                <w:lang w:val="de-DE"/>
              </w:rPr>
              <w:t>Nama/Damara</w:t>
            </w:r>
            <w:r w:rsidRPr="003D681E">
              <w:rPr>
                <w:lang w:val="de-DE"/>
              </w:rPr>
              <w:tab/>
              <w:t>22</w:t>
            </w:r>
          </w:p>
          <w:p w14:paraId="1B57135F" w14:textId="77777777" w:rsidR="00C0389A" w:rsidRPr="003D681E" w:rsidRDefault="00C0389A" w:rsidP="009F687B">
            <w:pPr>
              <w:rPr>
                <w:lang w:val="de-DE"/>
              </w:rPr>
            </w:pPr>
            <w:r w:rsidRPr="003D681E">
              <w:rPr>
                <w:lang w:val="de-DE"/>
              </w:rPr>
              <w:t>Damara/Nama</w:t>
            </w:r>
            <w:r w:rsidRPr="003D681E">
              <w:rPr>
                <w:lang w:val="de-DE"/>
              </w:rPr>
              <w:tab/>
              <w:t>23</w:t>
            </w:r>
          </w:p>
          <w:p w14:paraId="768ED5C9" w14:textId="77777777" w:rsidR="00C0389A" w:rsidRPr="003D681E" w:rsidRDefault="00C0389A" w:rsidP="009F687B">
            <w:pPr>
              <w:rPr>
                <w:lang w:val="de-DE"/>
              </w:rPr>
            </w:pPr>
            <w:r w:rsidRPr="003D681E">
              <w:rPr>
                <w:lang w:val="de-DE"/>
              </w:rPr>
              <w:t>Oshikwanyama</w:t>
            </w:r>
            <w:r w:rsidRPr="003D681E">
              <w:rPr>
                <w:lang w:val="de-DE"/>
              </w:rPr>
              <w:tab/>
              <w:t>24</w:t>
            </w:r>
          </w:p>
          <w:p w14:paraId="60AC7BA6" w14:textId="77777777" w:rsidR="00C0389A" w:rsidRPr="003D681E" w:rsidRDefault="00C0389A" w:rsidP="009F687B">
            <w:pPr>
              <w:rPr>
                <w:lang w:val="de-DE"/>
              </w:rPr>
            </w:pPr>
            <w:r w:rsidRPr="003D681E">
              <w:rPr>
                <w:lang w:val="de-DE"/>
              </w:rPr>
              <w:t>Oshindonga</w:t>
            </w:r>
            <w:r w:rsidRPr="003D681E">
              <w:rPr>
                <w:lang w:val="de-DE"/>
              </w:rPr>
              <w:tab/>
              <w:t>25</w:t>
            </w:r>
          </w:p>
          <w:p w14:paraId="5410846B" w14:textId="77777777" w:rsidR="00C0389A" w:rsidRPr="003D681E" w:rsidRDefault="00C0389A" w:rsidP="009F687B">
            <w:pPr>
              <w:rPr>
                <w:lang w:val="de-DE"/>
              </w:rPr>
            </w:pPr>
            <w:r w:rsidRPr="003D681E">
              <w:rPr>
                <w:lang w:val="de-DE"/>
              </w:rPr>
              <w:t>Otshikwambi</w:t>
            </w:r>
            <w:r w:rsidRPr="003D681E">
              <w:rPr>
                <w:lang w:val="de-DE"/>
              </w:rPr>
              <w:tab/>
              <w:t>26</w:t>
            </w:r>
          </w:p>
          <w:p w14:paraId="18B4D30B" w14:textId="77777777" w:rsidR="00C0389A" w:rsidRPr="003D681E" w:rsidRDefault="00C0389A" w:rsidP="009F687B">
            <w:pPr>
              <w:rPr>
                <w:lang w:val="de-DE"/>
              </w:rPr>
            </w:pPr>
            <w:r w:rsidRPr="003D681E">
              <w:rPr>
                <w:lang w:val="de-DE"/>
              </w:rPr>
              <w:t>Oshimbalantu</w:t>
            </w:r>
            <w:r w:rsidRPr="003D681E">
              <w:rPr>
                <w:lang w:val="de-DE"/>
              </w:rPr>
              <w:tab/>
              <w:t>27</w:t>
            </w:r>
          </w:p>
          <w:p w14:paraId="6C10FC20" w14:textId="77777777" w:rsidR="00C0389A" w:rsidRPr="003D681E" w:rsidRDefault="00C0389A" w:rsidP="009F687B">
            <w:pPr>
              <w:rPr>
                <w:lang w:val="de-DE"/>
              </w:rPr>
            </w:pPr>
            <w:r w:rsidRPr="003D681E">
              <w:rPr>
                <w:lang w:val="de-DE"/>
              </w:rPr>
              <w:t>Oshingandjera</w:t>
            </w:r>
            <w:r w:rsidRPr="003D681E">
              <w:rPr>
                <w:lang w:val="de-DE"/>
              </w:rPr>
              <w:tab/>
              <w:t>28</w:t>
            </w:r>
          </w:p>
          <w:p w14:paraId="62A53B21" w14:textId="77777777" w:rsidR="00C0389A" w:rsidRPr="003D681E" w:rsidRDefault="00C0389A" w:rsidP="009F687B">
            <w:pPr>
              <w:rPr>
                <w:lang w:val="de-DE"/>
              </w:rPr>
            </w:pPr>
            <w:r w:rsidRPr="003D681E">
              <w:rPr>
                <w:lang w:val="de-DE"/>
              </w:rPr>
              <w:t>Oshikwaluudhi</w:t>
            </w:r>
            <w:r w:rsidRPr="003D681E">
              <w:rPr>
                <w:lang w:val="de-DE"/>
              </w:rPr>
              <w:tab/>
              <w:t>29</w:t>
            </w:r>
          </w:p>
          <w:p w14:paraId="77DA4337" w14:textId="77777777" w:rsidR="00C0389A" w:rsidRPr="003D681E" w:rsidRDefault="00C0389A" w:rsidP="009F687B">
            <w:pPr>
              <w:rPr>
                <w:lang w:val="de-DE"/>
              </w:rPr>
            </w:pPr>
            <w:r w:rsidRPr="003D681E">
              <w:rPr>
                <w:lang w:val="de-DE"/>
              </w:rPr>
              <w:t>Oshikolonkadhi</w:t>
            </w:r>
            <w:r w:rsidRPr="003D681E">
              <w:rPr>
                <w:lang w:val="de-DE"/>
              </w:rPr>
              <w:tab/>
              <w:t>30</w:t>
            </w:r>
          </w:p>
          <w:p w14:paraId="0B519A35" w14:textId="77777777" w:rsidR="00C0389A" w:rsidRPr="003D681E" w:rsidRDefault="00C0389A" w:rsidP="009F687B">
            <w:pPr>
              <w:rPr>
                <w:lang w:val="de-DE"/>
              </w:rPr>
            </w:pPr>
            <w:r w:rsidRPr="003D681E">
              <w:rPr>
                <w:lang w:val="de-DE"/>
              </w:rPr>
              <w:t xml:space="preserve">Oshiwambo </w:t>
            </w:r>
          </w:p>
          <w:p w14:paraId="5495953B" w14:textId="77777777" w:rsidR="00C0389A" w:rsidRPr="003D681E" w:rsidRDefault="00C0389A" w:rsidP="009F687B">
            <w:pPr>
              <w:rPr>
                <w:lang w:val="de-DE"/>
              </w:rPr>
            </w:pPr>
            <w:r w:rsidRPr="003D681E">
              <w:rPr>
                <w:lang w:val="de-DE"/>
              </w:rPr>
              <w:t>N.E.C</w:t>
            </w:r>
            <w:r w:rsidRPr="003D681E">
              <w:rPr>
                <w:lang w:val="de-DE"/>
              </w:rPr>
              <w:tab/>
              <w:t xml:space="preserve">              31</w:t>
            </w:r>
          </w:p>
          <w:p w14:paraId="098AD832" w14:textId="77777777" w:rsidR="00C0389A" w:rsidRDefault="00C0389A" w:rsidP="009F687B">
            <w:proofErr w:type="spellStart"/>
            <w:r>
              <w:t>Oshimbadja</w:t>
            </w:r>
            <w:proofErr w:type="spellEnd"/>
            <w:r>
              <w:tab/>
              <w:t>32</w:t>
            </w:r>
          </w:p>
          <w:p w14:paraId="2E94AEE3" w14:textId="77777777" w:rsidR="00C0389A" w:rsidRDefault="00C0389A" w:rsidP="009F687B">
            <w:r>
              <w:t>Setswana</w:t>
            </w:r>
            <w:r>
              <w:tab/>
              <w:t>33</w:t>
            </w:r>
          </w:p>
          <w:p w14:paraId="19060133" w14:textId="77777777" w:rsidR="00C0389A" w:rsidRDefault="00C0389A" w:rsidP="009F687B">
            <w:r>
              <w:lastRenderedPageBreak/>
              <w:t>Afrikaans</w:t>
            </w:r>
            <w:r>
              <w:tab/>
              <w:t>34</w:t>
            </w:r>
          </w:p>
          <w:p w14:paraId="1668C6FD" w14:textId="77777777" w:rsidR="00C0389A" w:rsidRDefault="00C0389A" w:rsidP="009F687B">
            <w:r>
              <w:t>German</w:t>
            </w:r>
            <w:r>
              <w:tab/>
              <w:t>35</w:t>
            </w:r>
          </w:p>
          <w:p w14:paraId="4CA699FF" w14:textId="77777777" w:rsidR="00C0389A" w:rsidRDefault="00C0389A" w:rsidP="009F687B">
            <w:r>
              <w:t>English</w:t>
            </w:r>
            <w:r>
              <w:tab/>
              <w:t xml:space="preserve">               36</w:t>
            </w:r>
          </w:p>
          <w:p w14:paraId="2E6EAD6B" w14:textId="77777777" w:rsidR="00C0389A" w:rsidRDefault="00C0389A" w:rsidP="009F687B">
            <w:r>
              <w:t>French</w:t>
            </w:r>
            <w:r>
              <w:tab/>
              <w:t xml:space="preserve">               37</w:t>
            </w:r>
          </w:p>
          <w:p w14:paraId="66FFBD48" w14:textId="77777777" w:rsidR="00C0389A" w:rsidRDefault="00C0389A" w:rsidP="009F687B">
            <w:r>
              <w:t>Italian</w:t>
            </w:r>
            <w:r>
              <w:tab/>
              <w:t xml:space="preserve">               38</w:t>
            </w:r>
          </w:p>
          <w:p w14:paraId="7C0D6412" w14:textId="77777777" w:rsidR="00C0389A" w:rsidRDefault="00C0389A" w:rsidP="009F687B">
            <w:r>
              <w:t>Dutch</w:t>
            </w:r>
            <w:r>
              <w:tab/>
              <w:t xml:space="preserve">               39</w:t>
            </w:r>
          </w:p>
          <w:p w14:paraId="28C4FC7A" w14:textId="77777777" w:rsidR="00C0389A" w:rsidRDefault="00C0389A" w:rsidP="009F687B">
            <w:r>
              <w:t>Portuguese</w:t>
            </w:r>
            <w:r>
              <w:tab/>
              <w:t>40</w:t>
            </w:r>
          </w:p>
          <w:p w14:paraId="2816AA91" w14:textId="77777777" w:rsidR="00C0389A" w:rsidRDefault="00C0389A" w:rsidP="009F687B">
            <w:r>
              <w:t xml:space="preserve">Other European </w:t>
            </w:r>
          </w:p>
          <w:p w14:paraId="089A32C7" w14:textId="77777777" w:rsidR="00C0389A" w:rsidRDefault="00C0389A" w:rsidP="009F687B">
            <w:r>
              <w:t xml:space="preserve">Languages, </w:t>
            </w:r>
          </w:p>
          <w:p w14:paraId="1E9AB551" w14:textId="77777777" w:rsidR="00C0389A" w:rsidRDefault="00C0389A" w:rsidP="009F687B">
            <w:r>
              <w:t>N.E.C</w:t>
            </w:r>
            <w:r>
              <w:tab/>
              <w:t xml:space="preserve">               41</w:t>
            </w:r>
          </w:p>
          <w:p w14:paraId="302AA0AB" w14:textId="77777777" w:rsidR="00C0389A" w:rsidRDefault="00C0389A" w:rsidP="009F687B">
            <w:r>
              <w:t>IsiXhosa</w:t>
            </w:r>
            <w:r>
              <w:tab/>
              <w:t xml:space="preserve"> 42</w:t>
            </w:r>
          </w:p>
          <w:p w14:paraId="6E629B75" w14:textId="77777777" w:rsidR="00C0389A" w:rsidRDefault="00C0389A" w:rsidP="009F687B">
            <w:proofErr w:type="spellStart"/>
            <w:r>
              <w:t>Isizulu</w:t>
            </w:r>
            <w:proofErr w:type="spellEnd"/>
            <w:r>
              <w:tab/>
              <w:t xml:space="preserve">               43</w:t>
            </w:r>
          </w:p>
          <w:p w14:paraId="57F2C174" w14:textId="77777777" w:rsidR="00C0389A" w:rsidRDefault="00C0389A" w:rsidP="009F687B">
            <w:proofErr w:type="spellStart"/>
            <w:r>
              <w:t>Isisotho</w:t>
            </w:r>
            <w:proofErr w:type="spellEnd"/>
            <w:r>
              <w:tab/>
              <w:t xml:space="preserve">               44</w:t>
            </w:r>
          </w:p>
          <w:p w14:paraId="16F452FD" w14:textId="77777777" w:rsidR="00C0389A" w:rsidRDefault="00C0389A" w:rsidP="009F687B">
            <w:r>
              <w:t>Swahili</w:t>
            </w:r>
            <w:r>
              <w:tab/>
              <w:t xml:space="preserve">               45</w:t>
            </w:r>
          </w:p>
          <w:p w14:paraId="36207134" w14:textId="77777777" w:rsidR="00C0389A" w:rsidRDefault="00C0389A" w:rsidP="009F687B">
            <w:r>
              <w:t>Chinese</w:t>
            </w:r>
            <w:r>
              <w:tab/>
              <w:t xml:space="preserve">               46</w:t>
            </w:r>
          </w:p>
          <w:p w14:paraId="15A3A1B3" w14:textId="77777777" w:rsidR="00C0389A" w:rsidRDefault="00C0389A" w:rsidP="009F687B">
            <w:r>
              <w:t>Arabic</w:t>
            </w:r>
            <w:r>
              <w:tab/>
              <w:t xml:space="preserve">               47</w:t>
            </w:r>
          </w:p>
          <w:p w14:paraId="417F0048" w14:textId="77777777" w:rsidR="00C0389A" w:rsidRDefault="00C0389A" w:rsidP="009F687B">
            <w:r>
              <w:t>Korean</w:t>
            </w:r>
            <w:r>
              <w:tab/>
              <w:t xml:space="preserve">               48</w:t>
            </w:r>
          </w:p>
          <w:p w14:paraId="403AA319" w14:textId="77777777" w:rsidR="00C0389A" w:rsidRDefault="00C0389A" w:rsidP="009F687B">
            <w:r>
              <w:t>Japanese            49</w:t>
            </w:r>
          </w:p>
          <w:p w14:paraId="248FC0DD" w14:textId="77777777" w:rsidR="00C0389A" w:rsidRDefault="00C0389A" w:rsidP="009F687B">
            <w:r>
              <w:t>Malay</w:t>
            </w:r>
            <w:r>
              <w:tab/>
              <w:t xml:space="preserve">              50</w:t>
            </w:r>
          </w:p>
          <w:p w14:paraId="39E69C67" w14:textId="77777777" w:rsidR="00C0389A" w:rsidRDefault="00C0389A" w:rsidP="009F687B">
            <w:r>
              <w:t>Other</w:t>
            </w:r>
            <w:r>
              <w:tab/>
              <w:t xml:space="preserve">              51</w:t>
            </w:r>
          </w:p>
          <w:p w14:paraId="5F0AE525" w14:textId="77777777" w:rsidR="00C0389A" w:rsidRDefault="00C0389A" w:rsidP="009F687B">
            <w:r>
              <w:t>Don’t know       99</w:t>
            </w:r>
          </w:p>
        </w:tc>
      </w:tr>
      <w:tr w:rsidR="00C0389A" w14:paraId="091F3740" w14:textId="77777777" w:rsidTr="009F687B">
        <w:tc>
          <w:tcPr>
            <w:tcW w:w="2070" w:type="dxa"/>
          </w:tcPr>
          <w:p w14:paraId="359BE934" w14:textId="77777777" w:rsidR="00C0389A" w:rsidRPr="00830C7D" w:rsidRDefault="00C0389A" w:rsidP="009F687B">
            <w:pPr>
              <w:jc w:val="right"/>
              <w:rPr>
                <w:b/>
              </w:rPr>
            </w:pPr>
            <w:r>
              <w:rPr>
                <w:b/>
              </w:rPr>
              <w:lastRenderedPageBreak/>
              <w:t>Prefill</w:t>
            </w:r>
          </w:p>
        </w:tc>
        <w:tc>
          <w:tcPr>
            <w:tcW w:w="6835" w:type="dxa"/>
          </w:tcPr>
          <w:p w14:paraId="394E3A4C" w14:textId="77777777" w:rsidR="00C0389A" w:rsidRDefault="00C0389A" w:rsidP="009F687B"/>
        </w:tc>
      </w:tr>
      <w:tr w:rsidR="00C0389A" w14:paraId="305B6F5B" w14:textId="77777777" w:rsidTr="009F687B">
        <w:tc>
          <w:tcPr>
            <w:tcW w:w="2070" w:type="dxa"/>
          </w:tcPr>
          <w:p w14:paraId="0D974A3A" w14:textId="77777777" w:rsidR="00C0389A" w:rsidRPr="00830C7D" w:rsidRDefault="00C0389A" w:rsidP="009F687B">
            <w:pPr>
              <w:jc w:val="right"/>
              <w:rPr>
                <w:b/>
              </w:rPr>
            </w:pPr>
            <w:r w:rsidRPr="00830C7D">
              <w:rPr>
                <w:b/>
              </w:rPr>
              <w:t>Consistency checks</w:t>
            </w:r>
          </w:p>
        </w:tc>
        <w:tc>
          <w:tcPr>
            <w:tcW w:w="6835" w:type="dxa"/>
          </w:tcPr>
          <w:p w14:paraId="00073A7D" w14:textId="77777777" w:rsidR="00C0389A" w:rsidRDefault="00C0389A" w:rsidP="009F687B">
            <w:r>
              <w:t>None</w:t>
            </w:r>
          </w:p>
        </w:tc>
      </w:tr>
      <w:tr w:rsidR="00C0389A" w14:paraId="220AF10D" w14:textId="77777777" w:rsidTr="009F687B">
        <w:tc>
          <w:tcPr>
            <w:tcW w:w="2070" w:type="dxa"/>
          </w:tcPr>
          <w:p w14:paraId="3ECBB467"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27D49954" w14:textId="77777777" w:rsidR="00C0389A" w:rsidRDefault="00C0389A" w:rsidP="009F687B">
            <w:r>
              <w:rPr>
                <w:color w:val="FF0000"/>
              </w:rPr>
              <w:t>H14</w:t>
            </w:r>
          </w:p>
        </w:tc>
      </w:tr>
      <w:tr w:rsidR="00C0389A" w14:paraId="4CCB876D" w14:textId="77777777" w:rsidTr="009F687B">
        <w:tc>
          <w:tcPr>
            <w:tcW w:w="2070" w:type="dxa"/>
          </w:tcPr>
          <w:p w14:paraId="18CE48C8" w14:textId="77777777" w:rsidR="00C0389A" w:rsidRDefault="00C0389A" w:rsidP="009F687B">
            <w:pPr>
              <w:jc w:val="right"/>
              <w:rPr>
                <w:b/>
                <w:color w:val="FF0000"/>
              </w:rPr>
            </w:pPr>
            <w:r>
              <w:rPr>
                <w:b/>
                <w:color w:val="FF0000"/>
              </w:rPr>
              <w:t>Error message</w:t>
            </w:r>
          </w:p>
        </w:tc>
        <w:tc>
          <w:tcPr>
            <w:tcW w:w="6835" w:type="dxa"/>
          </w:tcPr>
          <w:p w14:paraId="3CCAD7F4" w14:textId="77777777" w:rsidR="00C0389A" w:rsidRDefault="00C0389A" w:rsidP="009F687B">
            <w:pPr>
              <w:rPr>
                <w:color w:val="FF0000"/>
              </w:rPr>
            </w:pPr>
            <w:r>
              <w:t>None</w:t>
            </w:r>
          </w:p>
        </w:tc>
      </w:tr>
      <w:tr w:rsidR="00C0389A" w14:paraId="74901446" w14:textId="77777777" w:rsidTr="009F687B">
        <w:tc>
          <w:tcPr>
            <w:tcW w:w="2070" w:type="dxa"/>
          </w:tcPr>
          <w:p w14:paraId="37174DFE" w14:textId="77777777" w:rsidR="00C0389A" w:rsidRDefault="00C0389A" w:rsidP="009F687B">
            <w:pPr>
              <w:jc w:val="right"/>
              <w:rPr>
                <w:b/>
                <w:color w:val="FF0000"/>
              </w:rPr>
            </w:pPr>
            <w:r>
              <w:rPr>
                <w:b/>
                <w:color w:val="FF0000"/>
              </w:rPr>
              <w:t>Programmer Instructions</w:t>
            </w:r>
          </w:p>
        </w:tc>
        <w:tc>
          <w:tcPr>
            <w:tcW w:w="6835" w:type="dxa"/>
          </w:tcPr>
          <w:p w14:paraId="1417EA9C" w14:textId="77777777" w:rsidR="00C0389A" w:rsidRDefault="00C0389A" w:rsidP="009F687B"/>
        </w:tc>
      </w:tr>
      <w:tr w:rsidR="00C0389A" w14:paraId="652C6524" w14:textId="77777777" w:rsidTr="009F687B">
        <w:tc>
          <w:tcPr>
            <w:tcW w:w="2070" w:type="dxa"/>
          </w:tcPr>
          <w:p w14:paraId="5666A4B5" w14:textId="77777777" w:rsidR="00C0389A" w:rsidRDefault="00C0389A" w:rsidP="009F687B">
            <w:pPr>
              <w:jc w:val="right"/>
              <w:rPr>
                <w:b/>
                <w:color w:val="FF0000"/>
              </w:rPr>
            </w:pPr>
            <w:r>
              <w:rPr>
                <w:b/>
                <w:color w:val="FF0000"/>
              </w:rPr>
              <w:t>Change log</w:t>
            </w:r>
          </w:p>
        </w:tc>
        <w:tc>
          <w:tcPr>
            <w:tcW w:w="6835" w:type="dxa"/>
          </w:tcPr>
          <w:p w14:paraId="3AC9A785" w14:textId="77777777" w:rsidR="00C0389A" w:rsidRDefault="00C0389A" w:rsidP="009F687B"/>
        </w:tc>
      </w:tr>
      <w:tr w:rsidR="00C0389A" w14:paraId="6B3C259D" w14:textId="77777777" w:rsidTr="009F687B">
        <w:tc>
          <w:tcPr>
            <w:tcW w:w="2070" w:type="dxa"/>
          </w:tcPr>
          <w:p w14:paraId="73310F62" w14:textId="77777777" w:rsidR="00C0389A" w:rsidRDefault="00C0389A" w:rsidP="009F687B">
            <w:pPr>
              <w:jc w:val="right"/>
              <w:rPr>
                <w:b/>
                <w:color w:val="FF0000"/>
              </w:rPr>
            </w:pPr>
          </w:p>
        </w:tc>
        <w:tc>
          <w:tcPr>
            <w:tcW w:w="6835" w:type="dxa"/>
          </w:tcPr>
          <w:p w14:paraId="3C2825BA" w14:textId="77777777" w:rsidR="00C0389A" w:rsidRDefault="00C0389A" w:rsidP="009F687B"/>
        </w:tc>
      </w:tr>
    </w:tbl>
    <w:p w14:paraId="7D7BD817" w14:textId="77777777" w:rsidR="00C0389A" w:rsidRDefault="00C0389A" w:rsidP="00C0389A"/>
    <w:p w14:paraId="131DE577" w14:textId="77777777" w:rsidR="00C0389A" w:rsidRDefault="00C0389A" w:rsidP="00C0389A">
      <w:pPr>
        <w:pStyle w:val="Heading2"/>
      </w:pPr>
      <w:r>
        <w:t>Field: H14 Main source of income</w:t>
      </w:r>
    </w:p>
    <w:tbl>
      <w:tblPr>
        <w:tblStyle w:val="TableGrid"/>
        <w:tblW w:w="0" w:type="auto"/>
        <w:tblInd w:w="445" w:type="dxa"/>
        <w:tblLook w:val="04A0" w:firstRow="1" w:lastRow="0" w:firstColumn="1" w:lastColumn="0" w:noHBand="0" w:noVBand="1"/>
      </w:tblPr>
      <w:tblGrid>
        <w:gridCol w:w="2070"/>
        <w:gridCol w:w="6835"/>
      </w:tblGrid>
      <w:tr w:rsidR="00C0389A" w14:paraId="2AE0A4A6" w14:textId="77777777" w:rsidTr="009F687B">
        <w:tc>
          <w:tcPr>
            <w:tcW w:w="2070" w:type="dxa"/>
          </w:tcPr>
          <w:p w14:paraId="7CF8CA7D" w14:textId="77777777" w:rsidR="00C0389A" w:rsidRPr="00830C7D" w:rsidRDefault="00C0389A" w:rsidP="009F687B">
            <w:pPr>
              <w:jc w:val="right"/>
              <w:rPr>
                <w:b/>
              </w:rPr>
            </w:pPr>
            <w:r w:rsidRPr="00830C7D">
              <w:rPr>
                <w:b/>
              </w:rPr>
              <w:t>Description</w:t>
            </w:r>
          </w:p>
        </w:tc>
        <w:tc>
          <w:tcPr>
            <w:tcW w:w="6835" w:type="dxa"/>
          </w:tcPr>
          <w:p w14:paraId="6F7D0974" w14:textId="77777777" w:rsidR="00C0389A" w:rsidRDefault="00C0389A" w:rsidP="009F687B">
            <w:r>
              <w:t>Household’s MAIN source of income/livelihood/survival</w:t>
            </w:r>
          </w:p>
        </w:tc>
      </w:tr>
      <w:tr w:rsidR="00C0389A" w14:paraId="346062E9" w14:textId="77777777" w:rsidTr="009F687B">
        <w:tc>
          <w:tcPr>
            <w:tcW w:w="2070" w:type="dxa"/>
          </w:tcPr>
          <w:p w14:paraId="07193160" w14:textId="77777777" w:rsidR="00C0389A" w:rsidRPr="00830C7D" w:rsidRDefault="00C0389A" w:rsidP="009F687B">
            <w:pPr>
              <w:jc w:val="right"/>
              <w:rPr>
                <w:b/>
              </w:rPr>
            </w:pPr>
            <w:r w:rsidRPr="00830C7D">
              <w:rPr>
                <w:b/>
              </w:rPr>
              <w:t>Name</w:t>
            </w:r>
          </w:p>
        </w:tc>
        <w:tc>
          <w:tcPr>
            <w:tcW w:w="6835" w:type="dxa"/>
          </w:tcPr>
          <w:p w14:paraId="6C87E4C6" w14:textId="77777777" w:rsidR="00C0389A" w:rsidRDefault="00C0389A" w:rsidP="009F687B">
            <w:r>
              <w:t>INCOME_SOURCE</w:t>
            </w:r>
          </w:p>
        </w:tc>
      </w:tr>
      <w:tr w:rsidR="00C0389A" w14:paraId="5C348713" w14:textId="77777777" w:rsidTr="009F687B">
        <w:tc>
          <w:tcPr>
            <w:tcW w:w="2070" w:type="dxa"/>
          </w:tcPr>
          <w:p w14:paraId="70BF5C88" w14:textId="77777777" w:rsidR="00C0389A" w:rsidRPr="00830C7D" w:rsidRDefault="00C0389A" w:rsidP="009F687B">
            <w:pPr>
              <w:jc w:val="right"/>
              <w:rPr>
                <w:b/>
              </w:rPr>
            </w:pPr>
            <w:r>
              <w:rPr>
                <w:b/>
              </w:rPr>
              <w:t>Type</w:t>
            </w:r>
          </w:p>
        </w:tc>
        <w:tc>
          <w:tcPr>
            <w:tcW w:w="6835" w:type="dxa"/>
          </w:tcPr>
          <w:p w14:paraId="784DD014" w14:textId="77777777" w:rsidR="00C0389A" w:rsidRDefault="00C0389A" w:rsidP="009F687B">
            <w:r>
              <w:t>Numeric</w:t>
            </w:r>
          </w:p>
        </w:tc>
      </w:tr>
      <w:tr w:rsidR="00C0389A" w14:paraId="10151C21" w14:textId="77777777" w:rsidTr="009F687B">
        <w:tc>
          <w:tcPr>
            <w:tcW w:w="2070" w:type="dxa"/>
          </w:tcPr>
          <w:p w14:paraId="662ECED3" w14:textId="77777777" w:rsidR="00C0389A" w:rsidRPr="00830C7D" w:rsidRDefault="00C0389A" w:rsidP="009F687B">
            <w:pPr>
              <w:jc w:val="right"/>
              <w:rPr>
                <w:b/>
              </w:rPr>
            </w:pPr>
            <w:r w:rsidRPr="00830C7D">
              <w:rPr>
                <w:b/>
              </w:rPr>
              <w:t>Universe</w:t>
            </w:r>
          </w:p>
        </w:tc>
        <w:tc>
          <w:tcPr>
            <w:tcW w:w="6835" w:type="dxa"/>
          </w:tcPr>
          <w:p w14:paraId="2CC15636" w14:textId="77777777" w:rsidR="00C0389A" w:rsidRDefault="00C0389A" w:rsidP="009F687B">
            <w:r>
              <w:t>Household Type = 100</w:t>
            </w:r>
          </w:p>
        </w:tc>
      </w:tr>
      <w:tr w:rsidR="00C0389A" w14:paraId="7A30BC91" w14:textId="77777777" w:rsidTr="009F687B">
        <w:tc>
          <w:tcPr>
            <w:tcW w:w="2070" w:type="dxa"/>
          </w:tcPr>
          <w:p w14:paraId="14E4CE8B" w14:textId="77777777" w:rsidR="00C0389A" w:rsidRPr="00830C7D" w:rsidRDefault="00C0389A" w:rsidP="009F687B">
            <w:pPr>
              <w:jc w:val="right"/>
              <w:rPr>
                <w:b/>
              </w:rPr>
            </w:pPr>
            <w:r w:rsidRPr="00830C7D">
              <w:rPr>
                <w:b/>
              </w:rPr>
              <w:t>Question text</w:t>
            </w:r>
          </w:p>
        </w:tc>
        <w:tc>
          <w:tcPr>
            <w:tcW w:w="6835" w:type="dxa"/>
          </w:tcPr>
          <w:p w14:paraId="28D478F3" w14:textId="77777777" w:rsidR="00C0389A" w:rsidRDefault="00C0389A" w:rsidP="009F687B">
            <w:r w:rsidRPr="00C46302">
              <w:t>What is the household’s MAIN source of income/livelihood/survival?</w:t>
            </w:r>
          </w:p>
        </w:tc>
      </w:tr>
      <w:tr w:rsidR="00C0389A" w14:paraId="4D55F2B1" w14:textId="77777777" w:rsidTr="009F687B">
        <w:tc>
          <w:tcPr>
            <w:tcW w:w="2070" w:type="dxa"/>
          </w:tcPr>
          <w:p w14:paraId="3ABF1304" w14:textId="77777777" w:rsidR="00C0389A" w:rsidRPr="00830C7D" w:rsidRDefault="00C0389A" w:rsidP="009F687B">
            <w:pPr>
              <w:jc w:val="right"/>
              <w:rPr>
                <w:b/>
              </w:rPr>
            </w:pPr>
            <w:r w:rsidRPr="00830C7D">
              <w:rPr>
                <w:b/>
              </w:rPr>
              <w:t>Help text</w:t>
            </w:r>
          </w:p>
        </w:tc>
        <w:tc>
          <w:tcPr>
            <w:tcW w:w="6835" w:type="dxa"/>
          </w:tcPr>
          <w:p w14:paraId="4F496289" w14:textId="77777777" w:rsidR="00C0389A" w:rsidRDefault="00C0389A" w:rsidP="009F687B">
            <w:r w:rsidRPr="00246A04">
              <w:t>Record MAIN source</w:t>
            </w:r>
          </w:p>
        </w:tc>
      </w:tr>
      <w:tr w:rsidR="00C0389A" w14:paraId="2E87BDAB" w14:textId="77777777" w:rsidTr="009F687B">
        <w:tc>
          <w:tcPr>
            <w:tcW w:w="2070" w:type="dxa"/>
          </w:tcPr>
          <w:p w14:paraId="754C50BB" w14:textId="77777777" w:rsidR="00C0389A" w:rsidRPr="00830C7D" w:rsidRDefault="00C0389A" w:rsidP="009F687B">
            <w:pPr>
              <w:jc w:val="right"/>
              <w:rPr>
                <w:b/>
              </w:rPr>
            </w:pPr>
            <w:r w:rsidRPr="00830C7D">
              <w:rPr>
                <w:b/>
              </w:rPr>
              <w:t>Valid range</w:t>
            </w:r>
          </w:p>
        </w:tc>
        <w:tc>
          <w:tcPr>
            <w:tcW w:w="6835" w:type="dxa"/>
          </w:tcPr>
          <w:p w14:paraId="0BC20D5F" w14:textId="77777777" w:rsidR="00C0389A" w:rsidRDefault="00C0389A" w:rsidP="009F687B">
            <w:r>
              <w:t>01-21</w:t>
            </w:r>
          </w:p>
        </w:tc>
      </w:tr>
      <w:tr w:rsidR="00C0389A" w14:paraId="64AB8DB3" w14:textId="77777777" w:rsidTr="009F687B">
        <w:tc>
          <w:tcPr>
            <w:tcW w:w="2070" w:type="dxa"/>
          </w:tcPr>
          <w:p w14:paraId="28841FE4" w14:textId="77777777" w:rsidR="00C0389A" w:rsidRPr="00830C7D" w:rsidRDefault="00C0389A" w:rsidP="009F687B">
            <w:pPr>
              <w:jc w:val="right"/>
              <w:rPr>
                <w:b/>
              </w:rPr>
            </w:pPr>
            <w:r w:rsidRPr="00830C7D">
              <w:rPr>
                <w:b/>
              </w:rPr>
              <w:t>Responses</w:t>
            </w:r>
          </w:p>
        </w:tc>
        <w:tc>
          <w:tcPr>
            <w:tcW w:w="6835" w:type="dxa"/>
          </w:tcPr>
          <w:p w14:paraId="6FC82E57" w14:textId="77777777" w:rsidR="00C0389A" w:rsidRDefault="00C0389A" w:rsidP="009F687B">
            <w:r>
              <w:t>Radio Button</w:t>
            </w:r>
          </w:p>
          <w:p w14:paraId="6DA6A881" w14:textId="77777777" w:rsidR="00C0389A" w:rsidRDefault="00C0389A" w:rsidP="009F687B"/>
          <w:p w14:paraId="2D9B4218" w14:textId="77777777" w:rsidR="00C0389A" w:rsidRDefault="00C0389A" w:rsidP="009F687B">
            <w:r>
              <w:t>Salaries and / or wages</w:t>
            </w:r>
            <w:r>
              <w:tab/>
              <w:t xml:space="preserve">                                                                       01</w:t>
            </w:r>
          </w:p>
          <w:p w14:paraId="3843557B" w14:textId="77777777" w:rsidR="00C0389A" w:rsidRDefault="00C0389A" w:rsidP="009F687B">
            <w:r>
              <w:t xml:space="preserve">Subsistence farming </w:t>
            </w:r>
            <w:r>
              <w:tab/>
              <w:t xml:space="preserve">                                                                       02</w:t>
            </w:r>
          </w:p>
          <w:p w14:paraId="0A332375" w14:textId="77777777" w:rsidR="00C0389A" w:rsidRDefault="00C0389A" w:rsidP="009F687B">
            <w:r>
              <w:t>Commercial farming</w:t>
            </w:r>
            <w:r>
              <w:tab/>
              <w:t xml:space="preserve">                                                                       03</w:t>
            </w:r>
          </w:p>
          <w:p w14:paraId="66E3F5D3" w14:textId="77777777" w:rsidR="00C0389A" w:rsidRDefault="00C0389A" w:rsidP="009F687B">
            <w:r>
              <w:t>Business activities, non-farming</w:t>
            </w:r>
            <w:r>
              <w:tab/>
              <w:t xml:space="preserve">                                                        04</w:t>
            </w:r>
          </w:p>
          <w:p w14:paraId="525A93F1" w14:textId="77777777" w:rsidR="00C0389A" w:rsidRDefault="00C0389A" w:rsidP="009F687B">
            <w:r>
              <w:t>Pensions from employment and/or annuity funds</w:t>
            </w:r>
            <w:r>
              <w:tab/>
              <w:t xml:space="preserve">             05</w:t>
            </w:r>
          </w:p>
          <w:p w14:paraId="77EA5ACA" w14:textId="77777777" w:rsidR="00C0389A" w:rsidRDefault="00C0389A" w:rsidP="009F687B">
            <w:r>
              <w:t>cash remittances (not including alimony/child support)</w:t>
            </w:r>
            <w:r>
              <w:tab/>
              <w:t xml:space="preserve">             06</w:t>
            </w:r>
          </w:p>
          <w:p w14:paraId="74A9FA34" w14:textId="77777777" w:rsidR="00C0389A" w:rsidRDefault="00C0389A" w:rsidP="009F687B">
            <w:r>
              <w:lastRenderedPageBreak/>
              <w:t>Rental income</w:t>
            </w:r>
            <w:r>
              <w:tab/>
              <w:t xml:space="preserve">                                                                                     07</w:t>
            </w:r>
          </w:p>
          <w:p w14:paraId="37F0A2CA" w14:textId="77777777" w:rsidR="00C0389A" w:rsidRDefault="00C0389A" w:rsidP="009F687B">
            <w:r>
              <w:t>Interest from savings/investments</w:t>
            </w:r>
            <w:r>
              <w:tab/>
              <w:t xml:space="preserve">                                          08</w:t>
            </w:r>
          </w:p>
          <w:p w14:paraId="25A1E9A4" w14:textId="77777777" w:rsidR="00C0389A" w:rsidRDefault="00C0389A" w:rsidP="009F687B">
            <w:r>
              <w:t>State old age pension</w:t>
            </w:r>
            <w:r>
              <w:tab/>
              <w:t xml:space="preserve">                                                                       09</w:t>
            </w:r>
          </w:p>
          <w:p w14:paraId="4F8CEC47" w14:textId="77777777" w:rsidR="00C0389A" w:rsidRDefault="00C0389A" w:rsidP="009F687B">
            <w:r>
              <w:t>War veterans/ex-combatants grants</w:t>
            </w:r>
            <w:r>
              <w:tab/>
              <w:t xml:space="preserve">                                          10</w:t>
            </w:r>
          </w:p>
          <w:p w14:paraId="6C51465E" w14:textId="77777777" w:rsidR="00C0389A" w:rsidRDefault="00C0389A" w:rsidP="009F687B">
            <w:r>
              <w:t>Disability grants for adults (over 16 years)</w:t>
            </w:r>
            <w:r>
              <w:tab/>
              <w:t xml:space="preserve">                           11</w:t>
            </w:r>
          </w:p>
          <w:p w14:paraId="0505778B" w14:textId="77777777" w:rsidR="00C0389A" w:rsidRDefault="00C0389A" w:rsidP="009F687B">
            <w:r>
              <w:t>State child maintenance grants</w:t>
            </w:r>
            <w:r>
              <w:tab/>
              <w:t xml:space="preserve">                                                        12</w:t>
            </w:r>
          </w:p>
          <w:p w14:paraId="3DC7B87B" w14:textId="77777777" w:rsidR="00C0389A" w:rsidRDefault="00C0389A" w:rsidP="009F687B">
            <w:r>
              <w:t>State foster care grants</w:t>
            </w:r>
            <w:r>
              <w:tab/>
              <w:t xml:space="preserve">                                                                      13</w:t>
            </w:r>
          </w:p>
          <w:p w14:paraId="31FD2E3C" w14:textId="77777777" w:rsidR="00C0389A" w:rsidRDefault="00C0389A" w:rsidP="009F687B">
            <w:r>
              <w:t>Vulnerable grant</w:t>
            </w:r>
            <w:r>
              <w:tab/>
              <w:t xml:space="preserve">                                                                      14</w:t>
            </w:r>
          </w:p>
          <w:p w14:paraId="58E38EAF" w14:textId="77777777" w:rsidR="00C0389A" w:rsidRDefault="00C0389A" w:rsidP="009F687B">
            <w:r>
              <w:t>State special maintenance grants (Disabled under 16 years)       15</w:t>
            </w:r>
          </w:p>
          <w:p w14:paraId="2CE5B614" w14:textId="77777777" w:rsidR="00C0389A" w:rsidRDefault="00C0389A" w:rsidP="009F687B">
            <w:r>
              <w:t xml:space="preserve">Alimony </w:t>
            </w:r>
            <w:r>
              <w:tab/>
              <w:t xml:space="preserve">                                                                                    16</w:t>
            </w:r>
          </w:p>
          <w:p w14:paraId="0386E354" w14:textId="77777777" w:rsidR="00C0389A" w:rsidRDefault="00C0389A" w:rsidP="009F687B">
            <w:r>
              <w:t>Drought relief assistance</w:t>
            </w:r>
            <w:r>
              <w:tab/>
              <w:t xml:space="preserve">                                                       17</w:t>
            </w:r>
          </w:p>
          <w:p w14:paraId="68CBBA9F" w14:textId="77777777" w:rsidR="00C0389A" w:rsidRDefault="00C0389A" w:rsidP="009F687B">
            <w:proofErr w:type="spellStart"/>
            <w:r>
              <w:t>Harambee</w:t>
            </w:r>
            <w:proofErr w:type="spellEnd"/>
            <w:r>
              <w:t>/Food bank</w:t>
            </w:r>
            <w:r>
              <w:tab/>
              <w:t xml:space="preserve">                                                                     18</w:t>
            </w:r>
          </w:p>
          <w:p w14:paraId="6AC34CF0" w14:textId="77777777" w:rsidR="00C0389A" w:rsidRDefault="00C0389A" w:rsidP="009F687B">
            <w:r>
              <w:t>In kind receipts</w:t>
            </w:r>
            <w:r>
              <w:tab/>
              <w:t xml:space="preserve">                                                                                   19</w:t>
            </w:r>
          </w:p>
          <w:p w14:paraId="616B7198" w14:textId="77777777" w:rsidR="00C0389A" w:rsidRDefault="00C0389A" w:rsidP="009F687B">
            <w:r>
              <w:t>Child support (Parents)</w:t>
            </w:r>
            <w:r>
              <w:tab/>
              <w:t xml:space="preserve">                                                                     20</w:t>
            </w:r>
          </w:p>
          <w:p w14:paraId="71F1CF53" w14:textId="77777777" w:rsidR="00C0389A" w:rsidRDefault="00C0389A" w:rsidP="009F687B">
            <w:r>
              <w:t>Other ( Specify_____)</w:t>
            </w:r>
            <w:r>
              <w:tab/>
              <w:t xml:space="preserve">                                                                     21</w:t>
            </w:r>
          </w:p>
        </w:tc>
      </w:tr>
      <w:tr w:rsidR="00C0389A" w14:paraId="708DCD8F" w14:textId="77777777" w:rsidTr="009F687B">
        <w:tc>
          <w:tcPr>
            <w:tcW w:w="2070" w:type="dxa"/>
          </w:tcPr>
          <w:p w14:paraId="2467F142" w14:textId="77777777" w:rsidR="00C0389A" w:rsidRPr="00830C7D" w:rsidRDefault="00C0389A" w:rsidP="009F687B">
            <w:pPr>
              <w:jc w:val="right"/>
              <w:rPr>
                <w:b/>
              </w:rPr>
            </w:pPr>
            <w:r>
              <w:rPr>
                <w:b/>
              </w:rPr>
              <w:lastRenderedPageBreak/>
              <w:t>Prefill</w:t>
            </w:r>
          </w:p>
        </w:tc>
        <w:tc>
          <w:tcPr>
            <w:tcW w:w="6835" w:type="dxa"/>
          </w:tcPr>
          <w:p w14:paraId="429F33AA" w14:textId="77777777" w:rsidR="00C0389A" w:rsidRDefault="00C0389A" w:rsidP="009F687B"/>
        </w:tc>
      </w:tr>
      <w:tr w:rsidR="00C0389A" w14:paraId="75F6854E" w14:textId="77777777" w:rsidTr="009F687B">
        <w:tc>
          <w:tcPr>
            <w:tcW w:w="2070" w:type="dxa"/>
          </w:tcPr>
          <w:p w14:paraId="0B13C7C3" w14:textId="77777777" w:rsidR="00C0389A" w:rsidRPr="00830C7D" w:rsidRDefault="00C0389A" w:rsidP="009F687B">
            <w:pPr>
              <w:jc w:val="right"/>
              <w:rPr>
                <w:b/>
              </w:rPr>
            </w:pPr>
            <w:r w:rsidRPr="00830C7D">
              <w:rPr>
                <w:b/>
              </w:rPr>
              <w:t>Consistency checks</w:t>
            </w:r>
          </w:p>
        </w:tc>
        <w:tc>
          <w:tcPr>
            <w:tcW w:w="6835" w:type="dxa"/>
          </w:tcPr>
          <w:p w14:paraId="10E32B08" w14:textId="77777777" w:rsidR="00C0389A" w:rsidRDefault="00C0389A" w:rsidP="009F687B">
            <w:r>
              <w:t>None</w:t>
            </w:r>
          </w:p>
        </w:tc>
      </w:tr>
      <w:tr w:rsidR="00C0389A" w14:paraId="1327343B" w14:textId="77777777" w:rsidTr="009F687B">
        <w:tc>
          <w:tcPr>
            <w:tcW w:w="2070" w:type="dxa"/>
          </w:tcPr>
          <w:p w14:paraId="0D64F268"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74B43700" w14:textId="77777777" w:rsidR="00C0389A" w:rsidRDefault="00C0389A" w:rsidP="009F687B">
            <w:pPr>
              <w:rPr>
                <w:color w:val="FF0000"/>
              </w:rPr>
            </w:pPr>
            <w:r>
              <w:rPr>
                <w:color w:val="FF0000"/>
              </w:rPr>
              <w:t xml:space="preserve">If H14 = 21 then skip to </w:t>
            </w:r>
            <w:commentRangeStart w:id="134"/>
            <w:r>
              <w:rPr>
                <w:color w:val="FF0000"/>
              </w:rPr>
              <w:t xml:space="preserve">H14.b </w:t>
            </w:r>
            <w:commentRangeEnd w:id="134"/>
            <w:r w:rsidR="00041F15">
              <w:rPr>
                <w:rStyle w:val="CommentReference"/>
              </w:rPr>
              <w:commentReference w:id="134"/>
            </w:r>
          </w:p>
          <w:p w14:paraId="40AEF62F" w14:textId="77777777" w:rsidR="00C0389A" w:rsidRDefault="00C0389A" w:rsidP="009F687B">
            <w:r>
              <w:rPr>
                <w:color w:val="FF0000"/>
              </w:rPr>
              <w:t>If H14 = 1 – 20 skip to H15</w:t>
            </w:r>
          </w:p>
        </w:tc>
      </w:tr>
      <w:tr w:rsidR="00C0389A" w14:paraId="7AA8F26D" w14:textId="77777777" w:rsidTr="009F687B">
        <w:tc>
          <w:tcPr>
            <w:tcW w:w="2070" w:type="dxa"/>
          </w:tcPr>
          <w:p w14:paraId="620B7607" w14:textId="77777777" w:rsidR="00C0389A" w:rsidRDefault="00C0389A" w:rsidP="009F687B">
            <w:pPr>
              <w:jc w:val="right"/>
              <w:rPr>
                <w:b/>
                <w:color w:val="FF0000"/>
              </w:rPr>
            </w:pPr>
            <w:r>
              <w:rPr>
                <w:b/>
                <w:color w:val="FF0000"/>
              </w:rPr>
              <w:t>Error message</w:t>
            </w:r>
          </w:p>
        </w:tc>
        <w:tc>
          <w:tcPr>
            <w:tcW w:w="6835" w:type="dxa"/>
          </w:tcPr>
          <w:p w14:paraId="6CBBC607" w14:textId="77777777" w:rsidR="00C0389A" w:rsidRDefault="00C0389A" w:rsidP="009F687B">
            <w:pPr>
              <w:rPr>
                <w:color w:val="FF0000"/>
              </w:rPr>
            </w:pPr>
            <w:r>
              <w:t>None</w:t>
            </w:r>
          </w:p>
        </w:tc>
      </w:tr>
      <w:tr w:rsidR="00C0389A" w14:paraId="70B872B1" w14:textId="77777777" w:rsidTr="009F687B">
        <w:tc>
          <w:tcPr>
            <w:tcW w:w="2070" w:type="dxa"/>
          </w:tcPr>
          <w:p w14:paraId="3E69316A" w14:textId="77777777" w:rsidR="00C0389A" w:rsidRDefault="00C0389A" w:rsidP="009F687B">
            <w:pPr>
              <w:jc w:val="right"/>
              <w:rPr>
                <w:b/>
                <w:color w:val="FF0000"/>
              </w:rPr>
            </w:pPr>
            <w:r>
              <w:rPr>
                <w:b/>
                <w:color w:val="FF0000"/>
              </w:rPr>
              <w:t>Programmer Instructions</w:t>
            </w:r>
          </w:p>
        </w:tc>
        <w:tc>
          <w:tcPr>
            <w:tcW w:w="6835" w:type="dxa"/>
          </w:tcPr>
          <w:p w14:paraId="6499860C" w14:textId="77777777" w:rsidR="00C0389A" w:rsidRDefault="00C0389A" w:rsidP="009F687B">
            <w:r>
              <w:t>Create text field if coded 11</w:t>
            </w:r>
          </w:p>
        </w:tc>
      </w:tr>
      <w:tr w:rsidR="00C0389A" w14:paraId="13EE1B12" w14:textId="77777777" w:rsidTr="009F687B">
        <w:tc>
          <w:tcPr>
            <w:tcW w:w="2070" w:type="dxa"/>
          </w:tcPr>
          <w:p w14:paraId="6F14E590" w14:textId="77777777" w:rsidR="00C0389A" w:rsidRDefault="00C0389A" w:rsidP="009F687B">
            <w:pPr>
              <w:jc w:val="right"/>
              <w:rPr>
                <w:b/>
                <w:color w:val="FF0000"/>
              </w:rPr>
            </w:pPr>
            <w:r>
              <w:rPr>
                <w:b/>
                <w:color w:val="FF0000"/>
              </w:rPr>
              <w:t>Change log</w:t>
            </w:r>
          </w:p>
        </w:tc>
        <w:tc>
          <w:tcPr>
            <w:tcW w:w="6835" w:type="dxa"/>
          </w:tcPr>
          <w:p w14:paraId="0FB7A97F" w14:textId="77777777" w:rsidR="00C0389A" w:rsidRDefault="00C0389A" w:rsidP="009F687B"/>
        </w:tc>
      </w:tr>
      <w:tr w:rsidR="00C0389A" w14:paraId="0CA657AA" w14:textId="77777777" w:rsidTr="009F687B">
        <w:tc>
          <w:tcPr>
            <w:tcW w:w="2070" w:type="dxa"/>
          </w:tcPr>
          <w:p w14:paraId="30914247" w14:textId="77777777" w:rsidR="00C0389A" w:rsidRDefault="00C0389A" w:rsidP="009F687B">
            <w:pPr>
              <w:jc w:val="right"/>
              <w:rPr>
                <w:b/>
                <w:color w:val="FF0000"/>
              </w:rPr>
            </w:pPr>
          </w:p>
        </w:tc>
        <w:tc>
          <w:tcPr>
            <w:tcW w:w="6835" w:type="dxa"/>
          </w:tcPr>
          <w:p w14:paraId="4FA8753C" w14:textId="77777777" w:rsidR="00C0389A" w:rsidRDefault="00C0389A" w:rsidP="009F687B"/>
        </w:tc>
      </w:tr>
    </w:tbl>
    <w:p w14:paraId="647DD891" w14:textId="77777777" w:rsidR="00C0389A" w:rsidRDefault="00C0389A" w:rsidP="00C0389A"/>
    <w:p w14:paraId="4AEA1B46" w14:textId="77777777" w:rsidR="00C0389A" w:rsidRDefault="00C0389A" w:rsidP="00C0389A">
      <w:pPr>
        <w:pStyle w:val="Heading2"/>
      </w:pPr>
      <w:r>
        <w:t>Field: H15 Ownership or access to household assets</w:t>
      </w:r>
    </w:p>
    <w:tbl>
      <w:tblPr>
        <w:tblStyle w:val="TableGrid"/>
        <w:tblW w:w="0" w:type="auto"/>
        <w:tblInd w:w="445" w:type="dxa"/>
        <w:tblLook w:val="04A0" w:firstRow="1" w:lastRow="0" w:firstColumn="1" w:lastColumn="0" w:noHBand="0" w:noVBand="1"/>
      </w:tblPr>
      <w:tblGrid>
        <w:gridCol w:w="2070"/>
        <w:gridCol w:w="6835"/>
      </w:tblGrid>
      <w:tr w:rsidR="00C0389A" w14:paraId="310C5220" w14:textId="77777777" w:rsidTr="009F687B">
        <w:tc>
          <w:tcPr>
            <w:tcW w:w="2070" w:type="dxa"/>
          </w:tcPr>
          <w:p w14:paraId="12253C27" w14:textId="77777777" w:rsidR="00C0389A" w:rsidRPr="00830C7D" w:rsidRDefault="00C0389A" w:rsidP="009F687B">
            <w:pPr>
              <w:jc w:val="right"/>
              <w:rPr>
                <w:b/>
              </w:rPr>
            </w:pPr>
            <w:r w:rsidRPr="00830C7D">
              <w:rPr>
                <w:b/>
              </w:rPr>
              <w:t>Description</w:t>
            </w:r>
          </w:p>
        </w:tc>
        <w:tc>
          <w:tcPr>
            <w:tcW w:w="6835" w:type="dxa"/>
          </w:tcPr>
          <w:p w14:paraId="398150FA" w14:textId="77777777" w:rsidR="00C0389A" w:rsidRDefault="00C0389A" w:rsidP="009F687B">
            <w:r>
              <w:t>Ownership or access to household assets</w:t>
            </w:r>
          </w:p>
        </w:tc>
      </w:tr>
      <w:tr w:rsidR="00C0389A" w14:paraId="0E655F91" w14:textId="77777777" w:rsidTr="009F687B">
        <w:tc>
          <w:tcPr>
            <w:tcW w:w="2070" w:type="dxa"/>
          </w:tcPr>
          <w:p w14:paraId="40B75E28" w14:textId="77777777" w:rsidR="00C0389A" w:rsidRPr="00830C7D" w:rsidRDefault="00C0389A" w:rsidP="009F687B">
            <w:pPr>
              <w:jc w:val="right"/>
              <w:rPr>
                <w:b/>
              </w:rPr>
            </w:pPr>
            <w:r w:rsidRPr="00830C7D">
              <w:rPr>
                <w:b/>
              </w:rPr>
              <w:t>Name</w:t>
            </w:r>
          </w:p>
        </w:tc>
        <w:tc>
          <w:tcPr>
            <w:tcW w:w="6835" w:type="dxa"/>
          </w:tcPr>
          <w:p w14:paraId="55A3F7C7" w14:textId="77777777" w:rsidR="00C0389A" w:rsidRDefault="00C0389A" w:rsidP="009F687B">
            <w:r>
              <w:t>HOUSEHOLD_ASSETS</w:t>
            </w:r>
          </w:p>
        </w:tc>
      </w:tr>
      <w:tr w:rsidR="00C0389A" w14:paraId="22A52AC9" w14:textId="77777777" w:rsidTr="009F687B">
        <w:tc>
          <w:tcPr>
            <w:tcW w:w="2070" w:type="dxa"/>
          </w:tcPr>
          <w:p w14:paraId="62100215" w14:textId="77777777" w:rsidR="00C0389A" w:rsidRPr="00830C7D" w:rsidRDefault="00C0389A" w:rsidP="009F687B">
            <w:pPr>
              <w:jc w:val="right"/>
              <w:rPr>
                <w:b/>
              </w:rPr>
            </w:pPr>
            <w:r>
              <w:rPr>
                <w:b/>
              </w:rPr>
              <w:t>Type</w:t>
            </w:r>
          </w:p>
        </w:tc>
        <w:tc>
          <w:tcPr>
            <w:tcW w:w="6835" w:type="dxa"/>
          </w:tcPr>
          <w:p w14:paraId="1B2CD99D" w14:textId="77777777" w:rsidR="00C0389A" w:rsidRDefault="00C0389A" w:rsidP="009F687B">
            <w:r>
              <w:t>Numeric</w:t>
            </w:r>
          </w:p>
        </w:tc>
      </w:tr>
      <w:tr w:rsidR="00C0389A" w14:paraId="14FFEAF8" w14:textId="77777777" w:rsidTr="009F687B">
        <w:tc>
          <w:tcPr>
            <w:tcW w:w="2070" w:type="dxa"/>
          </w:tcPr>
          <w:p w14:paraId="35673730" w14:textId="77777777" w:rsidR="00C0389A" w:rsidRPr="00830C7D" w:rsidRDefault="00C0389A" w:rsidP="009F687B">
            <w:pPr>
              <w:jc w:val="right"/>
              <w:rPr>
                <w:b/>
              </w:rPr>
            </w:pPr>
            <w:r w:rsidRPr="00830C7D">
              <w:rPr>
                <w:b/>
              </w:rPr>
              <w:t>Universe</w:t>
            </w:r>
          </w:p>
        </w:tc>
        <w:tc>
          <w:tcPr>
            <w:tcW w:w="6835" w:type="dxa"/>
          </w:tcPr>
          <w:p w14:paraId="53BD01EE" w14:textId="77777777" w:rsidR="00C0389A" w:rsidRDefault="00C0389A" w:rsidP="009F687B">
            <w:r>
              <w:t>Household Type = 100</w:t>
            </w:r>
          </w:p>
        </w:tc>
      </w:tr>
      <w:tr w:rsidR="00C0389A" w14:paraId="1F1C3443" w14:textId="77777777" w:rsidTr="009F687B">
        <w:tc>
          <w:tcPr>
            <w:tcW w:w="2070" w:type="dxa"/>
          </w:tcPr>
          <w:p w14:paraId="38E5E7F6" w14:textId="77777777" w:rsidR="00C0389A" w:rsidRPr="00830C7D" w:rsidRDefault="00C0389A" w:rsidP="009F687B">
            <w:pPr>
              <w:jc w:val="right"/>
              <w:rPr>
                <w:b/>
              </w:rPr>
            </w:pPr>
            <w:r w:rsidRPr="00830C7D">
              <w:rPr>
                <w:b/>
              </w:rPr>
              <w:t>Question text</w:t>
            </w:r>
          </w:p>
        </w:tc>
        <w:tc>
          <w:tcPr>
            <w:tcW w:w="6835" w:type="dxa"/>
          </w:tcPr>
          <w:p w14:paraId="6700A739" w14:textId="77777777" w:rsidR="00C0389A" w:rsidRDefault="00C0389A" w:rsidP="009F687B">
            <w:r w:rsidRPr="00572925">
              <w:t>Does the household own or have access to any of the following assets?</w:t>
            </w:r>
          </w:p>
        </w:tc>
      </w:tr>
      <w:tr w:rsidR="00C0389A" w14:paraId="76A539C4" w14:textId="77777777" w:rsidTr="009F687B">
        <w:tc>
          <w:tcPr>
            <w:tcW w:w="2070" w:type="dxa"/>
          </w:tcPr>
          <w:p w14:paraId="180DC02A" w14:textId="77777777" w:rsidR="00C0389A" w:rsidRPr="00830C7D" w:rsidRDefault="00C0389A" w:rsidP="009F687B">
            <w:pPr>
              <w:jc w:val="right"/>
              <w:rPr>
                <w:b/>
              </w:rPr>
            </w:pPr>
            <w:r w:rsidRPr="00830C7D">
              <w:rPr>
                <w:b/>
              </w:rPr>
              <w:t>Help text</w:t>
            </w:r>
          </w:p>
        </w:tc>
        <w:tc>
          <w:tcPr>
            <w:tcW w:w="6835" w:type="dxa"/>
          </w:tcPr>
          <w:p w14:paraId="6291CC38" w14:textId="77777777" w:rsidR="00C0389A" w:rsidRDefault="00C0389A" w:rsidP="009F687B">
            <w:r w:rsidRPr="00572925">
              <w:t>Please read out the categories from the questionnaire to the respondent.</w:t>
            </w:r>
            <w:r>
              <w:t xml:space="preserve"> </w:t>
            </w:r>
            <w:r w:rsidRPr="00572925">
              <w:t>You MUST record all applicable assets, EXCLUDING BORROWED ONES.</w:t>
            </w:r>
          </w:p>
          <w:p w14:paraId="0E546CB2" w14:textId="77777777" w:rsidR="00C0389A" w:rsidRDefault="00C0389A" w:rsidP="009F687B"/>
          <w:p w14:paraId="57DA8ECD" w14:textId="77777777" w:rsidR="00C0389A" w:rsidRDefault="00C0389A" w:rsidP="009F687B">
            <w:r w:rsidRPr="003B7151">
              <w:t>mark "X" in all the appropriate boxes and if none leave blank</w:t>
            </w:r>
          </w:p>
        </w:tc>
      </w:tr>
      <w:tr w:rsidR="00C0389A" w14:paraId="294D6448" w14:textId="77777777" w:rsidTr="009F687B">
        <w:tc>
          <w:tcPr>
            <w:tcW w:w="2070" w:type="dxa"/>
          </w:tcPr>
          <w:p w14:paraId="3BA6189A" w14:textId="77777777" w:rsidR="00C0389A" w:rsidRPr="00830C7D" w:rsidRDefault="00C0389A" w:rsidP="009F687B">
            <w:pPr>
              <w:jc w:val="right"/>
              <w:rPr>
                <w:b/>
              </w:rPr>
            </w:pPr>
            <w:r w:rsidRPr="00830C7D">
              <w:rPr>
                <w:b/>
              </w:rPr>
              <w:t>Valid range</w:t>
            </w:r>
          </w:p>
        </w:tc>
        <w:tc>
          <w:tcPr>
            <w:tcW w:w="6835" w:type="dxa"/>
          </w:tcPr>
          <w:p w14:paraId="6E0AA449" w14:textId="77777777" w:rsidR="00C0389A" w:rsidRDefault="00C0389A" w:rsidP="009F687B">
            <w:r>
              <w:t>None</w:t>
            </w:r>
          </w:p>
        </w:tc>
      </w:tr>
      <w:tr w:rsidR="00C0389A" w14:paraId="45358571" w14:textId="77777777" w:rsidTr="009F687B">
        <w:tc>
          <w:tcPr>
            <w:tcW w:w="2070" w:type="dxa"/>
          </w:tcPr>
          <w:p w14:paraId="190CD708" w14:textId="77777777" w:rsidR="00C0389A" w:rsidRPr="00830C7D" w:rsidRDefault="00C0389A" w:rsidP="009F687B">
            <w:pPr>
              <w:jc w:val="right"/>
              <w:rPr>
                <w:b/>
              </w:rPr>
            </w:pPr>
            <w:r w:rsidRPr="00830C7D">
              <w:rPr>
                <w:b/>
              </w:rPr>
              <w:t>Responses</w:t>
            </w:r>
          </w:p>
        </w:tc>
        <w:tc>
          <w:tcPr>
            <w:tcW w:w="6835" w:type="dxa"/>
          </w:tcPr>
          <w:p w14:paraId="1CA1FC37" w14:textId="77777777" w:rsidR="00C0389A" w:rsidRDefault="00C0389A" w:rsidP="009F687B">
            <w:r>
              <w:t>Check box</w:t>
            </w:r>
          </w:p>
          <w:p w14:paraId="0D558733" w14:textId="77777777" w:rsidR="00C0389A" w:rsidRDefault="00C0389A" w:rsidP="009F687B">
            <w:pPr>
              <w:rPr>
                <w:b/>
              </w:rPr>
            </w:pPr>
          </w:p>
          <w:p w14:paraId="2530725E" w14:textId="77777777" w:rsidR="00C0389A" w:rsidRPr="003B7151" w:rsidRDefault="00C0389A" w:rsidP="009F687B">
            <w:pPr>
              <w:rPr>
                <w:b/>
              </w:rPr>
            </w:pPr>
            <w:r w:rsidRPr="003B7151">
              <w:rPr>
                <w:b/>
              </w:rPr>
              <w:t>Transportation Assets</w:t>
            </w:r>
          </w:p>
          <w:p w14:paraId="4EA03486" w14:textId="77777777" w:rsidR="00C0389A" w:rsidRDefault="00C0389A" w:rsidP="009F687B">
            <w:r>
              <w:t>Car</w:t>
            </w:r>
          </w:p>
          <w:p w14:paraId="730BD13E" w14:textId="77777777" w:rsidR="00C0389A" w:rsidRDefault="00C0389A" w:rsidP="009F687B">
            <w:r>
              <w:t>Motorbike</w:t>
            </w:r>
          </w:p>
          <w:p w14:paraId="27672C30" w14:textId="77777777" w:rsidR="00C0389A" w:rsidRDefault="00C0389A" w:rsidP="009F687B">
            <w:r>
              <w:t>Bicycle</w:t>
            </w:r>
          </w:p>
          <w:p w14:paraId="3C17003C" w14:textId="77777777" w:rsidR="00C0389A" w:rsidRDefault="00C0389A" w:rsidP="009F687B">
            <w:r>
              <w:t>Animal-drawn cart</w:t>
            </w:r>
          </w:p>
          <w:p w14:paraId="5970CC9F" w14:textId="77777777" w:rsidR="00C0389A" w:rsidRDefault="00C0389A" w:rsidP="009F687B">
            <w:r>
              <w:t>Truck</w:t>
            </w:r>
          </w:p>
          <w:p w14:paraId="5766CCE5" w14:textId="77777777" w:rsidR="00C0389A" w:rsidRDefault="00C0389A" w:rsidP="009F687B">
            <w:r>
              <w:t>Boat</w:t>
            </w:r>
          </w:p>
          <w:p w14:paraId="1DCF64EE" w14:textId="77777777" w:rsidR="00C0389A" w:rsidRDefault="00C0389A" w:rsidP="009F687B">
            <w:r>
              <w:t>Pick-up truck (</w:t>
            </w:r>
            <w:proofErr w:type="spellStart"/>
            <w:r>
              <w:t>Bakkie</w:t>
            </w:r>
            <w:proofErr w:type="spellEnd"/>
            <w:r>
              <w:t>)</w:t>
            </w:r>
          </w:p>
          <w:p w14:paraId="385FBBFA" w14:textId="77777777" w:rsidR="00C0389A" w:rsidRDefault="00C0389A" w:rsidP="009F687B">
            <w:r w:rsidRPr="00181FF0">
              <w:rPr>
                <w:highlight w:val="yellow"/>
              </w:rPr>
              <w:lastRenderedPageBreak/>
              <w:t>Jet/ Plane</w:t>
            </w:r>
          </w:p>
          <w:p w14:paraId="4BBB4487" w14:textId="77777777" w:rsidR="00C0389A" w:rsidRDefault="00C0389A" w:rsidP="009F687B">
            <w:r>
              <w:t>Bus/mini-bus</w:t>
            </w:r>
          </w:p>
          <w:p w14:paraId="6A40DFA8" w14:textId="77777777" w:rsidR="00C0389A" w:rsidRPr="003B7151" w:rsidRDefault="00C0389A" w:rsidP="009F687B">
            <w:pPr>
              <w:rPr>
                <w:b/>
              </w:rPr>
            </w:pPr>
            <w:r w:rsidRPr="003B7151">
              <w:rPr>
                <w:b/>
              </w:rPr>
              <w:t>Communication assets</w:t>
            </w:r>
          </w:p>
          <w:p w14:paraId="55D13075" w14:textId="77777777" w:rsidR="00C0389A" w:rsidRDefault="00C0389A" w:rsidP="009F687B">
            <w:r>
              <w:t>Radio</w:t>
            </w:r>
          </w:p>
          <w:p w14:paraId="553CDF14" w14:textId="77777777" w:rsidR="00C0389A" w:rsidRDefault="00C0389A" w:rsidP="009F687B">
            <w:r>
              <w:t>Television</w:t>
            </w:r>
          </w:p>
          <w:p w14:paraId="1B46F5A8" w14:textId="77777777" w:rsidR="00C0389A" w:rsidRDefault="00C0389A" w:rsidP="009F687B">
            <w:r w:rsidRPr="00181FF0">
              <w:rPr>
                <w:highlight w:val="yellow"/>
              </w:rPr>
              <w:t>TV decoder (e.g. DSTV)</w:t>
            </w:r>
          </w:p>
          <w:p w14:paraId="0C4AFD62" w14:textId="77777777" w:rsidR="00C0389A" w:rsidRDefault="00C0389A" w:rsidP="009F687B">
            <w:r>
              <w:t>Telephone (fixed)</w:t>
            </w:r>
          </w:p>
          <w:p w14:paraId="33E759CA" w14:textId="77777777" w:rsidR="00C0389A" w:rsidRDefault="00C0389A" w:rsidP="009F687B">
            <w:r>
              <w:t>Telephone (mobile)</w:t>
            </w:r>
          </w:p>
          <w:p w14:paraId="4D6C7545" w14:textId="77777777" w:rsidR="00C0389A" w:rsidRDefault="00C0389A" w:rsidP="009F687B">
            <w:r w:rsidRPr="00181FF0">
              <w:rPr>
                <w:highlight w:val="yellow"/>
              </w:rPr>
              <w:t>Home internet connectivity</w:t>
            </w:r>
          </w:p>
          <w:p w14:paraId="54DBBE91" w14:textId="77777777" w:rsidR="00C0389A" w:rsidRDefault="00C0389A" w:rsidP="009F687B">
            <w:r>
              <w:t>Computer/Laptop</w:t>
            </w:r>
          </w:p>
          <w:p w14:paraId="0D2AAD1A" w14:textId="77777777" w:rsidR="00C0389A" w:rsidRPr="003B7151" w:rsidRDefault="00C0389A" w:rsidP="009F687B">
            <w:pPr>
              <w:rPr>
                <w:b/>
              </w:rPr>
            </w:pPr>
            <w:r w:rsidRPr="003B7151">
              <w:rPr>
                <w:b/>
                <w:highlight w:val="yellow"/>
              </w:rPr>
              <w:t>Housing utilities</w:t>
            </w:r>
          </w:p>
          <w:p w14:paraId="393F6B8E" w14:textId="77777777" w:rsidR="00C0389A" w:rsidRDefault="00C0389A" w:rsidP="009F687B">
            <w:r>
              <w:t>Refrigerator/Freezer</w:t>
            </w:r>
          </w:p>
          <w:p w14:paraId="510DE766" w14:textId="77777777" w:rsidR="00C0389A" w:rsidRDefault="00C0389A" w:rsidP="009F687B">
            <w:r>
              <w:t>Stove</w:t>
            </w:r>
          </w:p>
          <w:p w14:paraId="1D731277" w14:textId="77777777" w:rsidR="00C0389A" w:rsidRDefault="00C0389A" w:rsidP="009F687B">
            <w:r>
              <w:t>Microwave</w:t>
            </w:r>
          </w:p>
          <w:p w14:paraId="629833F9" w14:textId="77777777" w:rsidR="00C0389A" w:rsidRDefault="00C0389A" w:rsidP="009F687B">
            <w:r>
              <w:t>Washing machine</w:t>
            </w:r>
          </w:p>
          <w:p w14:paraId="040EC202" w14:textId="77777777" w:rsidR="00C0389A" w:rsidRDefault="00C0389A" w:rsidP="009F687B">
            <w:r>
              <w:t>Sewing/knitting machine</w:t>
            </w:r>
          </w:p>
        </w:tc>
      </w:tr>
      <w:tr w:rsidR="00C0389A" w14:paraId="0F443D09" w14:textId="77777777" w:rsidTr="009F687B">
        <w:tc>
          <w:tcPr>
            <w:tcW w:w="2070" w:type="dxa"/>
          </w:tcPr>
          <w:p w14:paraId="314D1B2A" w14:textId="77777777" w:rsidR="00C0389A" w:rsidRPr="00830C7D" w:rsidRDefault="00C0389A" w:rsidP="009F687B">
            <w:pPr>
              <w:jc w:val="right"/>
              <w:rPr>
                <w:b/>
              </w:rPr>
            </w:pPr>
            <w:r>
              <w:rPr>
                <w:b/>
              </w:rPr>
              <w:lastRenderedPageBreak/>
              <w:t>Prefill</w:t>
            </w:r>
          </w:p>
        </w:tc>
        <w:tc>
          <w:tcPr>
            <w:tcW w:w="6835" w:type="dxa"/>
          </w:tcPr>
          <w:p w14:paraId="7617EF4C" w14:textId="77777777" w:rsidR="00C0389A" w:rsidRDefault="00C0389A" w:rsidP="009F687B"/>
        </w:tc>
      </w:tr>
      <w:tr w:rsidR="00C0389A" w14:paraId="490FA246" w14:textId="77777777" w:rsidTr="009F687B">
        <w:tc>
          <w:tcPr>
            <w:tcW w:w="2070" w:type="dxa"/>
          </w:tcPr>
          <w:p w14:paraId="47E630A6" w14:textId="77777777" w:rsidR="00C0389A" w:rsidRPr="00830C7D" w:rsidRDefault="00C0389A" w:rsidP="009F687B">
            <w:pPr>
              <w:jc w:val="right"/>
              <w:rPr>
                <w:b/>
              </w:rPr>
            </w:pPr>
            <w:r w:rsidRPr="00830C7D">
              <w:rPr>
                <w:b/>
              </w:rPr>
              <w:t>Consistency checks</w:t>
            </w:r>
          </w:p>
        </w:tc>
        <w:tc>
          <w:tcPr>
            <w:tcW w:w="6835" w:type="dxa"/>
          </w:tcPr>
          <w:p w14:paraId="64E53ADA" w14:textId="77777777" w:rsidR="00C0389A" w:rsidRDefault="00C0389A" w:rsidP="009F687B">
            <w:r>
              <w:t>If household own/access</w:t>
            </w:r>
          </w:p>
        </w:tc>
      </w:tr>
      <w:tr w:rsidR="00C0389A" w14:paraId="489C3544" w14:textId="77777777" w:rsidTr="009F687B">
        <w:tc>
          <w:tcPr>
            <w:tcW w:w="2070" w:type="dxa"/>
          </w:tcPr>
          <w:p w14:paraId="77D1328A"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2F8CD38B" w14:textId="77777777" w:rsidR="00C0389A" w:rsidRDefault="00C0389A" w:rsidP="009F687B">
            <w:r>
              <w:rPr>
                <w:color w:val="FF0000"/>
              </w:rPr>
              <w:t>H16</w:t>
            </w:r>
          </w:p>
        </w:tc>
      </w:tr>
      <w:tr w:rsidR="00C0389A" w14:paraId="3E31FF7F" w14:textId="77777777" w:rsidTr="009F687B">
        <w:tc>
          <w:tcPr>
            <w:tcW w:w="2070" w:type="dxa"/>
          </w:tcPr>
          <w:p w14:paraId="2BB44D44" w14:textId="77777777" w:rsidR="00C0389A" w:rsidRDefault="00C0389A" w:rsidP="009F687B">
            <w:pPr>
              <w:jc w:val="right"/>
              <w:rPr>
                <w:b/>
                <w:color w:val="FF0000"/>
              </w:rPr>
            </w:pPr>
            <w:r>
              <w:rPr>
                <w:b/>
                <w:color w:val="FF0000"/>
              </w:rPr>
              <w:t>Error message</w:t>
            </w:r>
          </w:p>
        </w:tc>
        <w:tc>
          <w:tcPr>
            <w:tcW w:w="6835" w:type="dxa"/>
          </w:tcPr>
          <w:p w14:paraId="3F050232" w14:textId="77777777" w:rsidR="00C0389A" w:rsidRDefault="00C0389A" w:rsidP="009F687B">
            <w:pPr>
              <w:rPr>
                <w:color w:val="FF0000"/>
              </w:rPr>
            </w:pPr>
            <w:r>
              <w:t>None</w:t>
            </w:r>
          </w:p>
        </w:tc>
      </w:tr>
      <w:tr w:rsidR="00C0389A" w14:paraId="5F69FB89" w14:textId="77777777" w:rsidTr="009F687B">
        <w:tc>
          <w:tcPr>
            <w:tcW w:w="2070" w:type="dxa"/>
          </w:tcPr>
          <w:p w14:paraId="1F2381FB" w14:textId="77777777" w:rsidR="00C0389A" w:rsidRDefault="00C0389A" w:rsidP="009F687B">
            <w:pPr>
              <w:jc w:val="right"/>
              <w:rPr>
                <w:b/>
                <w:color w:val="FF0000"/>
              </w:rPr>
            </w:pPr>
            <w:r>
              <w:rPr>
                <w:b/>
                <w:color w:val="FF0000"/>
              </w:rPr>
              <w:t>Programmer Instructions</w:t>
            </w:r>
          </w:p>
        </w:tc>
        <w:tc>
          <w:tcPr>
            <w:tcW w:w="6835" w:type="dxa"/>
          </w:tcPr>
          <w:p w14:paraId="303E41AB" w14:textId="77777777" w:rsidR="00C0389A" w:rsidRDefault="00C0389A" w:rsidP="009F687B"/>
        </w:tc>
      </w:tr>
      <w:tr w:rsidR="00C0389A" w14:paraId="52D73444" w14:textId="77777777" w:rsidTr="009F687B">
        <w:tc>
          <w:tcPr>
            <w:tcW w:w="2070" w:type="dxa"/>
          </w:tcPr>
          <w:p w14:paraId="7FE39C5E" w14:textId="77777777" w:rsidR="00C0389A" w:rsidRDefault="00C0389A" w:rsidP="009F687B">
            <w:pPr>
              <w:jc w:val="right"/>
              <w:rPr>
                <w:b/>
                <w:color w:val="FF0000"/>
              </w:rPr>
            </w:pPr>
            <w:r>
              <w:rPr>
                <w:b/>
                <w:color w:val="FF0000"/>
              </w:rPr>
              <w:t>Change log</w:t>
            </w:r>
          </w:p>
        </w:tc>
        <w:tc>
          <w:tcPr>
            <w:tcW w:w="6835" w:type="dxa"/>
          </w:tcPr>
          <w:p w14:paraId="59F2CE0A" w14:textId="77777777" w:rsidR="00C0389A" w:rsidRDefault="00C0389A" w:rsidP="009F687B"/>
        </w:tc>
      </w:tr>
      <w:tr w:rsidR="00C0389A" w14:paraId="3146BDF1" w14:textId="77777777" w:rsidTr="009F687B">
        <w:tc>
          <w:tcPr>
            <w:tcW w:w="2070" w:type="dxa"/>
          </w:tcPr>
          <w:p w14:paraId="24FCFE5B" w14:textId="77777777" w:rsidR="00C0389A" w:rsidRDefault="00C0389A" w:rsidP="009F687B">
            <w:pPr>
              <w:jc w:val="right"/>
              <w:rPr>
                <w:b/>
                <w:color w:val="FF0000"/>
              </w:rPr>
            </w:pPr>
          </w:p>
        </w:tc>
        <w:tc>
          <w:tcPr>
            <w:tcW w:w="6835" w:type="dxa"/>
          </w:tcPr>
          <w:p w14:paraId="18B6A0E2" w14:textId="77777777" w:rsidR="00C0389A" w:rsidRDefault="00C0389A" w:rsidP="009F687B"/>
        </w:tc>
      </w:tr>
    </w:tbl>
    <w:p w14:paraId="01F1971A" w14:textId="77777777" w:rsidR="00C0389A" w:rsidRDefault="00C0389A" w:rsidP="00C0389A"/>
    <w:p w14:paraId="2C3E7E0A" w14:textId="77777777" w:rsidR="00C0389A" w:rsidRDefault="00C0389A" w:rsidP="00C0389A">
      <w:pPr>
        <w:pStyle w:val="Heading2"/>
      </w:pPr>
      <w:r>
        <w:t>Field: H16 Land Ownership</w:t>
      </w:r>
    </w:p>
    <w:tbl>
      <w:tblPr>
        <w:tblStyle w:val="TableGrid"/>
        <w:tblW w:w="0" w:type="auto"/>
        <w:tblInd w:w="445" w:type="dxa"/>
        <w:tblLook w:val="04A0" w:firstRow="1" w:lastRow="0" w:firstColumn="1" w:lastColumn="0" w:noHBand="0" w:noVBand="1"/>
      </w:tblPr>
      <w:tblGrid>
        <w:gridCol w:w="2070"/>
        <w:gridCol w:w="6835"/>
      </w:tblGrid>
      <w:tr w:rsidR="00C0389A" w14:paraId="5A2AA2F4" w14:textId="77777777" w:rsidTr="009F687B">
        <w:tc>
          <w:tcPr>
            <w:tcW w:w="2070" w:type="dxa"/>
          </w:tcPr>
          <w:p w14:paraId="747604F2" w14:textId="77777777" w:rsidR="00C0389A" w:rsidRPr="00830C7D" w:rsidRDefault="00C0389A" w:rsidP="009F687B">
            <w:pPr>
              <w:jc w:val="right"/>
              <w:rPr>
                <w:b/>
              </w:rPr>
            </w:pPr>
            <w:r w:rsidRPr="00830C7D">
              <w:rPr>
                <w:b/>
              </w:rPr>
              <w:t>Description</w:t>
            </w:r>
          </w:p>
        </w:tc>
        <w:tc>
          <w:tcPr>
            <w:tcW w:w="6835" w:type="dxa"/>
          </w:tcPr>
          <w:p w14:paraId="6EA8BB69" w14:textId="77777777" w:rsidR="00C0389A" w:rsidRDefault="00C0389A" w:rsidP="009F687B">
            <w:r>
              <w:t>Households owning land</w:t>
            </w:r>
          </w:p>
        </w:tc>
      </w:tr>
      <w:tr w:rsidR="00C0389A" w14:paraId="521E6F85" w14:textId="77777777" w:rsidTr="009F687B">
        <w:tc>
          <w:tcPr>
            <w:tcW w:w="2070" w:type="dxa"/>
          </w:tcPr>
          <w:p w14:paraId="30BA5591" w14:textId="77777777" w:rsidR="00C0389A" w:rsidRPr="00830C7D" w:rsidRDefault="00C0389A" w:rsidP="009F687B">
            <w:pPr>
              <w:jc w:val="right"/>
              <w:rPr>
                <w:b/>
              </w:rPr>
            </w:pPr>
            <w:r w:rsidRPr="00830C7D">
              <w:rPr>
                <w:b/>
              </w:rPr>
              <w:t>Name</w:t>
            </w:r>
          </w:p>
        </w:tc>
        <w:tc>
          <w:tcPr>
            <w:tcW w:w="6835" w:type="dxa"/>
          </w:tcPr>
          <w:p w14:paraId="777156DE" w14:textId="77777777" w:rsidR="00C0389A" w:rsidRDefault="00C0389A" w:rsidP="009F687B">
            <w:r>
              <w:t>LAND_OWNERSHIP</w:t>
            </w:r>
          </w:p>
        </w:tc>
      </w:tr>
      <w:tr w:rsidR="00C0389A" w14:paraId="740BAF6F" w14:textId="77777777" w:rsidTr="009F687B">
        <w:tc>
          <w:tcPr>
            <w:tcW w:w="2070" w:type="dxa"/>
          </w:tcPr>
          <w:p w14:paraId="74A9184E" w14:textId="77777777" w:rsidR="00C0389A" w:rsidRPr="00830C7D" w:rsidRDefault="00C0389A" w:rsidP="009F687B">
            <w:pPr>
              <w:jc w:val="right"/>
              <w:rPr>
                <w:b/>
              </w:rPr>
            </w:pPr>
            <w:r>
              <w:rPr>
                <w:b/>
              </w:rPr>
              <w:t>Type</w:t>
            </w:r>
          </w:p>
        </w:tc>
        <w:tc>
          <w:tcPr>
            <w:tcW w:w="6835" w:type="dxa"/>
          </w:tcPr>
          <w:p w14:paraId="1616641F" w14:textId="77777777" w:rsidR="00C0389A" w:rsidRDefault="00C0389A" w:rsidP="009F687B">
            <w:r>
              <w:t>Numeric</w:t>
            </w:r>
          </w:p>
        </w:tc>
      </w:tr>
      <w:tr w:rsidR="00C0389A" w14:paraId="6BE34A68" w14:textId="77777777" w:rsidTr="009F687B">
        <w:tc>
          <w:tcPr>
            <w:tcW w:w="2070" w:type="dxa"/>
          </w:tcPr>
          <w:p w14:paraId="7F561BAC" w14:textId="77777777" w:rsidR="00C0389A" w:rsidRPr="00830C7D" w:rsidRDefault="00C0389A" w:rsidP="009F687B">
            <w:pPr>
              <w:jc w:val="right"/>
              <w:rPr>
                <w:b/>
              </w:rPr>
            </w:pPr>
            <w:r w:rsidRPr="00830C7D">
              <w:rPr>
                <w:b/>
              </w:rPr>
              <w:t>Universe</w:t>
            </w:r>
          </w:p>
        </w:tc>
        <w:tc>
          <w:tcPr>
            <w:tcW w:w="6835" w:type="dxa"/>
          </w:tcPr>
          <w:p w14:paraId="25709A7C" w14:textId="77777777" w:rsidR="00C0389A" w:rsidRDefault="00C0389A" w:rsidP="009F687B">
            <w:r>
              <w:t>Household Type = 100</w:t>
            </w:r>
          </w:p>
        </w:tc>
      </w:tr>
      <w:tr w:rsidR="00C0389A" w14:paraId="37003AF2" w14:textId="77777777" w:rsidTr="009F687B">
        <w:tc>
          <w:tcPr>
            <w:tcW w:w="2070" w:type="dxa"/>
          </w:tcPr>
          <w:p w14:paraId="09AA5CF0" w14:textId="77777777" w:rsidR="00C0389A" w:rsidRPr="00830C7D" w:rsidRDefault="00C0389A" w:rsidP="009F687B">
            <w:pPr>
              <w:jc w:val="right"/>
              <w:rPr>
                <w:b/>
              </w:rPr>
            </w:pPr>
            <w:r w:rsidRPr="00830C7D">
              <w:rPr>
                <w:b/>
              </w:rPr>
              <w:t>Question text</w:t>
            </w:r>
          </w:p>
        </w:tc>
        <w:tc>
          <w:tcPr>
            <w:tcW w:w="6835" w:type="dxa"/>
          </w:tcPr>
          <w:p w14:paraId="67BC1F0E" w14:textId="77777777" w:rsidR="00C0389A" w:rsidRDefault="00C0389A" w:rsidP="009F687B">
            <w:r w:rsidRPr="00D87C17">
              <w:t xml:space="preserve">Does this household own the land where this dwelling is </w:t>
            </w:r>
            <w:r>
              <w:t>built</w:t>
            </w:r>
            <w:r w:rsidRPr="00D87C17">
              <w:t>?</w:t>
            </w:r>
          </w:p>
        </w:tc>
      </w:tr>
      <w:tr w:rsidR="00C0389A" w14:paraId="7E9F6ED0" w14:textId="77777777" w:rsidTr="009F687B">
        <w:tc>
          <w:tcPr>
            <w:tcW w:w="2070" w:type="dxa"/>
          </w:tcPr>
          <w:p w14:paraId="1EE22E1B" w14:textId="77777777" w:rsidR="00C0389A" w:rsidRPr="00830C7D" w:rsidRDefault="00C0389A" w:rsidP="009F687B">
            <w:pPr>
              <w:jc w:val="right"/>
              <w:rPr>
                <w:b/>
              </w:rPr>
            </w:pPr>
            <w:r w:rsidRPr="00830C7D">
              <w:rPr>
                <w:b/>
              </w:rPr>
              <w:t>Help text</w:t>
            </w:r>
          </w:p>
        </w:tc>
        <w:tc>
          <w:tcPr>
            <w:tcW w:w="6835" w:type="dxa"/>
          </w:tcPr>
          <w:p w14:paraId="660F93A1" w14:textId="77777777" w:rsidR="00C0389A" w:rsidRDefault="00C0389A" w:rsidP="009F687B"/>
        </w:tc>
      </w:tr>
      <w:tr w:rsidR="00C0389A" w14:paraId="4D3DE67B" w14:textId="77777777" w:rsidTr="009F687B">
        <w:tc>
          <w:tcPr>
            <w:tcW w:w="2070" w:type="dxa"/>
          </w:tcPr>
          <w:p w14:paraId="456B0DE9" w14:textId="77777777" w:rsidR="00C0389A" w:rsidRPr="00830C7D" w:rsidRDefault="00C0389A" w:rsidP="009F687B">
            <w:pPr>
              <w:jc w:val="right"/>
              <w:rPr>
                <w:b/>
              </w:rPr>
            </w:pPr>
            <w:r w:rsidRPr="00830C7D">
              <w:rPr>
                <w:b/>
              </w:rPr>
              <w:t>Valid range</w:t>
            </w:r>
          </w:p>
        </w:tc>
        <w:tc>
          <w:tcPr>
            <w:tcW w:w="6835" w:type="dxa"/>
          </w:tcPr>
          <w:p w14:paraId="3701704C" w14:textId="77777777" w:rsidR="00C0389A" w:rsidRDefault="00C0389A" w:rsidP="009F687B">
            <w:r>
              <w:t>1-2,9</w:t>
            </w:r>
          </w:p>
        </w:tc>
      </w:tr>
      <w:tr w:rsidR="00C0389A" w14:paraId="2C1952FE" w14:textId="77777777" w:rsidTr="009F687B">
        <w:tc>
          <w:tcPr>
            <w:tcW w:w="2070" w:type="dxa"/>
          </w:tcPr>
          <w:p w14:paraId="5ABFD27A" w14:textId="77777777" w:rsidR="00C0389A" w:rsidRPr="00830C7D" w:rsidRDefault="00C0389A" w:rsidP="009F687B">
            <w:pPr>
              <w:jc w:val="right"/>
              <w:rPr>
                <w:b/>
              </w:rPr>
            </w:pPr>
            <w:r w:rsidRPr="00830C7D">
              <w:rPr>
                <w:b/>
              </w:rPr>
              <w:t>Responses</w:t>
            </w:r>
          </w:p>
        </w:tc>
        <w:tc>
          <w:tcPr>
            <w:tcW w:w="6835" w:type="dxa"/>
          </w:tcPr>
          <w:p w14:paraId="0BFA6B57" w14:textId="77777777" w:rsidR="00C0389A" w:rsidRDefault="00C0389A" w:rsidP="009F687B">
            <w:r>
              <w:t>Radio button</w:t>
            </w:r>
          </w:p>
          <w:p w14:paraId="20F493FE" w14:textId="77777777" w:rsidR="00C0389A" w:rsidRDefault="00C0389A" w:rsidP="009F687B"/>
          <w:p w14:paraId="61DE3144" w14:textId="77777777" w:rsidR="00C0389A" w:rsidRDefault="00C0389A" w:rsidP="009F687B">
            <w:r>
              <w:t>Yes    1</w:t>
            </w:r>
          </w:p>
          <w:p w14:paraId="2414EE2C" w14:textId="77777777" w:rsidR="00C0389A" w:rsidRDefault="00C0389A" w:rsidP="009F687B">
            <w:r>
              <w:t>No     2</w:t>
            </w:r>
          </w:p>
          <w:p w14:paraId="5201DA1C" w14:textId="77777777" w:rsidR="00C0389A" w:rsidRDefault="00C0389A" w:rsidP="009F687B">
            <w:r w:rsidRPr="00077D8B">
              <w:t>Don’t know</w:t>
            </w:r>
            <w:r>
              <w:t xml:space="preserve">  9</w:t>
            </w:r>
          </w:p>
        </w:tc>
      </w:tr>
      <w:tr w:rsidR="00C0389A" w14:paraId="470E826F" w14:textId="77777777" w:rsidTr="009F687B">
        <w:tc>
          <w:tcPr>
            <w:tcW w:w="2070" w:type="dxa"/>
          </w:tcPr>
          <w:p w14:paraId="6291A68C" w14:textId="77777777" w:rsidR="00C0389A" w:rsidRPr="00830C7D" w:rsidRDefault="00C0389A" w:rsidP="009F687B">
            <w:pPr>
              <w:jc w:val="right"/>
              <w:rPr>
                <w:b/>
              </w:rPr>
            </w:pPr>
            <w:r>
              <w:rPr>
                <w:b/>
              </w:rPr>
              <w:t>Prefill</w:t>
            </w:r>
          </w:p>
        </w:tc>
        <w:tc>
          <w:tcPr>
            <w:tcW w:w="6835" w:type="dxa"/>
          </w:tcPr>
          <w:p w14:paraId="08AF459E" w14:textId="77777777" w:rsidR="00C0389A" w:rsidRDefault="00C0389A" w:rsidP="009F687B"/>
        </w:tc>
      </w:tr>
      <w:tr w:rsidR="00C0389A" w14:paraId="36EDB1CA" w14:textId="77777777" w:rsidTr="009F687B">
        <w:tc>
          <w:tcPr>
            <w:tcW w:w="2070" w:type="dxa"/>
          </w:tcPr>
          <w:p w14:paraId="12AEB378" w14:textId="77777777" w:rsidR="00C0389A" w:rsidRPr="00830C7D" w:rsidRDefault="00C0389A" w:rsidP="009F687B">
            <w:pPr>
              <w:jc w:val="right"/>
              <w:rPr>
                <w:b/>
              </w:rPr>
            </w:pPr>
            <w:r w:rsidRPr="00830C7D">
              <w:rPr>
                <w:b/>
              </w:rPr>
              <w:t>Consistency checks</w:t>
            </w:r>
          </w:p>
        </w:tc>
        <w:tc>
          <w:tcPr>
            <w:tcW w:w="6835" w:type="dxa"/>
          </w:tcPr>
          <w:p w14:paraId="5327BF96" w14:textId="77777777" w:rsidR="00C0389A" w:rsidRDefault="00C0389A" w:rsidP="009F687B">
            <w:r>
              <w:t>None</w:t>
            </w:r>
          </w:p>
        </w:tc>
      </w:tr>
      <w:tr w:rsidR="00C0389A" w14:paraId="0D47C39F" w14:textId="77777777" w:rsidTr="009F687B">
        <w:tc>
          <w:tcPr>
            <w:tcW w:w="2070" w:type="dxa"/>
          </w:tcPr>
          <w:p w14:paraId="57CA531F"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07E3A3B5" w14:textId="77777777" w:rsidR="00C0389A" w:rsidRDefault="00C0389A" w:rsidP="009F687B">
            <w:pPr>
              <w:rPr>
                <w:color w:val="FF0000"/>
              </w:rPr>
            </w:pPr>
            <w:r>
              <w:rPr>
                <w:color w:val="FF0000"/>
              </w:rPr>
              <w:t>If H16 = 1 then go to H17</w:t>
            </w:r>
          </w:p>
          <w:p w14:paraId="430C0941" w14:textId="77777777" w:rsidR="00C0389A" w:rsidRDefault="00C0389A" w:rsidP="009F687B">
            <w:pPr>
              <w:rPr>
                <w:color w:val="FF0000"/>
              </w:rPr>
            </w:pPr>
            <w:r>
              <w:rPr>
                <w:color w:val="FF0000"/>
              </w:rPr>
              <w:t>If H16 = 2 then go to H18</w:t>
            </w:r>
          </w:p>
          <w:p w14:paraId="3FCBECC9" w14:textId="77777777" w:rsidR="00C0389A" w:rsidRPr="00A2263E" w:rsidRDefault="00C0389A" w:rsidP="009F687B">
            <w:pPr>
              <w:rPr>
                <w:color w:val="FF0000"/>
              </w:rPr>
            </w:pPr>
            <w:r>
              <w:rPr>
                <w:color w:val="FF0000"/>
              </w:rPr>
              <w:t>If H16 = 9 then go to H18</w:t>
            </w:r>
          </w:p>
        </w:tc>
      </w:tr>
      <w:tr w:rsidR="00C0389A" w14:paraId="08ED5BD8" w14:textId="77777777" w:rsidTr="009F687B">
        <w:tc>
          <w:tcPr>
            <w:tcW w:w="2070" w:type="dxa"/>
          </w:tcPr>
          <w:p w14:paraId="1528741F" w14:textId="77777777" w:rsidR="00C0389A" w:rsidRDefault="00C0389A" w:rsidP="009F687B">
            <w:pPr>
              <w:jc w:val="right"/>
              <w:rPr>
                <w:b/>
                <w:color w:val="FF0000"/>
              </w:rPr>
            </w:pPr>
            <w:r>
              <w:rPr>
                <w:b/>
                <w:color w:val="FF0000"/>
              </w:rPr>
              <w:t>Error message</w:t>
            </w:r>
          </w:p>
        </w:tc>
        <w:tc>
          <w:tcPr>
            <w:tcW w:w="6835" w:type="dxa"/>
          </w:tcPr>
          <w:p w14:paraId="4BFB7612" w14:textId="77777777" w:rsidR="00C0389A" w:rsidRDefault="00C0389A" w:rsidP="009F687B">
            <w:pPr>
              <w:rPr>
                <w:color w:val="FF0000"/>
              </w:rPr>
            </w:pPr>
            <w:r>
              <w:t>None</w:t>
            </w:r>
          </w:p>
        </w:tc>
      </w:tr>
      <w:tr w:rsidR="00C0389A" w14:paraId="380A5029" w14:textId="77777777" w:rsidTr="009F687B">
        <w:tc>
          <w:tcPr>
            <w:tcW w:w="2070" w:type="dxa"/>
          </w:tcPr>
          <w:p w14:paraId="14E93601" w14:textId="77777777" w:rsidR="00C0389A" w:rsidRDefault="00C0389A" w:rsidP="009F687B">
            <w:pPr>
              <w:jc w:val="right"/>
              <w:rPr>
                <w:b/>
                <w:color w:val="FF0000"/>
              </w:rPr>
            </w:pPr>
            <w:r>
              <w:rPr>
                <w:b/>
                <w:color w:val="FF0000"/>
              </w:rPr>
              <w:t>Programmer Instructions</w:t>
            </w:r>
          </w:p>
        </w:tc>
        <w:tc>
          <w:tcPr>
            <w:tcW w:w="6835" w:type="dxa"/>
          </w:tcPr>
          <w:p w14:paraId="51C9713F" w14:textId="77777777" w:rsidR="00C0389A" w:rsidRDefault="00C0389A" w:rsidP="009F687B"/>
        </w:tc>
      </w:tr>
      <w:tr w:rsidR="00C0389A" w14:paraId="3C1C9DC1" w14:textId="77777777" w:rsidTr="009F687B">
        <w:tc>
          <w:tcPr>
            <w:tcW w:w="2070" w:type="dxa"/>
          </w:tcPr>
          <w:p w14:paraId="7EB1F94D" w14:textId="77777777" w:rsidR="00C0389A" w:rsidRDefault="00C0389A" w:rsidP="009F687B">
            <w:pPr>
              <w:jc w:val="right"/>
              <w:rPr>
                <w:b/>
                <w:color w:val="FF0000"/>
              </w:rPr>
            </w:pPr>
            <w:r>
              <w:rPr>
                <w:b/>
                <w:color w:val="FF0000"/>
              </w:rPr>
              <w:lastRenderedPageBreak/>
              <w:t>Change log</w:t>
            </w:r>
          </w:p>
        </w:tc>
        <w:tc>
          <w:tcPr>
            <w:tcW w:w="6835" w:type="dxa"/>
          </w:tcPr>
          <w:p w14:paraId="0CB5F8F6" w14:textId="77777777" w:rsidR="00C0389A" w:rsidRPr="00077D8B" w:rsidRDefault="00C0389A" w:rsidP="009F687B"/>
        </w:tc>
      </w:tr>
    </w:tbl>
    <w:p w14:paraId="30DCCB48" w14:textId="77777777" w:rsidR="00C0389A" w:rsidRDefault="00C0389A" w:rsidP="00C0389A"/>
    <w:p w14:paraId="216F5EA7" w14:textId="77777777" w:rsidR="00C0389A" w:rsidRDefault="00C0389A" w:rsidP="00C0389A">
      <w:pPr>
        <w:pStyle w:val="Heading2"/>
      </w:pPr>
      <w:r>
        <w:t>Field: H17 L</w:t>
      </w:r>
      <w:r w:rsidRPr="00D87C17">
        <w:t xml:space="preserve">egal right </w:t>
      </w:r>
      <w:r>
        <w:t>the</w:t>
      </w:r>
      <w:r w:rsidRPr="00D87C17">
        <w:t xml:space="preserve"> household have </w:t>
      </w:r>
      <w:r>
        <w:t>on</w:t>
      </w:r>
      <w:r w:rsidRPr="00D87C17">
        <w:t xml:space="preserve"> ownership of land</w:t>
      </w:r>
    </w:p>
    <w:tbl>
      <w:tblPr>
        <w:tblStyle w:val="TableGrid"/>
        <w:tblW w:w="0" w:type="auto"/>
        <w:tblInd w:w="445" w:type="dxa"/>
        <w:tblLook w:val="04A0" w:firstRow="1" w:lastRow="0" w:firstColumn="1" w:lastColumn="0" w:noHBand="0" w:noVBand="1"/>
      </w:tblPr>
      <w:tblGrid>
        <w:gridCol w:w="2070"/>
        <w:gridCol w:w="6835"/>
      </w:tblGrid>
      <w:tr w:rsidR="00C0389A" w14:paraId="4F9436D2" w14:textId="77777777" w:rsidTr="009F687B">
        <w:tc>
          <w:tcPr>
            <w:tcW w:w="2070" w:type="dxa"/>
          </w:tcPr>
          <w:p w14:paraId="488EE9CF" w14:textId="77777777" w:rsidR="00C0389A" w:rsidRPr="00830C7D" w:rsidRDefault="00C0389A" w:rsidP="009F687B">
            <w:pPr>
              <w:jc w:val="right"/>
              <w:rPr>
                <w:b/>
              </w:rPr>
            </w:pPr>
            <w:r w:rsidRPr="00830C7D">
              <w:rPr>
                <w:b/>
              </w:rPr>
              <w:t>Description</w:t>
            </w:r>
          </w:p>
        </w:tc>
        <w:tc>
          <w:tcPr>
            <w:tcW w:w="6835" w:type="dxa"/>
          </w:tcPr>
          <w:p w14:paraId="2DAC8C6F" w14:textId="77777777" w:rsidR="00C0389A" w:rsidRDefault="00C0389A" w:rsidP="009F687B">
            <w:r>
              <w:t>Legal rights of ownership</w:t>
            </w:r>
          </w:p>
        </w:tc>
      </w:tr>
      <w:tr w:rsidR="00C0389A" w14:paraId="2FEA5A31" w14:textId="77777777" w:rsidTr="009F687B">
        <w:tc>
          <w:tcPr>
            <w:tcW w:w="2070" w:type="dxa"/>
          </w:tcPr>
          <w:p w14:paraId="0407EE7C" w14:textId="77777777" w:rsidR="00C0389A" w:rsidRPr="00830C7D" w:rsidRDefault="00C0389A" w:rsidP="009F687B">
            <w:pPr>
              <w:jc w:val="right"/>
              <w:rPr>
                <w:b/>
              </w:rPr>
            </w:pPr>
            <w:r w:rsidRPr="00830C7D">
              <w:rPr>
                <w:b/>
              </w:rPr>
              <w:t>Name</w:t>
            </w:r>
          </w:p>
        </w:tc>
        <w:tc>
          <w:tcPr>
            <w:tcW w:w="6835" w:type="dxa"/>
          </w:tcPr>
          <w:p w14:paraId="3F54B681" w14:textId="77777777" w:rsidR="00C0389A" w:rsidRDefault="00C0389A" w:rsidP="009F687B">
            <w:r>
              <w:t>LEGAL_RIGHTS</w:t>
            </w:r>
          </w:p>
        </w:tc>
      </w:tr>
      <w:tr w:rsidR="00C0389A" w14:paraId="4BB1BF9D" w14:textId="77777777" w:rsidTr="009F687B">
        <w:tc>
          <w:tcPr>
            <w:tcW w:w="2070" w:type="dxa"/>
          </w:tcPr>
          <w:p w14:paraId="4C92CFC9" w14:textId="77777777" w:rsidR="00C0389A" w:rsidRPr="00830C7D" w:rsidRDefault="00C0389A" w:rsidP="009F687B">
            <w:pPr>
              <w:jc w:val="right"/>
              <w:rPr>
                <w:b/>
              </w:rPr>
            </w:pPr>
            <w:r>
              <w:rPr>
                <w:b/>
              </w:rPr>
              <w:t>Type</w:t>
            </w:r>
          </w:p>
        </w:tc>
        <w:tc>
          <w:tcPr>
            <w:tcW w:w="6835" w:type="dxa"/>
          </w:tcPr>
          <w:p w14:paraId="373A1E86" w14:textId="77777777" w:rsidR="00C0389A" w:rsidRDefault="00C0389A" w:rsidP="009F687B">
            <w:r>
              <w:t>Numeric</w:t>
            </w:r>
          </w:p>
        </w:tc>
      </w:tr>
      <w:tr w:rsidR="00C0389A" w14:paraId="0C21E1C8" w14:textId="77777777" w:rsidTr="009F687B">
        <w:tc>
          <w:tcPr>
            <w:tcW w:w="2070" w:type="dxa"/>
          </w:tcPr>
          <w:p w14:paraId="7D10C811" w14:textId="77777777" w:rsidR="00C0389A" w:rsidRPr="00830C7D" w:rsidRDefault="00C0389A" w:rsidP="009F687B">
            <w:pPr>
              <w:jc w:val="right"/>
              <w:rPr>
                <w:b/>
              </w:rPr>
            </w:pPr>
            <w:r w:rsidRPr="00830C7D">
              <w:rPr>
                <w:b/>
              </w:rPr>
              <w:t>Universe</w:t>
            </w:r>
          </w:p>
        </w:tc>
        <w:tc>
          <w:tcPr>
            <w:tcW w:w="6835" w:type="dxa"/>
          </w:tcPr>
          <w:p w14:paraId="07D832CF" w14:textId="77777777" w:rsidR="00C0389A" w:rsidRDefault="00C0389A" w:rsidP="009F687B">
            <w:r>
              <w:t>Household Type = 100</w:t>
            </w:r>
          </w:p>
        </w:tc>
      </w:tr>
      <w:tr w:rsidR="00C0389A" w14:paraId="54F10E8B" w14:textId="77777777" w:rsidTr="009F687B">
        <w:tc>
          <w:tcPr>
            <w:tcW w:w="2070" w:type="dxa"/>
          </w:tcPr>
          <w:p w14:paraId="0ADF5A13" w14:textId="77777777" w:rsidR="00C0389A" w:rsidRPr="00830C7D" w:rsidRDefault="00C0389A" w:rsidP="009F687B">
            <w:pPr>
              <w:jc w:val="right"/>
              <w:rPr>
                <w:b/>
              </w:rPr>
            </w:pPr>
            <w:r w:rsidRPr="00830C7D">
              <w:rPr>
                <w:b/>
              </w:rPr>
              <w:t>Question text</w:t>
            </w:r>
          </w:p>
        </w:tc>
        <w:tc>
          <w:tcPr>
            <w:tcW w:w="6835" w:type="dxa"/>
          </w:tcPr>
          <w:p w14:paraId="358F4905" w14:textId="77777777" w:rsidR="00C0389A" w:rsidRDefault="00C0389A" w:rsidP="009F687B">
            <w:r w:rsidRPr="005F185C">
              <w:t>What legal right does this household have over the ownership of this land where your dwelling is built?</w:t>
            </w:r>
          </w:p>
        </w:tc>
      </w:tr>
      <w:tr w:rsidR="00C0389A" w14:paraId="3E36B949" w14:textId="77777777" w:rsidTr="009F687B">
        <w:tc>
          <w:tcPr>
            <w:tcW w:w="2070" w:type="dxa"/>
          </w:tcPr>
          <w:p w14:paraId="3EC7E082" w14:textId="77777777" w:rsidR="00C0389A" w:rsidRPr="00830C7D" w:rsidRDefault="00C0389A" w:rsidP="009F687B">
            <w:pPr>
              <w:jc w:val="right"/>
              <w:rPr>
                <w:b/>
              </w:rPr>
            </w:pPr>
            <w:r w:rsidRPr="00830C7D">
              <w:rPr>
                <w:b/>
              </w:rPr>
              <w:t>Help text</w:t>
            </w:r>
          </w:p>
        </w:tc>
        <w:tc>
          <w:tcPr>
            <w:tcW w:w="6835" w:type="dxa"/>
          </w:tcPr>
          <w:p w14:paraId="14FCB84A" w14:textId="77777777" w:rsidR="00C0389A" w:rsidRDefault="00C0389A" w:rsidP="009F687B">
            <w:r w:rsidRPr="00246A04">
              <w:t xml:space="preserve">Record MAIN </w:t>
            </w:r>
            <w:r>
              <w:t>only</w:t>
            </w:r>
          </w:p>
        </w:tc>
      </w:tr>
      <w:tr w:rsidR="00C0389A" w14:paraId="4F222571" w14:textId="77777777" w:rsidTr="009F687B">
        <w:tc>
          <w:tcPr>
            <w:tcW w:w="2070" w:type="dxa"/>
          </w:tcPr>
          <w:p w14:paraId="546F0D85" w14:textId="77777777" w:rsidR="00C0389A" w:rsidRPr="00830C7D" w:rsidRDefault="00C0389A" w:rsidP="009F687B">
            <w:pPr>
              <w:jc w:val="right"/>
              <w:rPr>
                <w:b/>
              </w:rPr>
            </w:pPr>
            <w:r w:rsidRPr="00830C7D">
              <w:rPr>
                <w:b/>
              </w:rPr>
              <w:t>Valid range</w:t>
            </w:r>
          </w:p>
        </w:tc>
        <w:tc>
          <w:tcPr>
            <w:tcW w:w="6835" w:type="dxa"/>
          </w:tcPr>
          <w:p w14:paraId="436685A7" w14:textId="77777777" w:rsidR="00C0389A" w:rsidRDefault="00C0389A" w:rsidP="009F687B">
            <w:r>
              <w:t>01-6</w:t>
            </w:r>
          </w:p>
        </w:tc>
      </w:tr>
      <w:tr w:rsidR="00C0389A" w14:paraId="09FA625B" w14:textId="77777777" w:rsidTr="009F687B">
        <w:tc>
          <w:tcPr>
            <w:tcW w:w="2070" w:type="dxa"/>
          </w:tcPr>
          <w:p w14:paraId="6C034EB8" w14:textId="77777777" w:rsidR="00C0389A" w:rsidRPr="00830C7D" w:rsidRDefault="00C0389A" w:rsidP="009F687B">
            <w:pPr>
              <w:jc w:val="right"/>
              <w:rPr>
                <w:b/>
              </w:rPr>
            </w:pPr>
            <w:r w:rsidRPr="00830C7D">
              <w:rPr>
                <w:b/>
              </w:rPr>
              <w:t>Responses</w:t>
            </w:r>
          </w:p>
        </w:tc>
        <w:tc>
          <w:tcPr>
            <w:tcW w:w="6835" w:type="dxa"/>
          </w:tcPr>
          <w:p w14:paraId="55EFCD8C" w14:textId="77777777" w:rsidR="00C0389A" w:rsidRDefault="00C0389A" w:rsidP="009F687B">
            <w:r>
              <w:t>Radio button</w:t>
            </w:r>
          </w:p>
          <w:p w14:paraId="6BAD527E" w14:textId="77777777" w:rsidR="00C0389A" w:rsidRDefault="00C0389A" w:rsidP="009F687B"/>
          <w:p w14:paraId="7342956B" w14:textId="77777777" w:rsidR="00C0389A" w:rsidRDefault="00C0389A" w:rsidP="009F687B">
            <w:r>
              <w:t>Title deed</w:t>
            </w:r>
            <w:r>
              <w:tab/>
              <w:t xml:space="preserve">                                                           1</w:t>
            </w:r>
          </w:p>
          <w:p w14:paraId="5C6B2E91" w14:textId="77777777" w:rsidR="00C0389A" w:rsidRDefault="00C0389A" w:rsidP="009F687B">
            <w:r>
              <w:t>Land Rights Certificate (Ministry of Lands)</w:t>
            </w:r>
            <w:r>
              <w:tab/>
              <w:t xml:space="preserve"> 2</w:t>
            </w:r>
          </w:p>
          <w:p w14:paraId="16E664E4" w14:textId="77777777" w:rsidR="00C0389A" w:rsidRDefault="00C0389A" w:rsidP="009F687B">
            <w:r>
              <w:t>Offered\ Customary Free</w:t>
            </w:r>
            <w:r>
              <w:tab/>
              <w:t xml:space="preserve">                              3</w:t>
            </w:r>
          </w:p>
          <w:p w14:paraId="1FB94E1B" w14:textId="77777777" w:rsidR="00C0389A" w:rsidRDefault="00C0389A" w:rsidP="009F687B">
            <w:r>
              <w:t>Customary ownership\Traditional letter</w:t>
            </w:r>
            <w:r>
              <w:tab/>
              <w:t xml:space="preserve">               4</w:t>
            </w:r>
          </w:p>
          <w:p w14:paraId="22F61C08" w14:textId="77777777" w:rsidR="00C0389A" w:rsidRDefault="00C0389A" w:rsidP="009F687B">
            <w:r>
              <w:t>Contracts\Lease Agreement</w:t>
            </w:r>
            <w:r>
              <w:tab/>
              <w:t xml:space="preserve">                              5</w:t>
            </w:r>
          </w:p>
          <w:p w14:paraId="569E178D" w14:textId="77777777" w:rsidR="00C0389A" w:rsidRDefault="00C0389A" w:rsidP="009F687B">
            <w:r>
              <w:t>Other ( Specify_____)</w:t>
            </w:r>
            <w:r>
              <w:tab/>
              <w:t xml:space="preserve">                                            6</w:t>
            </w:r>
          </w:p>
        </w:tc>
      </w:tr>
      <w:tr w:rsidR="00C0389A" w14:paraId="6760CB2A" w14:textId="77777777" w:rsidTr="009F687B">
        <w:tc>
          <w:tcPr>
            <w:tcW w:w="2070" w:type="dxa"/>
          </w:tcPr>
          <w:p w14:paraId="659BE046" w14:textId="77777777" w:rsidR="00C0389A" w:rsidRPr="00830C7D" w:rsidRDefault="00C0389A" w:rsidP="009F687B">
            <w:pPr>
              <w:jc w:val="right"/>
              <w:rPr>
                <w:b/>
              </w:rPr>
            </w:pPr>
            <w:r>
              <w:rPr>
                <w:b/>
              </w:rPr>
              <w:t>Prefill</w:t>
            </w:r>
          </w:p>
        </w:tc>
        <w:tc>
          <w:tcPr>
            <w:tcW w:w="6835" w:type="dxa"/>
          </w:tcPr>
          <w:p w14:paraId="27F7C582" w14:textId="77777777" w:rsidR="00C0389A" w:rsidRDefault="00C0389A" w:rsidP="009F687B"/>
        </w:tc>
      </w:tr>
      <w:tr w:rsidR="00C0389A" w14:paraId="5ACD8923" w14:textId="77777777" w:rsidTr="009F687B">
        <w:tc>
          <w:tcPr>
            <w:tcW w:w="2070" w:type="dxa"/>
          </w:tcPr>
          <w:p w14:paraId="075EFA48" w14:textId="77777777" w:rsidR="00C0389A" w:rsidRPr="00830C7D" w:rsidRDefault="00C0389A" w:rsidP="009F687B">
            <w:pPr>
              <w:jc w:val="right"/>
              <w:rPr>
                <w:b/>
              </w:rPr>
            </w:pPr>
            <w:r w:rsidRPr="00830C7D">
              <w:rPr>
                <w:b/>
              </w:rPr>
              <w:t>Consistency checks</w:t>
            </w:r>
          </w:p>
        </w:tc>
        <w:tc>
          <w:tcPr>
            <w:tcW w:w="6835" w:type="dxa"/>
          </w:tcPr>
          <w:p w14:paraId="61B43E79" w14:textId="77777777" w:rsidR="00C0389A" w:rsidRDefault="00C0389A" w:rsidP="009F687B">
            <w:r>
              <w:t>None</w:t>
            </w:r>
          </w:p>
        </w:tc>
      </w:tr>
      <w:tr w:rsidR="00C0389A" w14:paraId="3A66CC68" w14:textId="77777777" w:rsidTr="009F687B">
        <w:tc>
          <w:tcPr>
            <w:tcW w:w="2070" w:type="dxa"/>
          </w:tcPr>
          <w:p w14:paraId="1A12F41C"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642B9B54" w14:textId="77777777" w:rsidR="00C0389A" w:rsidRDefault="00C0389A" w:rsidP="009F687B">
            <w:pPr>
              <w:rPr>
                <w:color w:val="FF0000"/>
              </w:rPr>
            </w:pPr>
            <w:r>
              <w:rPr>
                <w:color w:val="FF0000"/>
              </w:rPr>
              <w:t xml:space="preserve">If H17 = 6 then go to H17.b </w:t>
            </w:r>
          </w:p>
          <w:p w14:paraId="77F2D874" w14:textId="77777777" w:rsidR="00C0389A" w:rsidRDefault="00C0389A" w:rsidP="009F687B">
            <w:r>
              <w:rPr>
                <w:color w:val="FF0000"/>
              </w:rPr>
              <w:t>If H17 = 1 – 6 go to H18</w:t>
            </w:r>
          </w:p>
        </w:tc>
      </w:tr>
      <w:tr w:rsidR="00C0389A" w14:paraId="7420637E" w14:textId="77777777" w:rsidTr="009F687B">
        <w:tc>
          <w:tcPr>
            <w:tcW w:w="2070" w:type="dxa"/>
          </w:tcPr>
          <w:p w14:paraId="14BC8BC6" w14:textId="77777777" w:rsidR="00C0389A" w:rsidRDefault="00C0389A" w:rsidP="009F687B">
            <w:pPr>
              <w:jc w:val="right"/>
              <w:rPr>
                <w:b/>
                <w:color w:val="FF0000"/>
              </w:rPr>
            </w:pPr>
            <w:r>
              <w:rPr>
                <w:b/>
                <w:color w:val="FF0000"/>
              </w:rPr>
              <w:t>Error message</w:t>
            </w:r>
          </w:p>
        </w:tc>
        <w:tc>
          <w:tcPr>
            <w:tcW w:w="6835" w:type="dxa"/>
          </w:tcPr>
          <w:p w14:paraId="204AE42D" w14:textId="77777777" w:rsidR="00C0389A" w:rsidRDefault="00C0389A" w:rsidP="009F687B">
            <w:pPr>
              <w:rPr>
                <w:color w:val="FF0000"/>
              </w:rPr>
            </w:pPr>
            <w:r>
              <w:t>None</w:t>
            </w:r>
          </w:p>
        </w:tc>
      </w:tr>
      <w:tr w:rsidR="00C0389A" w14:paraId="5C5640C2" w14:textId="77777777" w:rsidTr="009F687B">
        <w:tc>
          <w:tcPr>
            <w:tcW w:w="2070" w:type="dxa"/>
          </w:tcPr>
          <w:p w14:paraId="1995CE1D" w14:textId="77777777" w:rsidR="00C0389A" w:rsidRDefault="00C0389A" w:rsidP="009F687B">
            <w:pPr>
              <w:jc w:val="right"/>
              <w:rPr>
                <w:b/>
                <w:color w:val="FF0000"/>
              </w:rPr>
            </w:pPr>
            <w:r>
              <w:rPr>
                <w:b/>
                <w:color w:val="FF0000"/>
              </w:rPr>
              <w:t>Programmer Instructions</w:t>
            </w:r>
          </w:p>
        </w:tc>
        <w:tc>
          <w:tcPr>
            <w:tcW w:w="6835" w:type="dxa"/>
          </w:tcPr>
          <w:p w14:paraId="2310F365" w14:textId="77777777" w:rsidR="00C0389A" w:rsidRDefault="00C0389A" w:rsidP="009F687B"/>
        </w:tc>
      </w:tr>
      <w:tr w:rsidR="00C0389A" w14:paraId="17AF35C2" w14:textId="77777777" w:rsidTr="009F687B">
        <w:tc>
          <w:tcPr>
            <w:tcW w:w="2070" w:type="dxa"/>
          </w:tcPr>
          <w:p w14:paraId="73FF2EDC" w14:textId="77777777" w:rsidR="00C0389A" w:rsidRDefault="00C0389A" w:rsidP="009F687B">
            <w:pPr>
              <w:jc w:val="right"/>
              <w:rPr>
                <w:b/>
                <w:color w:val="FF0000"/>
              </w:rPr>
            </w:pPr>
            <w:r>
              <w:rPr>
                <w:b/>
                <w:color w:val="FF0000"/>
              </w:rPr>
              <w:t>Change log</w:t>
            </w:r>
          </w:p>
        </w:tc>
        <w:tc>
          <w:tcPr>
            <w:tcW w:w="6835" w:type="dxa"/>
          </w:tcPr>
          <w:p w14:paraId="1FB5ACB4" w14:textId="77777777" w:rsidR="00C0389A" w:rsidRDefault="00C0389A" w:rsidP="009F687B"/>
        </w:tc>
      </w:tr>
    </w:tbl>
    <w:p w14:paraId="37AE0814" w14:textId="77777777" w:rsidR="00C0389A" w:rsidRDefault="00C0389A" w:rsidP="00C0389A"/>
    <w:p w14:paraId="2A78AE60" w14:textId="77777777" w:rsidR="00C0389A" w:rsidDel="00906012" w:rsidRDefault="00C0389A" w:rsidP="00C0389A">
      <w:pPr>
        <w:pStyle w:val="Heading2"/>
        <w:ind w:left="1530" w:hanging="1080"/>
      </w:pPr>
      <w:r>
        <w:t xml:space="preserve">Field: H18 </w:t>
      </w:r>
      <w:proofErr w:type="gramStart"/>
      <w:r w:rsidRPr="002C0DCB">
        <w:t>Has</w:t>
      </w:r>
      <w:proofErr w:type="gramEnd"/>
      <w:r w:rsidRPr="002C0DCB">
        <w:t xml:space="preserve"> </w:t>
      </w:r>
      <w:r>
        <w:t>any member of this</w:t>
      </w:r>
      <w:r w:rsidRPr="002C0DCB">
        <w:t xml:space="preserve"> household engaged in any own account agricultural production activities in the past 12 months?</w:t>
      </w:r>
    </w:p>
    <w:tbl>
      <w:tblPr>
        <w:tblStyle w:val="TableGrid"/>
        <w:tblW w:w="8910" w:type="dxa"/>
        <w:tblInd w:w="445" w:type="dxa"/>
        <w:tblLook w:val="04A0" w:firstRow="1" w:lastRow="0" w:firstColumn="1" w:lastColumn="0" w:noHBand="0" w:noVBand="1"/>
      </w:tblPr>
      <w:tblGrid>
        <w:gridCol w:w="2070"/>
        <w:gridCol w:w="6840"/>
      </w:tblGrid>
      <w:tr w:rsidR="00C0389A" w14:paraId="3E96B168" w14:textId="77777777" w:rsidTr="009F687B">
        <w:tc>
          <w:tcPr>
            <w:tcW w:w="8910" w:type="dxa"/>
            <w:gridSpan w:val="2"/>
          </w:tcPr>
          <w:p w14:paraId="72C65ACF" w14:textId="77777777" w:rsidR="00C0389A" w:rsidRDefault="00C0389A" w:rsidP="009F687B"/>
        </w:tc>
      </w:tr>
      <w:tr w:rsidR="00C0389A" w14:paraId="32B9A248" w14:textId="77777777" w:rsidTr="009F687B">
        <w:tc>
          <w:tcPr>
            <w:tcW w:w="2070" w:type="dxa"/>
          </w:tcPr>
          <w:p w14:paraId="3620C683" w14:textId="77777777" w:rsidR="00C0389A" w:rsidRPr="00830C7D" w:rsidRDefault="00C0389A" w:rsidP="009F687B">
            <w:pPr>
              <w:jc w:val="right"/>
              <w:rPr>
                <w:b/>
              </w:rPr>
            </w:pPr>
            <w:r w:rsidRPr="00830C7D">
              <w:rPr>
                <w:b/>
              </w:rPr>
              <w:t>Description</w:t>
            </w:r>
          </w:p>
        </w:tc>
        <w:tc>
          <w:tcPr>
            <w:tcW w:w="6840" w:type="dxa"/>
          </w:tcPr>
          <w:p w14:paraId="226C605D" w14:textId="77777777" w:rsidR="00C0389A" w:rsidRDefault="00C0389A" w:rsidP="009F687B">
            <w:r>
              <w:t>O</w:t>
            </w:r>
            <w:r w:rsidRPr="002C0DCB">
              <w:t>wn account agricultural production activities</w:t>
            </w:r>
          </w:p>
        </w:tc>
      </w:tr>
      <w:tr w:rsidR="00C0389A" w14:paraId="6BFBD7DA" w14:textId="77777777" w:rsidTr="009F687B">
        <w:tc>
          <w:tcPr>
            <w:tcW w:w="2070" w:type="dxa"/>
          </w:tcPr>
          <w:p w14:paraId="16937D79" w14:textId="77777777" w:rsidR="00C0389A" w:rsidRPr="00830C7D" w:rsidRDefault="00C0389A" w:rsidP="009F687B">
            <w:pPr>
              <w:jc w:val="right"/>
              <w:rPr>
                <w:b/>
              </w:rPr>
            </w:pPr>
            <w:r w:rsidRPr="00830C7D">
              <w:rPr>
                <w:b/>
              </w:rPr>
              <w:t>Name</w:t>
            </w:r>
          </w:p>
        </w:tc>
        <w:tc>
          <w:tcPr>
            <w:tcW w:w="6840" w:type="dxa"/>
          </w:tcPr>
          <w:p w14:paraId="33415237" w14:textId="77777777" w:rsidR="00C0389A" w:rsidRDefault="00C0389A" w:rsidP="009F687B">
            <w:r>
              <w:t>AGRICULTURAL_PRODUCTION</w:t>
            </w:r>
          </w:p>
        </w:tc>
      </w:tr>
      <w:tr w:rsidR="00C0389A" w14:paraId="7BF7E99A" w14:textId="77777777" w:rsidTr="009F687B">
        <w:tc>
          <w:tcPr>
            <w:tcW w:w="2070" w:type="dxa"/>
          </w:tcPr>
          <w:p w14:paraId="3794B829" w14:textId="77777777" w:rsidR="00C0389A" w:rsidRPr="00830C7D" w:rsidRDefault="00C0389A" w:rsidP="009F687B">
            <w:pPr>
              <w:jc w:val="right"/>
              <w:rPr>
                <w:b/>
              </w:rPr>
            </w:pPr>
            <w:r>
              <w:rPr>
                <w:b/>
              </w:rPr>
              <w:t>Type</w:t>
            </w:r>
          </w:p>
        </w:tc>
        <w:tc>
          <w:tcPr>
            <w:tcW w:w="6840" w:type="dxa"/>
          </w:tcPr>
          <w:p w14:paraId="5F69E15F" w14:textId="77777777" w:rsidR="00C0389A" w:rsidRDefault="00C0389A" w:rsidP="009F687B">
            <w:r>
              <w:t>Numeric</w:t>
            </w:r>
          </w:p>
        </w:tc>
      </w:tr>
      <w:tr w:rsidR="00C0389A" w14:paraId="1DDC9887" w14:textId="77777777" w:rsidTr="009F687B">
        <w:tc>
          <w:tcPr>
            <w:tcW w:w="2070" w:type="dxa"/>
          </w:tcPr>
          <w:p w14:paraId="70C9AEF4" w14:textId="77777777" w:rsidR="00C0389A" w:rsidRPr="00830C7D" w:rsidRDefault="00C0389A" w:rsidP="009F687B">
            <w:pPr>
              <w:jc w:val="right"/>
              <w:rPr>
                <w:b/>
              </w:rPr>
            </w:pPr>
            <w:r w:rsidRPr="00830C7D">
              <w:rPr>
                <w:b/>
              </w:rPr>
              <w:t>Universe</w:t>
            </w:r>
          </w:p>
        </w:tc>
        <w:tc>
          <w:tcPr>
            <w:tcW w:w="6840" w:type="dxa"/>
          </w:tcPr>
          <w:p w14:paraId="0449CA25" w14:textId="77777777" w:rsidR="00C0389A" w:rsidRDefault="00C0389A" w:rsidP="009F687B">
            <w:r>
              <w:t>Household Type = 100</w:t>
            </w:r>
          </w:p>
        </w:tc>
      </w:tr>
      <w:tr w:rsidR="00C0389A" w14:paraId="7D81E17A" w14:textId="77777777" w:rsidTr="009F687B">
        <w:tc>
          <w:tcPr>
            <w:tcW w:w="2070" w:type="dxa"/>
          </w:tcPr>
          <w:p w14:paraId="32D43787" w14:textId="77777777" w:rsidR="00C0389A" w:rsidRPr="00830C7D" w:rsidRDefault="00C0389A" w:rsidP="009F687B">
            <w:pPr>
              <w:jc w:val="right"/>
              <w:rPr>
                <w:b/>
              </w:rPr>
            </w:pPr>
            <w:r w:rsidRPr="00830C7D">
              <w:rPr>
                <w:b/>
              </w:rPr>
              <w:t>Question text</w:t>
            </w:r>
          </w:p>
        </w:tc>
        <w:tc>
          <w:tcPr>
            <w:tcW w:w="6840" w:type="dxa"/>
          </w:tcPr>
          <w:p w14:paraId="126310A2" w14:textId="77777777" w:rsidR="00C0389A" w:rsidRDefault="00C0389A" w:rsidP="009F687B">
            <w:r w:rsidRPr="002C0DCB">
              <w:t>Has this household engaged in any own account agricultural production activities in the past 12 months?</w:t>
            </w:r>
          </w:p>
        </w:tc>
      </w:tr>
      <w:tr w:rsidR="00C0389A" w14:paraId="5E237DD7" w14:textId="77777777" w:rsidTr="009F687B">
        <w:tc>
          <w:tcPr>
            <w:tcW w:w="2070" w:type="dxa"/>
          </w:tcPr>
          <w:p w14:paraId="7AB40239" w14:textId="77777777" w:rsidR="00C0389A" w:rsidRPr="00830C7D" w:rsidRDefault="00C0389A" w:rsidP="009F687B">
            <w:pPr>
              <w:jc w:val="right"/>
              <w:rPr>
                <w:b/>
              </w:rPr>
            </w:pPr>
            <w:r w:rsidRPr="00830C7D">
              <w:rPr>
                <w:b/>
              </w:rPr>
              <w:t>Help text</w:t>
            </w:r>
          </w:p>
        </w:tc>
        <w:tc>
          <w:tcPr>
            <w:tcW w:w="6840" w:type="dxa"/>
          </w:tcPr>
          <w:p w14:paraId="66C63D1D" w14:textId="77777777" w:rsidR="00C0389A" w:rsidRDefault="00C0389A" w:rsidP="009F687B">
            <w:r w:rsidRPr="00445DFF">
              <w:t>If the household practice agricultural activity on this stand and elsewhere, consider the stand over elsewhere.</w:t>
            </w:r>
          </w:p>
        </w:tc>
      </w:tr>
      <w:tr w:rsidR="00C0389A" w14:paraId="098121C0" w14:textId="77777777" w:rsidTr="009F687B">
        <w:tc>
          <w:tcPr>
            <w:tcW w:w="2070" w:type="dxa"/>
          </w:tcPr>
          <w:p w14:paraId="129F880F" w14:textId="77777777" w:rsidR="00C0389A" w:rsidRPr="00830C7D" w:rsidRDefault="00C0389A" w:rsidP="009F687B">
            <w:pPr>
              <w:jc w:val="right"/>
              <w:rPr>
                <w:b/>
              </w:rPr>
            </w:pPr>
            <w:r w:rsidRPr="00830C7D">
              <w:rPr>
                <w:b/>
              </w:rPr>
              <w:t>Valid range</w:t>
            </w:r>
          </w:p>
        </w:tc>
        <w:tc>
          <w:tcPr>
            <w:tcW w:w="6840" w:type="dxa"/>
          </w:tcPr>
          <w:p w14:paraId="0D3370F5" w14:textId="77777777" w:rsidR="00C0389A" w:rsidRDefault="00C0389A" w:rsidP="009F687B">
            <w:r>
              <w:t>1-3</w:t>
            </w:r>
          </w:p>
        </w:tc>
      </w:tr>
      <w:tr w:rsidR="00C0389A" w14:paraId="5A26B3E8" w14:textId="77777777" w:rsidTr="009F687B">
        <w:tc>
          <w:tcPr>
            <w:tcW w:w="2070" w:type="dxa"/>
          </w:tcPr>
          <w:p w14:paraId="39F885D0" w14:textId="77777777" w:rsidR="00C0389A" w:rsidRPr="00830C7D" w:rsidRDefault="00C0389A" w:rsidP="009F687B">
            <w:pPr>
              <w:jc w:val="right"/>
              <w:rPr>
                <w:b/>
              </w:rPr>
            </w:pPr>
            <w:r w:rsidRPr="00830C7D">
              <w:rPr>
                <w:b/>
              </w:rPr>
              <w:t>Responses</w:t>
            </w:r>
          </w:p>
        </w:tc>
        <w:tc>
          <w:tcPr>
            <w:tcW w:w="6840" w:type="dxa"/>
          </w:tcPr>
          <w:p w14:paraId="0E3245D9" w14:textId="77777777" w:rsidR="00C0389A" w:rsidRDefault="00C0389A" w:rsidP="009F687B">
            <w:r>
              <w:t>Radio button</w:t>
            </w:r>
          </w:p>
          <w:p w14:paraId="39AE3BAC" w14:textId="77777777" w:rsidR="00C0389A" w:rsidRDefault="00C0389A" w:rsidP="009F687B"/>
          <w:p w14:paraId="6C3404E8" w14:textId="77777777" w:rsidR="00C0389A" w:rsidRDefault="00C0389A" w:rsidP="009F687B">
            <w:r>
              <w:t xml:space="preserve">Yes, on this stand </w:t>
            </w:r>
            <w:r>
              <w:tab/>
              <w:t>1</w:t>
            </w:r>
          </w:p>
          <w:p w14:paraId="22AD26CD" w14:textId="77777777" w:rsidR="00C0389A" w:rsidRDefault="00C0389A" w:rsidP="009F687B">
            <w:r>
              <w:t>Yes, Elsewhere</w:t>
            </w:r>
            <w:r>
              <w:tab/>
              <w:t xml:space="preserve">              2</w:t>
            </w:r>
          </w:p>
          <w:p w14:paraId="67B65D50" w14:textId="77777777" w:rsidR="00C0389A" w:rsidRDefault="00C0389A" w:rsidP="009F687B">
            <w:r>
              <w:t>No</w:t>
            </w:r>
            <w:r>
              <w:tab/>
              <w:t xml:space="preserve">                             3</w:t>
            </w:r>
          </w:p>
        </w:tc>
      </w:tr>
      <w:tr w:rsidR="00C0389A" w14:paraId="55D77940" w14:textId="77777777" w:rsidTr="009F687B">
        <w:tc>
          <w:tcPr>
            <w:tcW w:w="2070" w:type="dxa"/>
          </w:tcPr>
          <w:p w14:paraId="19D0B010" w14:textId="77777777" w:rsidR="00C0389A" w:rsidRPr="00830C7D" w:rsidRDefault="00C0389A" w:rsidP="009F687B">
            <w:pPr>
              <w:jc w:val="right"/>
              <w:rPr>
                <w:b/>
              </w:rPr>
            </w:pPr>
            <w:r>
              <w:rPr>
                <w:b/>
              </w:rPr>
              <w:lastRenderedPageBreak/>
              <w:t>Prefill</w:t>
            </w:r>
          </w:p>
        </w:tc>
        <w:tc>
          <w:tcPr>
            <w:tcW w:w="6840" w:type="dxa"/>
          </w:tcPr>
          <w:p w14:paraId="75FF150D" w14:textId="77777777" w:rsidR="00C0389A" w:rsidRDefault="00C0389A" w:rsidP="009F687B"/>
        </w:tc>
      </w:tr>
      <w:tr w:rsidR="00C0389A" w14:paraId="4F7228EF" w14:textId="77777777" w:rsidTr="009F687B">
        <w:tc>
          <w:tcPr>
            <w:tcW w:w="2070" w:type="dxa"/>
          </w:tcPr>
          <w:p w14:paraId="46536AE2" w14:textId="77777777" w:rsidR="00C0389A" w:rsidRPr="00830C7D" w:rsidRDefault="00C0389A" w:rsidP="009F687B">
            <w:pPr>
              <w:jc w:val="right"/>
              <w:rPr>
                <w:b/>
              </w:rPr>
            </w:pPr>
            <w:r w:rsidRPr="00830C7D">
              <w:rPr>
                <w:b/>
              </w:rPr>
              <w:t>Consistency checks</w:t>
            </w:r>
          </w:p>
        </w:tc>
        <w:tc>
          <w:tcPr>
            <w:tcW w:w="6840" w:type="dxa"/>
          </w:tcPr>
          <w:p w14:paraId="093849C1" w14:textId="77777777" w:rsidR="00C0389A" w:rsidRDefault="00C0389A" w:rsidP="009F687B">
            <w:r>
              <w:t>None</w:t>
            </w:r>
          </w:p>
        </w:tc>
      </w:tr>
      <w:tr w:rsidR="00C0389A" w14:paraId="700DBA60" w14:textId="77777777" w:rsidTr="009F687B">
        <w:tc>
          <w:tcPr>
            <w:tcW w:w="2070" w:type="dxa"/>
          </w:tcPr>
          <w:p w14:paraId="69993F06" w14:textId="77777777" w:rsidR="00C0389A" w:rsidRPr="00830C7D" w:rsidRDefault="00C0389A" w:rsidP="009F687B">
            <w:pPr>
              <w:jc w:val="right"/>
              <w:rPr>
                <w:b/>
              </w:rPr>
            </w:pPr>
            <w:r>
              <w:rPr>
                <w:b/>
                <w:color w:val="FF0000"/>
              </w:rPr>
              <w:t>R</w:t>
            </w:r>
            <w:r w:rsidRPr="00CC4EE6">
              <w:rPr>
                <w:b/>
                <w:color w:val="FF0000"/>
              </w:rPr>
              <w:t>outing</w:t>
            </w:r>
          </w:p>
        </w:tc>
        <w:tc>
          <w:tcPr>
            <w:tcW w:w="6840" w:type="dxa"/>
          </w:tcPr>
          <w:p w14:paraId="3713C017" w14:textId="77777777" w:rsidR="00C0389A" w:rsidRDefault="00C0389A" w:rsidP="009F687B">
            <w:pPr>
              <w:rPr>
                <w:color w:val="FF0000"/>
              </w:rPr>
            </w:pPr>
            <w:r>
              <w:rPr>
                <w:color w:val="FF0000"/>
              </w:rPr>
              <w:t>If H18 = 1 or 2 then go to H19</w:t>
            </w:r>
          </w:p>
          <w:p w14:paraId="0BBD1650" w14:textId="77777777" w:rsidR="00C0389A" w:rsidRDefault="00C0389A" w:rsidP="009F687B"/>
        </w:tc>
      </w:tr>
      <w:tr w:rsidR="00C0389A" w14:paraId="13A4F456" w14:textId="77777777" w:rsidTr="009F687B">
        <w:tc>
          <w:tcPr>
            <w:tcW w:w="2070" w:type="dxa"/>
          </w:tcPr>
          <w:p w14:paraId="59B3E15F" w14:textId="77777777" w:rsidR="00C0389A" w:rsidRDefault="00C0389A" w:rsidP="009F687B">
            <w:pPr>
              <w:jc w:val="right"/>
              <w:rPr>
                <w:b/>
                <w:color w:val="FF0000"/>
              </w:rPr>
            </w:pPr>
            <w:r>
              <w:rPr>
                <w:b/>
                <w:color w:val="FF0000"/>
              </w:rPr>
              <w:t>Error message</w:t>
            </w:r>
          </w:p>
        </w:tc>
        <w:tc>
          <w:tcPr>
            <w:tcW w:w="6840" w:type="dxa"/>
          </w:tcPr>
          <w:p w14:paraId="64D9D3F3" w14:textId="77777777" w:rsidR="00C0389A" w:rsidRDefault="00C0389A" w:rsidP="009F687B">
            <w:pPr>
              <w:rPr>
                <w:color w:val="FF0000"/>
              </w:rPr>
            </w:pPr>
            <w:r>
              <w:t>None</w:t>
            </w:r>
          </w:p>
        </w:tc>
      </w:tr>
      <w:tr w:rsidR="00C0389A" w14:paraId="5779CC20" w14:textId="77777777" w:rsidTr="009F687B">
        <w:tc>
          <w:tcPr>
            <w:tcW w:w="2070" w:type="dxa"/>
          </w:tcPr>
          <w:p w14:paraId="3A3E3FAA" w14:textId="77777777" w:rsidR="00C0389A" w:rsidRDefault="00C0389A" w:rsidP="009F687B">
            <w:pPr>
              <w:jc w:val="right"/>
              <w:rPr>
                <w:b/>
                <w:color w:val="FF0000"/>
              </w:rPr>
            </w:pPr>
            <w:r>
              <w:rPr>
                <w:b/>
                <w:color w:val="FF0000"/>
              </w:rPr>
              <w:t>Programmer Instructions</w:t>
            </w:r>
          </w:p>
        </w:tc>
        <w:tc>
          <w:tcPr>
            <w:tcW w:w="6840" w:type="dxa"/>
          </w:tcPr>
          <w:p w14:paraId="011D2DFC" w14:textId="77777777" w:rsidR="00C0389A" w:rsidRDefault="00C0389A" w:rsidP="009F687B"/>
        </w:tc>
      </w:tr>
      <w:tr w:rsidR="00C0389A" w14:paraId="493C7D89" w14:textId="77777777" w:rsidTr="009F687B">
        <w:tc>
          <w:tcPr>
            <w:tcW w:w="2070" w:type="dxa"/>
          </w:tcPr>
          <w:p w14:paraId="7698CE93" w14:textId="77777777" w:rsidR="00C0389A" w:rsidRDefault="00C0389A" w:rsidP="009F687B">
            <w:pPr>
              <w:jc w:val="right"/>
              <w:rPr>
                <w:b/>
                <w:color w:val="FF0000"/>
              </w:rPr>
            </w:pPr>
            <w:r>
              <w:rPr>
                <w:b/>
                <w:color w:val="FF0000"/>
              </w:rPr>
              <w:t>Change log</w:t>
            </w:r>
          </w:p>
        </w:tc>
        <w:tc>
          <w:tcPr>
            <w:tcW w:w="6840" w:type="dxa"/>
          </w:tcPr>
          <w:p w14:paraId="5F39D8BC" w14:textId="77777777" w:rsidR="00C0389A" w:rsidRDefault="00C0389A" w:rsidP="009F687B"/>
        </w:tc>
      </w:tr>
    </w:tbl>
    <w:p w14:paraId="30A8D76C" w14:textId="77777777" w:rsidR="00C0389A" w:rsidRDefault="00C0389A" w:rsidP="00C0389A"/>
    <w:p w14:paraId="585D1E3A" w14:textId="77777777" w:rsidR="00C0389A" w:rsidRDefault="00C0389A" w:rsidP="00C0389A">
      <w:pPr>
        <w:pStyle w:val="Heading2"/>
      </w:pPr>
      <w:r>
        <w:t>Field: H19 T</w:t>
      </w:r>
      <w:r w:rsidRPr="00DE2DE4">
        <w:t>ype of own account agricultural activities?</w:t>
      </w:r>
    </w:p>
    <w:tbl>
      <w:tblPr>
        <w:tblStyle w:val="TableGrid"/>
        <w:tblW w:w="0" w:type="auto"/>
        <w:tblInd w:w="445" w:type="dxa"/>
        <w:tblLook w:val="04A0" w:firstRow="1" w:lastRow="0" w:firstColumn="1" w:lastColumn="0" w:noHBand="0" w:noVBand="1"/>
      </w:tblPr>
      <w:tblGrid>
        <w:gridCol w:w="2070"/>
        <w:gridCol w:w="6835"/>
      </w:tblGrid>
      <w:tr w:rsidR="00C0389A" w14:paraId="72965827" w14:textId="77777777" w:rsidTr="009F687B">
        <w:tc>
          <w:tcPr>
            <w:tcW w:w="2070" w:type="dxa"/>
          </w:tcPr>
          <w:p w14:paraId="075D88AA" w14:textId="77777777" w:rsidR="00C0389A" w:rsidRPr="00830C7D" w:rsidRDefault="00C0389A" w:rsidP="009F687B">
            <w:pPr>
              <w:jc w:val="right"/>
              <w:rPr>
                <w:b/>
              </w:rPr>
            </w:pPr>
            <w:r w:rsidRPr="00830C7D">
              <w:rPr>
                <w:b/>
              </w:rPr>
              <w:t>Description</w:t>
            </w:r>
          </w:p>
        </w:tc>
        <w:tc>
          <w:tcPr>
            <w:tcW w:w="6835" w:type="dxa"/>
          </w:tcPr>
          <w:p w14:paraId="2A50A352" w14:textId="77777777" w:rsidR="00C0389A" w:rsidRDefault="00C0389A" w:rsidP="009F687B">
            <w:r>
              <w:t>Type of o</w:t>
            </w:r>
            <w:r w:rsidRPr="002C0DCB">
              <w:t>wn account agricultural production activities</w:t>
            </w:r>
          </w:p>
        </w:tc>
      </w:tr>
      <w:tr w:rsidR="00C0389A" w14:paraId="5BCA51EC" w14:textId="77777777" w:rsidTr="009F687B">
        <w:tc>
          <w:tcPr>
            <w:tcW w:w="2070" w:type="dxa"/>
          </w:tcPr>
          <w:p w14:paraId="0CC0C86E" w14:textId="77777777" w:rsidR="00C0389A" w:rsidRPr="00830C7D" w:rsidRDefault="00C0389A" w:rsidP="009F687B">
            <w:pPr>
              <w:jc w:val="right"/>
              <w:rPr>
                <w:b/>
              </w:rPr>
            </w:pPr>
            <w:r w:rsidRPr="00830C7D">
              <w:rPr>
                <w:b/>
              </w:rPr>
              <w:t>Name</w:t>
            </w:r>
          </w:p>
        </w:tc>
        <w:tc>
          <w:tcPr>
            <w:tcW w:w="6835" w:type="dxa"/>
          </w:tcPr>
          <w:p w14:paraId="5AD5EBF7" w14:textId="77777777" w:rsidR="00C0389A" w:rsidRDefault="00C0389A" w:rsidP="009F687B">
            <w:r>
              <w:t>AGRICULTURAL_PRODUCTION</w:t>
            </w:r>
          </w:p>
        </w:tc>
      </w:tr>
      <w:tr w:rsidR="00C0389A" w14:paraId="10BDC465" w14:textId="77777777" w:rsidTr="009F687B">
        <w:tc>
          <w:tcPr>
            <w:tcW w:w="2070" w:type="dxa"/>
          </w:tcPr>
          <w:p w14:paraId="7BB5B9DA" w14:textId="77777777" w:rsidR="00C0389A" w:rsidRPr="00830C7D" w:rsidRDefault="00C0389A" w:rsidP="009F687B">
            <w:pPr>
              <w:jc w:val="right"/>
              <w:rPr>
                <w:b/>
              </w:rPr>
            </w:pPr>
            <w:r>
              <w:rPr>
                <w:b/>
              </w:rPr>
              <w:t>Type</w:t>
            </w:r>
          </w:p>
        </w:tc>
        <w:tc>
          <w:tcPr>
            <w:tcW w:w="6835" w:type="dxa"/>
          </w:tcPr>
          <w:p w14:paraId="05A7C859" w14:textId="77777777" w:rsidR="00C0389A" w:rsidRDefault="00C0389A" w:rsidP="009F687B">
            <w:r>
              <w:t>Numeric</w:t>
            </w:r>
          </w:p>
        </w:tc>
      </w:tr>
      <w:tr w:rsidR="00C0389A" w14:paraId="50561EEE" w14:textId="77777777" w:rsidTr="009F687B">
        <w:tc>
          <w:tcPr>
            <w:tcW w:w="2070" w:type="dxa"/>
          </w:tcPr>
          <w:p w14:paraId="5B2403CC" w14:textId="77777777" w:rsidR="00C0389A" w:rsidRPr="00830C7D" w:rsidRDefault="00C0389A" w:rsidP="009F687B">
            <w:pPr>
              <w:jc w:val="right"/>
              <w:rPr>
                <w:b/>
              </w:rPr>
            </w:pPr>
            <w:r w:rsidRPr="00830C7D">
              <w:rPr>
                <w:b/>
              </w:rPr>
              <w:t>Universe</w:t>
            </w:r>
          </w:p>
        </w:tc>
        <w:tc>
          <w:tcPr>
            <w:tcW w:w="6835" w:type="dxa"/>
          </w:tcPr>
          <w:p w14:paraId="0FB2904A" w14:textId="77777777" w:rsidR="00C0389A" w:rsidRDefault="00C0389A" w:rsidP="009F687B">
            <w:r>
              <w:t>Household Type = 100</w:t>
            </w:r>
          </w:p>
        </w:tc>
      </w:tr>
      <w:tr w:rsidR="00C0389A" w14:paraId="7F76BBC3" w14:textId="77777777" w:rsidTr="009F687B">
        <w:tc>
          <w:tcPr>
            <w:tcW w:w="2070" w:type="dxa"/>
          </w:tcPr>
          <w:p w14:paraId="12ED6535" w14:textId="77777777" w:rsidR="00C0389A" w:rsidRPr="00830C7D" w:rsidRDefault="00C0389A" w:rsidP="009F687B">
            <w:pPr>
              <w:jc w:val="right"/>
              <w:rPr>
                <w:b/>
              </w:rPr>
            </w:pPr>
            <w:r w:rsidRPr="00830C7D">
              <w:rPr>
                <w:b/>
              </w:rPr>
              <w:t>Question text</w:t>
            </w:r>
          </w:p>
        </w:tc>
        <w:tc>
          <w:tcPr>
            <w:tcW w:w="6835" w:type="dxa"/>
          </w:tcPr>
          <w:p w14:paraId="38506670" w14:textId="77777777" w:rsidR="00C0389A" w:rsidRDefault="00C0389A" w:rsidP="009F687B">
            <w:r w:rsidRPr="002C0DCB">
              <w:t xml:space="preserve">Has </w:t>
            </w:r>
            <w:r w:rsidRPr="00296916">
              <w:rPr>
                <w:highlight w:val="yellow"/>
              </w:rPr>
              <w:t>any member</w:t>
            </w:r>
            <w:r>
              <w:t xml:space="preserve"> of </w:t>
            </w:r>
            <w:r w:rsidRPr="002C0DCB">
              <w:t>this household engaged in any own account agricultural production activities in the past 12 months?</w:t>
            </w:r>
          </w:p>
        </w:tc>
      </w:tr>
      <w:tr w:rsidR="00C0389A" w14:paraId="4FDEEF69" w14:textId="77777777" w:rsidTr="009F687B">
        <w:tc>
          <w:tcPr>
            <w:tcW w:w="2070" w:type="dxa"/>
          </w:tcPr>
          <w:p w14:paraId="090E2952" w14:textId="77777777" w:rsidR="00C0389A" w:rsidRPr="00830C7D" w:rsidRDefault="00C0389A" w:rsidP="009F687B">
            <w:pPr>
              <w:jc w:val="right"/>
              <w:rPr>
                <w:b/>
              </w:rPr>
            </w:pPr>
            <w:r w:rsidRPr="00830C7D">
              <w:rPr>
                <w:b/>
              </w:rPr>
              <w:t>Help text</w:t>
            </w:r>
          </w:p>
        </w:tc>
        <w:tc>
          <w:tcPr>
            <w:tcW w:w="6835" w:type="dxa"/>
          </w:tcPr>
          <w:p w14:paraId="7F53DD77" w14:textId="77777777" w:rsidR="00C0389A" w:rsidRDefault="00C0389A" w:rsidP="009F687B">
            <w:r>
              <w:t>Reference period is September 2020 to August 2021</w:t>
            </w:r>
          </w:p>
          <w:p w14:paraId="4F6424A7" w14:textId="77777777" w:rsidR="00C0389A" w:rsidRDefault="00C0389A" w:rsidP="009F687B">
            <w:r>
              <w:t xml:space="preserve">Select all </w:t>
            </w:r>
          </w:p>
        </w:tc>
      </w:tr>
      <w:tr w:rsidR="00C0389A" w14:paraId="536E445A" w14:textId="77777777" w:rsidTr="009F687B">
        <w:tc>
          <w:tcPr>
            <w:tcW w:w="2070" w:type="dxa"/>
          </w:tcPr>
          <w:p w14:paraId="369379B2" w14:textId="77777777" w:rsidR="00C0389A" w:rsidRPr="00830C7D" w:rsidRDefault="00C0389A" w:rsidP="009F687B">
            <w:pPr>
              <w:jc w:val="right"/>
              <w:rPr>
                <w:b/>
              </w:rPr>
            </w:pPr>
            <w:r w:rsidRPr="00830C7D">
              <w:rPr>
                <w:b/>
              </w:rPr>
              <w:t>Valid range</w:t>
            </w:r>
          </w:p>
        </w:tc>
        <w:tc>
          <w:tcPr>
            <w:tcW w:w="6835" w:type="dxa"/>
          </w:tcPr>
          <w:p w14:paraId="52B06061" w14:textId="77777777" w:rsidR="00C0389A" w:rsidRDefault="00C0389A" w:rsidP="009F687B">
            <w:r>
              <w:t>1-7</w:t>
            </w:r>
          </w:p>
        </w:tc>
      </w:tr>
      <w:tr w:rsidR="00C0389A" w14:paraId="10F6C0CD" w14:textId="77777777" w:rsidTr="009F687B">
        <w:tc>
          <w:tcPr>
            <w:tcW w:w="2070" w:type="dxa"/>
          </w:tcPr>
          <w:p w14:paraId="484105BD" w14:textId="77777777" w:rsidR="00C0389A" w:rsidRPr="00830C7D" w:rsidRDefault="00C0389A" w:rsidP="009F687B">
            <w:pPr>
              <w:jc w:val="right"/>
              <w:rPr>
                <w:b/>
              </w:rPr>
            </w:pPr>
            <w:r w:rsidRPr="00830C7D">
              <w:rPr>
                <w:b/>
              </w:rPr>
              <w:t>Responses</w:t>
            </w:r>
          </w:p>
        </w:tc>
        <w:tc>
          <w:tcPr>
            <w:tcW w:w="6835" w:type="dxa"/>
          </w:tcPr>
          <w:p w14:paraId="018603B9" w14:textId="77777777" w:rsidR="00C0389A" w:rsidRDefault="00C0389A" w:rsidP="009F687B">
            <w:r>
              <w:t>Checkbox</w:t>
            </w:r>
          </w:p>
          <w:p w14:paraId="0D497E71" w14:textId="77777777" w:rsidR="00C0389A" w:rsidRDefault="00C0389A" w:rsidP="009F687B"/>
          <w:p w14:paraId="57846B4D" w14:textId="77777777" w:rsidR="00C0389A" w:rsidRDefault="00C0389A" w:rsidP="009F687B">
            <w:r>
              <w:t>Livestock</w:t>
            </w:r>
            <w:r>
              <w:tab/>
              <w:t xml:space="preserve">                  1</w:t>
            </w:r>
          </w:p>
          <w:p w14:paraId="0E153B6F" w14:textId="77777777" w:rsidR="00C0389A" w:rsidRDefault="00C0389A" w:rsidP="009F687B">
            <w:r>
              <w:t>Crops</w:t>
            </w:r>
            <w:r>
              <w:tab/>
              <w:t xml:space="preserve">                                2</w:t>
            </w:r>
          </w:p>
          <w:p w14:paraId="5F95D402" w14:textId="77777777" w:rsidR="00C0389A" w:rsidRDefault="00C0389A" w:rsidP="009F687B">
            <w:r>
              <w:t>Poultry</w:t>
            </w:r>
            <w:r>
              <w:tab/>
              <w:t xml:space="preserve">                                3</w:t>
            </w:r>
          </w:p>
          <w:p w14:paraId="11F343E5" w14:textId="77777777" w:rsidR="00C0389A" w:rsidRDefault="00C0389A" w:rsidP="009F687B">
            <w:r>
              <w:t>Agro-processing                  4</w:t>
            </w:r>
          </w:p>
          <w:p w14:paraId="3C8062A3" w14:textId="77777777" w:rsidR="00C0389A" w:rsidRDefault="00C0389A" w:rsidP="009F687B">
            <w:r>
              <w:t>Horticulture</w:t>
            </w:r>
            <w:r>
              <w:tab/>
              <w:t xml:space="preserve">                  5</w:t>
            </w:r>
          </w:p>
          <w:p w14:paraId="2454D4C5" w14:textId="77777777" w:rsidR="00C0389A" w:rsidRDefault="00C0389A" w:rsidP="009F687B">
            <w:r>
              <w:t>Fishing</w:t>
            </w:r>
            <w:r>
              <w:tab/>
              <w:t xml:space="preserve">                                6</w:t>
            </w:r>
          </w:p>
          <w:p w14:paraId="65733CF7" w14:textId="77777777" w:rsidR="00C0389A" w:rsidRDefault="00C0389A" w:rsidP="009F687B">
            <w:r>
              <w:t>Other ( Specify_____)</w:t>
            </w:r>
            <w:r>
              <w:tab/>
              <w:t xml:space="preserve">   7</w:t>
            </w:r>
          </w:p>
        </w:tc>
      </w:tr>
      <w:tr w:rsidR="00C0389A" w14:paraId="7937BA4E" w14:textId="77777777" w:rsidTr="009F687B">
        <w:tc>
          <w:tcPr>
            <w:tcW w:w="2070" w:type="dxa"/>
          </w:tcPr>
          <w:p w14:paraId="654F2F9E" w14:textId="77777777" w:rsidR="00C0389A" w:rsidRPr="00830C7D" w:rsidRDefault="00C0389A" w:rsidP="009F687B">
            <w:pPr>
              <w:jc w:val="right"/>
              <w:rPr>
                <w:b/>
              </w:rPr>
            </w:pPr>
            <w:r>
              <w:rPr>
                <w:b/>
              </w:rPr>
              <w:t>Prefill</w:t>
            </w:r>
          </w:p>
        </w:tc>
        <w:tc>
          <w:tcPr>
            <w:tcW w:w="6835" w:type="dxa"/>
          </w:tcPr>
          <w:p w14:paraId="29E2B49D" w14:textId="77777777" w:rsidR="00C0389A" w:rsidRDefault="00C0389A" w:rsidP="009F687B"/>
        </w:tc>
      </w:tr>
      <w:tr w:rsidR="00C0389A" w14:paraId="39ADC742" w14:textId="77777777" w:rsidTr="009F687B">
        <w:tc>
          <w:tcPr>
            <w:tcW w:w="2070" w:type="dxa"/>
          </w:tcPr>
          <w:p w14:paraId="69F34948" w14:textId="77777777" w:rsidR="00C0389A" w:rsidRPr="00830C7D" w:rsidRDefault="00C0389A" w:rsidP="009F687B">
            <w:pPr>
              <w:jc w:val="right"/>
              <w:rPr>
                <w:b/>
              </w:rPr>
            </w:pPr>
            <w:r w:rsidRPr="00830C7D">
              <w:rPr>
                <w:b/>
              </w:rPr>
              <w:t>Consistency checks</w:t>
            </w:r>
          </w:p>
        </w:tc>
        <w:tc>
          <w:tcPr>
            <w:tcW w:w="6835" w:type="dxa"/>
          </w:tcPr>
          <w:p w14:paraId="354F2E3E" w14:textId="77777777" w:rsidR="00C0389A" w:rsidRDefault="00C0389A" w:rsidP="009F687B">
            <w:r>
              <w:t>None</w:t>
            </w:r>
          </w:p>
        </w:tc>
      </w:tr>
      <w:tr w:rsidR="00C0389A" w14:paraId="42087888" w14:textId="77777777" w:rsidTr="009F687B">
        <w:tc>
          <w:tcPr>
            <w:tcW w:w="2070" w:type="dxa"/>
          </w:tcPr>
          <w:p w14:paraId="5AC1F46F"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5DCB2EC6" w14:textId="77777777" w:rsidR="00C0389A" w:rsidRDefault="00C0389A" w:rsidP="009F687B">
            <w:pPr>
              <w:rPr>
                <w:color w:val="FF0000"/>
              </w:rPr>
            </w:pPr>
            <w:r>
              <w:rPr>
                <w:color w:val="FF0000"/>
              </w:rPr>
              <w:t xml:space="preserve">If H19 = 7 then go to H19.b </w:t>
            </w:r>
          </w:p>
          <w:p w14:paraId="56CE43B6" w14:textId="77777777" w:rsidR="00C0389A" w:rsidRDefault="00C0389A" w:rsidP="009F687B">
            <w:r>
              <w:rPr>
                <w:color w:val="FF0000"/>
              </w:rPr>
              <w:t>If H19 = 1&amp;3 then go H20</w:t>
            </w:r>
          </w:p>
        </w:tc>
      </w:tr>
      <w:tr w:rsidR="00C0389A" w14:paraId="0A788AA6" w14:textId="77777777" w:rsidTr="009F687B">
        <w:tc>
          <w:tcPr>
            <w:tcW w:w="2070" w:type="dxa"/>
          </w:tcPr>
          <w:p w14:paraId="5A04C3F5" w14:textId="77777777" w:rsidR="00C0389A" w:rsidRDefault="00C0389A" w:rsidP="009F687B">
            <w:pPr>
              <w:jc w:val="right"/>
              <w:rPr>
                <w:b/>
                <w:color w:val="FF0000"/>
              </w:rPr>
            </w:pPr>
            <w:r>
              <w:rPr>
                <w:b/>
                <w:color w:val="FF0000"/>
              </w:rPr>
              <w:t>Error message</w:t>
            </w:r>
          </w:p>
        </w:tc>
        <w:tc>
          <w:tcPr>
            <w:tcW w:w="6835" w:type="dxa"/>
          </w:tcPr>
          <w:p w14:paraId="03DE83F2" w14:textId="77777777" w:rsidR="00C0389A" w:rsidRDefault="00C0389A" w:rsidP="009F687B">
            <w:pPr>
              <w:rPr>
                <w:color w:val="FF0000"/>
              </w:rPr>
            </w:pPr>
            <w:r>
              <w:t>None</w:t>
            </w:r>
          </w:p>
        </w:tc>
      </w:tr>
      <w:tr w:rsidR="00C0389A" w14:paraId="214A796B" w14:textId="77777777" w:rsidTr="009F687B">
        <w:tc>
          <w:tcPr>
            <w:tcW w:w="2070" w:type="dxa"/>
          </w:tcPr>
          <w:p w14:paraId="4D6BAA77" w14:textId="77777777" w:rsidR="00C0389A" w:rsidRDefault="00C0389A" w:rsidP="009F687B">
            <w:pPr>
              <w:jc w:val="right"/>
              <w:rPr>
                <w:b/>
                <w:color w:val="FF0000"/>
              </w:rPr>
            </w:pPr>
            <w:r>
              <w:rPr>
                <w:b/>
                <w:color w:val="FF0000"/>
              </w:rPr>
              <w:t>Programmer Instructions</w:t>
            </w:r>
          </w:p>
        </w:tc>
        <w:tc>
          <w:tcPr>
            <w:tcW w:w="6835" w:type="dxa"/>
          </w:tcPr>
          <w:p w14:paraId="36777EDB" w14:textId="77777777" w:rsidR="00C0389A" w:rsidRDefault="00C0389A" w:rsidP="009F687B"/>
        </w:tc>
      </w:tr>
      <w:tr w:rsidR="00C0389A" w14:paraId="4530A84A" w14:textId="77777777" w:rsidTr="009F687B">
        <w:tc>
          <w:tcPr>
            <w:tcW w:w="2070" w:type="dxa"/>
          </w:tcPr>
          <w:p w14:paraId="4120B9E4" w14:textId="77777777" w:rsidR="00C0389A" w:rsidRDefault="00C0389A" w:rsidP="009F687B">
            <w:pPr>
              <w:jc w:val="right"/>
              <w:rPr>
                <w:b/>
                <w:color w:val="FF0000"/>
              </w:rPr>
            </w:pPr>
            <w:r>
              <w:rPr>
                <w:b/>
                <w:color w:val="FF0000"/>
              </w:rPr>
              <w:t>Change log</w:t>
            </w:r>
          </w:p>
        </w:tc>
        <w:tc>
          <w:tcPr>
            <w:tcW w:w="6835" w:type="dxa"/>
          </w:tcPr>
          <w:p w14:paraId="1F882643" w14:textId="77777777" w:rsidR="00C0389A" w:rsidRDefault="00C0389A" w:rsidP="009F687B"/>
        </w:tc>
      </w:tr>
    </w:tbl>
    <w:p w14:paraId="76B4F173" w14:textId="77777777" w:rsidR="00C0389A" w:rsidRDefault="00C0389A" w:rsidP="00C0389A"/>
    <w:p w14:paraId="169FCF6D" w14:textId="77777777" w:rsidR="00C0389A" w:rsidRDefault="00C0389A" w:rsidP="00C0389A"/>
    <w:p w14:paraId="0BE54BD0" w14:textId="77777777" w:rsidR="00C0389A" w:rsidRDefault="00C0389A" w:rsidP="00C0389A">
      <w:pPr>
        <w:pStyle w:val="Heading2"/>
      </w:pPr>
      <w:r>
        <w:t xml:space="preserve">Field: H20a </w:t>
      </w:r>
      <w:proofErr w:type="gramStart"/>
      <w:r w:rsidRPr="00906012">
        <w:t>What</w:t>
      </w:r>
      <w:proofErr w:type="gramEnd"/>
      <w:r w:rsidRPr="00906012">
        <w:t xml:space="preserve"> is the number of </w:t>
      </w:r>
      <w:r>
        <w:t>livestock</w:t>
      </w:r>
      <w:r w:rsidRPr="00906012">
        <w:t>?</w:t>
      </w:r>
    </w:p>
    <w:tbl>
      <w:tblPr>
        <w:tblStyle w:val="TableGrid"/>
        <w:tblW w:w="0" w:type="auto"/>
        <w:tblInd w:w="445" w:type="dxa"/>
        <w:tblLook w:val="04A0" w:firstRow="1" w:lastRow="0" w:firstColumn="1" w:lastColumn="0" w:noHBand="0" w:noVBand="1"/>
      </w:tblPr>
      <w:tblGrid>
        <w:gridCol w:w="2070"/>
        <w:gridCol w:w="6835"/>
      </w:tblGrid>
      <w:tr w:rsidR="00C0389A" w14:paraId="44D90AA1" w14:textId="77777777" w:rsidTr="009F687B">
        <w:tc>
          <w:tcPr>
            <w:tcW w:w="2070" w:type="dxa"/>
          </w:tcPr>
          <w:p w14:paraId="769A1B6A" w14:textId="77777777" w:rsidR="00C0389A" w:rsidRPr="00830C7D" w:rsidRDefault="00C0389A" w:rsidP="009F687B">
            <w:pPr>
              <w:jc w:val="right"/>
              <w:rPr>
                <w:b/>
              </w:rPr>
            </w:pPr>
            <w:r w:rsidRPr="00830C7D">
              <w:rPr>
                <w:b/>
              </w:rPr>
              <w:t>Description</w:t>
            </w:r>
          </w:p>
        </w:tc>
        <w:tc>
          <w:tcPr>
            <w:tcW w:w="6835" w:type="dxa"/>
          </w:tcPr>
          <w:p w14:paraId="111A9BD6" w14:textId="77777777" w:rsidR="00C0389A" w:rsidRDefault="00C0389A" w:rsidP="009F687B">
            <w:r>
              <w:t>Number of livestock</w:t>
            </w:r>
          </w:p>
        </w:tc>
      </w:tr>
      <w:tr w:rsidR="00C0389A" w14:paraId="6A3646BD" w14:textId="77777777" w:rsidTr="009F687B">
        <w:tc>
          <w:tcPr>
            <w:tcW w:w="2070" w:type="dxa"/>
          </w:tcPr>
          <w:p w14:paraId="55798A91" w14:textId="77777777" w:rsidR="00C0389A" w:rsidRPr="00830C7D" w:rsidRDefault="00C0389A" w:rsidP="009F687B">
            <w:pPr>
              <w:jc w:val="right"/>
              <w:rPr>
                <w:b/>
              </w:rPr>
            </w:pPr>
            <w:r w:rsidRPr="00830C7D">
              <w:rPr>
                <w:b/>
              </w:rPr>
              <w:t>Name</w:t>
            </w:r>
          </w:p>
        </w:tc>
        <w:tc>
          <w:tcPr>
            <w:tcW w:w="6835" w:type="dxa"/>
          </w:tcPr>
          <w:p w14:paraId="32C5D2D7" w14:textId="77777777" w:rsidR="00C0389A" w:rsidRDefault="00C0389A" w:rsidP="009F687B">
            <w:r>
              <w:t>NUMBER</w:t>
            </w:r>
          </w:p>
        </w:tc>
      </w:tr>
      <w:tr w:rsidR="00C0389A" w14:paraId="5C2B6DF1" w14:textId="77777777" w:rsidTr="009F687B">
        <w:tc>
          <w:tcPr>
            <w:tcW w:w="2070" w:type="dxa"/>
          </w:tcPr>
          <w:p w14:paraId="3F44A92F" w14:textId="77777777" w:rsidR="00C0389A" w:rsidRPr="00830C7D" w:rsidRDefault="00C0389A" w:rsidP="009F687B">
            <w:pPr>
              <w:jc w:val="right"/>
              <w:rPr>
                <w:b/>
              </w:rPr>
            </w:pPr>
            <w:r>
              <w:rPr>
                <w:b/>
              </w:rPr>
              <w:t>Type</w:t>
            </w:r>
          </w:p>
        </w:tc>
        <w:tc>
          <w:tcPr>
            <w:tcW w:w="6835" w:type="dxa"/>
          </w:tcPr>
          <w:p w14:paraId="481B58D3" w14:textId="77777777" w:rsidR="00C0389A" w:rsidRDefault="00C0389A" w:rsidP="009F687B">
            <w:r>
              <w:t>Numeric</w:t>
            </w:r>
          </w:p>
        </w:tc>
      </w:tr>
      <w:tr w:rsidR="00C0389A" w14:paraId="42A0372B" w14:textId="77777777" w:rsidTr="009F687B">
        <w:tc>
          <w:tcPr>
            <w:tcW w:w="2070" w:type="dxa"/>
          </w:tcPr>
          <w:p w14:paraId="0925A7D9" w14:textId="77777777" w:rsidR="00C0389A" w:rsidRPr="00830C7D" w:rsidRDefault="00C0389A" w:rsidP="009F687B">
            <w:pPr>
              <w:jc w:val="right"/>
              <w:rPr>
                <w:b/>
              </w:rPr>
            </w:pPr>
            <w:r w:rsidRPr="00830C7D">
              <w:rPr>
                <w:b/>
              </w:rPr>
              <w:t>Universe</w:t>
            </w:r>
          </w:p>
        </w:tc>
        <w:tc>
          <w:tcPr>
            <w:tcW w:w="6835" w:type="dxa"/>
          </w:tcPr>
          <w:p w14:paraId="04A4D586" w14:textId="77777777" w:rsidR="00C0389A" w:rsidRDefault="00C0389A" w:rsidP="009F687B">
            <w:r>
              <w:t>Household Type = 100</w:t>
            </w:r>
          </w:p>
        </w:tc>
      </w:tr>
      <w:tr w:rsidR="00C0389A" w14:paraId="782BDF4C" w14:textId="77777777" w:rsidTr="009F687B">
        <w:tc>
          <w:tcPr>
            <w:tcW w:w="2070" w:type="dxa"/>
          </w:tcPr>
          <w:p w14:paraId="17713D06" w14:textId="77777777" w:rsidR="00C0389A" w:rsidRPr="00830C7D" w:rsidRDefault="00C0389A" w:rsidP="009F687B">
            <w:pPr>
              <w:jc w:val="right"/>
              <w:rPr>
                <w:b/>
              </w:rPr>
            </w:pPr>
            <w:r w:rsidRPr="00830C7D">
              <w:rPr>
                <w:b/>
              </w:rPr>
              <w:t>Question text</w:t>
            </w:r>
          </w:p>
        </w:tc>
        <w:tc>
          <w:tcPr>
            <w:tcW w:w="6835" w:type="dxa"/>
          </w:tcPr>
          <w:p w14:paraId="6E3EBED5" w14:textId="77777777" w:rsidR="00C0389A" w:rsidRDefault="00C0389A" w:rsidP="009F687B">
            <w:r w:rsidRPr="00906012">
              <w:t xml:space="preserve">What is </w:t>
            </w:r>
            <w:r>
              <w:t>the number of ….</w:t>
            </w:r>
            <w:r w:rsidRPr="00906012">
              <w:t>?</w:t>
            </w:r>
          </w:p>
        </w:tc>
      </w:tr>
      <w:tr w:rsidR="00C0389A" w14:paraId="672133CB" w14:textId="77777777" w:rsidTr="009F687B">
        <w:tc>
          <w:tcPr>
            <w:tcW w:w="2070" w:type="dxa"/>
          </w:tcPr>
          <w:p w14:paraId="4622526E" w14:textId="77777777" w:rsidR="00C0389A" w:rsidRPr="00830C7D" w:rsidRDefault="00C0389A" w:rsidP="009F687B">
            <w:pPr>
              <w:jc w:val="right"/>
              <w:rPr>
                <w:b/>
              </w:rPr>
            </w:pPr>
            <w:r w:rsidRPr="00830C7D">
              <w:rPr>
                <w:b/>
              </w:rPr>
              <w:lastRenderedPageBreak/>
              <w:t>Help text</w:t>
            </w:r>
          </w:p>
        </w:tc>
        <w:tc>
          <w:tcPr>
            <w:tcW w:w="6835" w:type="dxa"/>
          </w:tcPr>
          <w:p w14:paraId="2DC12E7D" w14:textId="77777777" w:rsidR="00C0389A" w:rsidRDefault="00C0389A" w:rsidP="009F687B">
            <w:r w:rsidRPr="00246A04">
              <w:t xml:space="preserve">Record </w:t>
            </w:r>
            <w:r>
              <w:t>all that apply</w:t>
            </w:r>
          </w:p>
        </w:tc>
      </w:tr>
      <w:tr w:rsidR="00C0389A" w14:paraId="5A0FA462" w14:textId="77777777" w:rsidTr="009F687B">
        <w:tc>
          <w:tcPr>
            <w:tcW w:w="2070" w:type="dxa"/>
          </w:tcPr>
          <w:p w14:paraId="7FCCF066" w14:textId="77777777" w:rsidR="00C0389A" w:rsidRPr="00830C7D" w:rsidRDefault="00C0389A" w:rsidP="009F687B">
            <w:pPr>
              <w:jc w:val="right"/>
              <w:rPr>
                <w:b/>
              </w:rPr>
            </w:pPr>
            <w:r w:rsidRPr="00830C7D">
              <w:rPr>
                <w:b/>
              </w:rPr>
              <w:t>Valid range</w:t>
            </w:r>
          </w:p>
        </w:tc>
        <w:tc>
          <w:tcPr>
            <w:tcW w:w="6835" w:type="dxa"/>
          </w:tcPr>
          <w:p w14:paraId="742F6A58" w14:textId="77777777" w:rsidR="00C0389A" w:rsidRDefault="00C0389A" w:rsidP="009F687B">
            <w:r>
              <w:t>00-09,99 &amp; 00-11,99</w:t>
            </w:r>
          </w:p>
        </w:tc>
      </w:tr>
      <w:tr w:rsidR="00C0389A" w14:paraId="292E9DE2" w14:textId="77777777" w:rsidTr="009F687B">
        <w:tc>
          <w:tcPr>
            <w:tcW w:w="2070" w:type="dxa"/>
          </w:tcPr>
          <w:p w14:paraId="25222B87" w14:textId="77777777" w:rsidR="00C0389A" w:rsidRPr="00830C7D" w:rsidRDefault="00C0389A" w:rsidP="009F687B">
            <w:pPr>
              <w:jc w:val="right"/>
              <w:rPr>
                <w:b/>
              </w:rPr>
            </w:pPr>
            <w:r w:rsidRPr="00830C7D">
              <w:rPr>
                <w:b/>
              </w:rPr>
              <w:t>Responses</w:t>
            </w:r>
          </w:p>
        </w:tc>
        <w:tc>
          <w:tcPr>
            <w:tcW w:w="6835" w:type="dxa"/>
          </w:tcPr>
          <w:p w14:paraId="2AECB169" w14:textId="77777777" w:rsidR="00C0389A" w:rsidRDefault="00C0389A" w:rsidP="009F687B">
            <w:r>
              <w:t>Radio Button</w:t>
            </w:r>
          </w:p>
          <w:tbl>
            <w:tblPr>
              <w:tblW w:w="5870" w:type="dxa"/>
              <w:tblLook w:val="04A0" w:firstRow="1" w:lastRow="0" w:firstColumn="1" w:lastColumn="0" w:noHBand="0" w:noVBand="1"/>
            </w:tblPr>
            <w:tblGrid>
              <w:gridCol w:w="4745"/>
              <w:gridCol w:w="575"/>
              <w:gridCol w:w="884"/>
            </w:tblGrid>
            <w:tr w:rsidR="00C0389A" w:rsidRPr="00906012" w14:paraId="3F05D552" w14:textId="77777777" w:rsidTr="009F687B">
              <w:trPr>
                <w:trHeight w:val="319"/>
              </w:trPr>
              <w:tc>
                <w:tcPr>
                  <w:tcW w:w="4745" w:type="dxa"/>
                  <w:tcBorders>
                    <w:top w:val="nil"/>
                    <w:left w:val="single" w:sz="8" w:space="0" w:color="auto"/>
                    <w:bottom w:val="nil"/>
                    <w:right w:val="nil"/>
                  </w:tcBorders>
                  <w:shd w:val="clear" w:color="auto" w:fill="auto"/>
                  <w:vAlign w:val="center"/>
                  <w:hideMark/>
                </w:tcPr>
                <w:p w14:paraId="555EDB0A" w14:textId="77777777" w:rsidR="00C0389A" w:rsidRDefault="00C0389A" w:rsidP="009F687B">
                  <w:pPr>
                    <w:spacing w:after="0" w:line="240" w:lineRule="auto"/>
                    <w:rPr>
                      <w:rFonts w:ascii="Calibri" w:eastAsia="Times New Roman" w:hAnsi="Calibri" w:cs="Calibri"/>
                      <w:b/>
                      <w:bCs/>
                      <w:i/>
                      <w:iCs/>
                      <w:sz w:val="20"/>
                      <w:szCs w:val="20"/>
                      <w:lang w:val="en-GB" w:eastAsia="en-GB"/>
                    </w:rPr>
                  </w:pPr>
                </w:p>
                <w:p w14:paraId="3305FCEE" w14:textId="77777777" w:rsidR="00C0389A" w:rsidRPr="00906012" w:rsidRDefault="00C0389A" w:rsidP="009F687B">
                  <w:pPr>
                    <w:spacing w:after="0" w:line="240" w:lineRule="auto"/>
                    <w:rPr>
                      <w:rFonts w:ascii="Calibri" w:eastAsia="Times New Roman" w:hAnsi="Calibri" w:cs="Calibri"/>
                      <w:b/>
                      <w:bCs/>
                      <w:i/>
                      <w:iCs/>
                      <w:sz w:val="20"/>
                      <w:szCs w:val="20"/>
                      <w:lang w:val="en-GB" w:eastAsia="en-GB"/>
                    </w:rPr>
                  </w:pPr>
                  <w:r w:rsidRPr="00906012">
                    <w:rPr>
                      <w:rFonts w:ascii="Calibri" w:eastAsia="Times New Roman" w:hAnsi="Calibri" w:cs="Calibri"/>
                      <w:b/>
                      <w:bCs/>
                      <w:i/>
                      <w:iCs/>
                      <w:sz w:val="20"/>
                      <w:szCs w:val="20"/>
                      <w:lang w:val="en-GB" w:eastAsia="en-GB"/>
                    </w:rPr>
                    <w:t>Indicate the appropriate code</w:t>
                  </w:r>
                </w:p>
              </w:tc>
              <w:tc>
                <w:tcPr>
                  <w:tcW w:w="575" w:type="dxa"/>
                  <w:tcBorders>
                    <w:top w:val="nil"/>
                    <w:left w:val="nil"/>
                    <w:bottom w:val="nil"/>
                    <w:right w:val="nil"/>
                  </w:tcBorders>
                  <w:shd w:val="clear" w:color="auto" w:fill="auto"/>
                  <w:vAlign w:val="center"/>
                  <w:hideMark/>
                </w:tcPr>
                <w:p w14:paraId="07C4F854" w14:textId="77777777" w:rsidR="00C0389A" w:rsidRPr="00A2263E" w:rsidRDefault="00C0389A" w:rsidP="009F687B">
                  <w:pPr>
                    <w:spacing w:after="0" w:line="240" w:lineRule="auto"/>
                    <w:rPr>
                      <w:rFonts w:ascii="Calibri" w:eastAsia="Times New Roman" w:hAnsi="Calibri" w:cs="Calibri"/>
                      <w:bCs/>
                      <w:iCs/>
                      <w:sz w:val="20"/>
                      <w:szCs w:val="20"/>
                      <w:lang w:val="en-GB" w:eastAsia="en-GB"/>
                    </w:rPr>
                  </w:pPr>
                </w:p>
              </w:tc>
              <w:tc>
                <w:tcPr>
                  <w:tcW w:w="550" w:type="dxa"/>
                  <w:tcBorders>
                    <w:top w:val="nil"/>
                    <w:left w:val="nil"/>
                    <w:bottom w:val="nil"/>
                    <w:right w:val="single" w:sz="8" w:space="0" w:color="auto"/>
                  </w:tcBorders>
                  <w:shd w:val="clear" w:color="auto" w:fill="auto"/>
                  <w:vAlign w:val="center"/>
                  <w:hideMark/>
                </w:tcPr>
                <w:p w14:paraId="2A775508" w14:textId="77777777" w:rsidR="00C0389A" w:rsidRPr="00906012" w:rsidRDefault="00C0389A" w:rsidP="009F687B">
                  <w:pPr>
                    <w:spacing w:after="0" w:line="240" w:lineRule="auto"/>
                    <w:rPr>
                      <w:rFonts w:ascii="Calibri" w:eastAsia="Times New Roman" w:hAnsi="Calibri" w:cs="Calibri"/>
                      <w:b/>
                      <w:bCs/>
                      <w:i/>
                      <w:iCs/>
                      <w:sz w:val="20"/>
                      <w:szCs w:val="20"/>
                      <w:lang w:val="en-GB" w:eastAsia="en-GB"/>
                    </w:rPr>
                  </w:pPr>
                  <w:r w:rsidRPr="00906012">
                    <w:rPr>
                      <w:rFonts w:ascii="Calibri" w:eastAsia="Times New Roman" w:hAnsi="Calibri" w:cs="Calibri"/>
                      <w:b/>
                      <w:bCs/>
                      <w:i/>
                      <w:iCs/>
                      <w:sz w:val="20"/>
                      <w:szCs w:val="20"/>
                      <w:lang w:val="en-GB" w:eastAsia="en-GB"/>
                    </w:rPr>
                    <w:t> </w:t>
                  </w:r>
                </w:p>
              </w:tc>
            </w:tr>
            <w:tr w:rsidR="00C0389A" w:rsidRPr="00906012" w14:paraId="0560FE58" w14:textId="77777777" w:rsidTr="009F687B">
              <w:trPr>
                <w:trHeight w:val="319"/>
              </w:trPr>
              <w:tc>
                <w:tcPr>
                  <w:tcW w:w="4745" w:type="dxa"/>
                  <w:tcBorders>
                    <w:top w:val="single" w:sz="4" w:space="0" w:color="auto"/>
                    <w:left w:val="single" w:sz="8" w:space="0" w:color="auto"/>
                    <w:bottom w:val="single" w:sz="4" w:space="0" w:color="auto"/>
                    <w:right w:val="nil"/>
                  </w:tcBorders>
                  <w:shd w:val="clear" w:color="auto" w:fill="auto"/>
                  <w:vAlign w:val="center"/>
                  <w:hideMark/>
                </w:tcPr>
                <w:p w14:paraId="5DD57438" w14:textId="77777777" w:rsidR="00C0389A" w:rsidRPr="00906012" w:rsidRDefault="00C0389A" w:rsidP="009F687B">
                  <w:pPr>
                    <w:spacing w:after="0" w:line="240" w:lineRule="auto"/>
                    <w:rPr>
                      <w:rFonts w:ascii="Calibri" w:eastAsia="Times New Roman" w:hAnsi="Calibri" w:cs="Calibri"/>
                      <w:sz w:val="20"/>
                      <w:szCs w:val="20"/>
                      <w:lang w:val="en-GB" w:eastAsia="en-GB"/>
                    </w:rPr>
                  </w:pPr>
                  <w:r w:rsidRPr="00906012">
                    <w:rPr>
                      <w:rFonts w:ascii="Calibri" w:eastAsia="Times New Roman" w:hAnsi="Calibri" w:cs="Calibri"/>
                      <w:sz w:val="20"/>
                      <w:szCs w:val="20"/>
                      <w:lang w:val="en-GB" w:eastAsia="en-GB"/>
                    </w:rPr>
                    <w:t xml:space="preserve">Cattle </w:t>
                  </w:r>
                </w:p>
              </w:tc>
              <w:tc>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D8627B"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single" w:sz="8" w:space="0" w:color="auto"/>
                    <w:left w:val="nil"/>
                    <w:bottom w:val="single" w:sz="8" w:space="0" w:color="auto"/>
                    <w:right w:val="single" w:sz="8" w:space="0" w:color="auto"/>
                  </w:tcBorders>
                  <w:shd w:val="clear" w:color="auto" w:fill="auto"/>
                  <w:vAlign w:val="center"/>
                  <w:hideMark/>
                </w:tcPr>
                <w:p w14:paraId="6846F63A"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p>
              </w:tc>
            </w:tr>
            <w:tr w:rsidR="00C0389A" w:rsidRPr="00906012" w14:paraId="537BAF53" w14:textId="77777777" w:rsidTr="009F687B">
              <w:trPr>
                <w:trHeight w:val="319"/>
              </w:trPr>
              <w:tc>
                <w:tcPr>
                  <w:tcW w:w="4745" w:type="dxa"/>
                  <w:tcBorders>
                    <w:top w:val="nil"/>
                    <w:left w:val="single" w:sz="8" w:space="0" w:color="auto"/>
                    <w:bottom w:val="single" w:sz="4" w:space="0" w:color="auto"/>
                    <w:right w:val="nil"/>
                  </w:tcBorders>
                  <w:shd w:val="clear" w:color="auto" w:fill="auto"/>
                  <w:vAlign w:val="center"/>
                  <w:hideMark/>
                </w:tcPr>
                <w:p w14:paraId="750A1F54" w14:textId="77777777" w:rsidR="00C0389A" w:rsidRPr="00906012" w:rsidRDefault="00C0389A" w:rsidP="009F687B">
                  <w:pPr>
                    <w:spacing w:after="0" w:line="240" w:lineRule="auto"/>
                    <w:rPr>
                      <w:rFonts w:ascii="Calibri" w:eastAsia="Times New Roman" w:hAnsi="Calibri" w:cs="Calibri"/>
                      <w:sz w:val="20"/>
                      <w:szCs w:val="20"/>
                      <w:lang w:val="en-GB" w:eastAsia="en-GB"/>
                    </w:rPr>
                  </w:pPr>
                  <w:r w:rsidRPr="00906012">
                    <w:rPr>
                      <w:rFonts w:ascii="Calibri" w:eastAsia="Times New Roman" w:hAnsi="Calibri" w:cs="Calibri"/>
                      <w:sz w:val="20"/>
                      <w:szCs w:val="20"/>
                      <w:lang w:val="en-GB" w:eastAsia="en-GB"/>
                    </w:rPr>
                    <w:t>Goats</w:t>
                  </w:r>
                </w:p>
              </w:tc>
              <w:tc>
                <w:tcPr>
                  <w:tcW w:w="575" w:type="dxa"/>
                  <w:tcBorders>
                    <w:top w:val="nil"/>
                    <w:left w:val="single" w:sz="8" w:space="0" w:color="auto"/>
                    <w:bottom w:val="single" w:sz="8" w:space="0" w:color="auto"/>
                    <w:right w:val="single" w:sz="8" w:space="0" w:color="auto"/>
                  </w:tcBorders>
                  <w:shd w:val="clear" w:color="auto" w:fill="auto"/>
                  <w:vAlign w:val="center"/>
                  <w:hideMark/>
                </w:tcPr>
                <w:p w14:paraId="2060BD8C"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nil"/>
                    <w:left w:val="nil"/>
                    <w:bottom w:val="single" w:sz="8" w:space="0" w:color="auto"/>
                    <w:right w:val="single" w:sz="8" w:space="0" w:color="auto"/>
                  </w:tcBorders>
                  <w:shd w:val="clear" w:color="auto" w:fill="auto"/>
                  <w:vAlign w:val="center"/>
                  <w:hideMark/>
                </w:tcPr>
                <w:p w14:paraId="3A546A38"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r>
            <w:tr w:rsidR="00C0389A" w:rsidRPr="00906012" w14:paraId="44B1D40C" w14:textId="77777777" w:rsidTr="009F687B">
              <w:trPr>
                <w:trHeight w:val="319"/>
              </w:trPr>
              <w:tc>
                <w:tcPr>
                  <w:tcW w:w="4745" w:type="dxa"/>
                  <w:tcBorders>
                    <w:top w:val="nil"/>
                    <w:left w:val="single" w:sz="8" w:space="0" w:color="auto"/>
                    <w:bottom w:val="single" w:sz="4" w:space="0" w:color="auto"/>
                    <w:right w:val="nil"/>
                  </w:tcBorders>
                  <w:shd w:val="clear" w:color="auto" w:fill="auto"/>
                  <w:vAlign w:val="center"/>
                  <w:hideMark/>
                </w:tcPr>
                <w:p w14:paraId="4B01D9D8" w14:textId="77777777" w:rsidR="00C0389A" w:rsidRPr="00906012" w:rsidRDefault="00C0389A" w:rsidP="009F687B">
                  <w:pPr>
                    <w:spacing w:after="0" w:line="240" w:lineRule="auto"/>
                    <w:rPr>
                      <w:rFonts w:ascii="Calibri" w:eastAsia="Times New Roman" w:hAnsi="Calibri" w:cs="Calibri"/>
                      <w:sz w:val="20"/>
                      <w:szCs w:val="20"/>
                      <w:lang w:val="en-GB" w:eastAsia="en-GB"/>
                    </w:rPr>
                  </w:pPr>
                  <w:r w:rsidRPr="00906012">
                    <w:rPr>
                      <w:rFonts w:ascii="Calibri" w:eastAsia="Times New Roman" w:hAnsi="Calibri" w:cs="Calibri"/>
                      <w:sz w:val="20"/>
                      <w:szCs w:val="20"/>
                      <w:lang w:val="en-GB" w:eastAsia="en-GB"/>
                    </w:rPr>
                    <w:t>Sheep</w:t>
                  </w:r>
                </w:p>
              </w:tc>
              <w:tc>
                <w:tcPr>
                  <w:tcW w:w="575" w:type="dxa"/>
                  <w:tcBorders>
                    <w:top w:val="nil"/>
                    <w:left w:val="single" w:sz="8" w:space="0" w:color="auto"/>
                    <w:bottom w:val="single" w:sz="8" w:space="0" w:color="auto"/>
                    <w:right w:val="single" w:sz="8" w:space="0" w:color="auto"/>
                  </w:tcBorders>
                  <w:shd w:val="clear" w:color="auto" w:fill="auto"/>
                  <w:vAlign w:val="center"/>
                  <w:hideMark/>
                </w:tcPr>
                <w:p w14:paraId="210F1361"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nil"/>
                    <w:left w:val="nil"/>
                    <w:bottom w:val="single" w:sz="8" w:space="0" w:color="auto"/>
                    <w:right w:val="single" w:sz="8" w:space="0" w:color="auto"/>
                  </w:tcBorders>
                  <w:shd w:val="clear" w:color="auto" w:fill="auto"/>
                  <w:vAlign w:val="center"/>
                  <w:hideMark/>
                </w:tcPr>
                <w:p w14:paraId="5A6736E5"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r>
            <w:tr w:rsidR="00C0389A" w:rsidRPr="00906012" w14:paraId="70B7518B" w14:textId="77777777" w:rsidTr="009F687B">
              <w:trPr>
                <w:trHeight w:val="319"/>
              </w:trPr>
              <w:tc>
                <w:tcPr>
                  <w:tcW w:w="4745" w:type="dxa"/>
                  <w:tcBorders>
                    <w:top w:val="nil"/>
                    <w:left w:val="single" w:sz="8" w:space="0" w:color="auto"/>
                    <w:bottom w:val="single" w:sz="4" w:space="0" w:color="auto"/>
                    <w:right w:val="nil"/>
                  </w:tcBorders>
                  <w:shd w:val="clear" w:color="auto" w:fill="auto"/>
                  <w:vAlign w:val="center"/>
                  <w:hideMark/>
                </w:tcPr>
                <w:p w14:paraId="75209690" w14:textId="77777777" w:rsidR="00C0389A" w:rsidRPr="00906012" w:rsidRDefault="00C0389A" w:rsidP="009F687B">
                  <w:pPr>
                    <w:spacing w:after="0" w:line="240" w:lineRule="auto"/>
                    <w:rPr>
                      <w:rFonts w:ascii="Calibri" w:eastAsia="Times New Roman" w:hAnsi="Calibri" w:cs="Calibri"/>
                      <w:sz w:val="20"/>
                      <w:szCs w:val="20"/>
                      <w:lang w:val="en-GB" w:eastAsia="en-GB"/>
                    </w:rPr>
                  </w:pPr>
                  <w:r w:rsidRPr="00906012">
                    <w:rPr>
                      <w:rFonts w:ascii="Calibri" w:eastAsia="Times New Roman" w:hAnsi="Calibri" w:cs="Calibri"/>
                      <w:sz w:val="20"/>
                      <w:szCs w:val="20"/>
                      <w:lang w:val="en-GB" w:eastAsia="en-GB"/>
                    </w:rPr>
                    <w:t>Chickens</w:t>
                  </w:r>
                </w:p>
              </w:tc>
              <w:tc>
                <w:tcPr>
                  <w:tcW w:w="575" w:type="dxa"/>
                  <w:tcBorders>
                    <w:top w:val="nil"/>
                    <w:left w:val="single" w:sz="8" w:space="0" w:color="auto"/>
                    <w:bottom w:val="single" w:sz="8" w:space="0" w:color="auto"/>
                    <w:right w:val="single" w:sz="8" w:space="0" w:color="auto"/>
                  </w:tcBorders>
                  <w:shd w:val="clear" w:color="auto" w:fill="auto"/>
                  <w:vAlign w:val="center"/>
                  <w:hideMark/>
                </w:tcPr>
                <w:p w14:paraId="7E3D1A14"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nil"/>
                    <w:left w:val="nil"/>
                    <w:bottom w:val="single" w:sz="8" w:space="0" w:color="auto"/>
                    <w:right w:val="single" w:sz="8" w:space="0" w:color="auto"/>
                  </w:tcBorders>
                  <w:shd w:val="clear" w:color="auto" w:fill="auto"/>
                  <w:vAlign w:val="center"/>
                  <w:hideMark/>
                </w:tcPr>
                <w:p w14:paraId="091E7691"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r>
            <w:tr w:rsidR="00C0389A" w:rsidRPr="00906012" w14:paraId="5FC691E3" w14:textId="77777777" w:rsidTr="009F687B">
              <w:trPr>
                <w:trHeight w:val="319"/>
              </w:trPr>
              <w:tc>
                <w:tcPr>
                  <w:tcW w:w="4745" w:type="dxa"/>
                  <w:tcBorders>
                    <w:top w:val="nil"/>
                    <w:left w:val="single" w:sz="8" w:space="0" w:color="auto"/>
                    <w:bottom w:val="single" w:sz="8" w:space="0" w:color="auto"/>
                    <w:right w:val="nil"/>
                  </w:tcBorders>
                  <w:shd w:val="clear" w:color="auto" w:fill="auto"/>
                  <w:noWrap/>
                  <w:vAlign w:val="bottom"/>
                  <w:hideMark/>
                </w:tcPr>
                <w:p w14:paraId="43C03C87" w14:textId="77777777" w:rsidR="00C0389A" w:rsidRPr="00906012" w:rsidRDefault="00C0389A" w:rsidP="009F687B">
                  <w:pPr>
                    <w:spacing w:after="0" w:line="240" w:lineRule="auto"/>
                    <w:rPr>
                      <w:rFonts w:ascii="Calibri" w:eastAsia="Times New Roman" w:hAnsi="Calibri" w:cs="Calibri"/>
                      <w:color w:val="000000"/>
                      <w:sz w:val="20"/>
                      <w:szCs w:val="20"/>
                      <w:lang w:val="en-GB" w:eastAsia="en-GB"/>
                    </w:rPr>
                  </w:pPr>
                  <w:commentRangeStart w:id="135"/>
                  <w:r w:rsidRPr="00906012">
                    <w:rPr>
                      <w:rFonts w:ascii="Calibri" w:eastAsia="Times New Roman" w:hAnsi="Calibri" w:cs="Calibri"/>
                      <w:color w:val="000000"/>
                      <w:sz w:val="20"/>
                      <w:szCs w:val="20"/>
                      <w:lang w:val="en-GB" w:eastAsia="en-GB"/>
                    </w:rPr>
                    <w:t>Other ( Specify_____)</w:t>
                  </w:r>
                </w:p>
              </w:tc>
              <w:tc>
                <w:tcPr>
                  <w:tcW w:w="575" w:type="dxa"/>
                  <w:tcBorders>
                    <w:top w:val="nil"/>
                    <w:left w:val="single" w:sz="8" w:space="0" w:color="auto"/>
                    <w:bottom w:val="single" w:sz="8" w:space="0" w:color="auto"/>
                    <w:right w:val="single" w:sz="8" w:space="0" w:color="auto"/>
                  </w:tcBorders>
                  <w:shd w:val="clear" w:color="auto" w:fill="auto"/>
                  <w:noWrap/>
                  <w:vAlign w:val="bottom"/>
                  <w:hideMark/>
                </w:tcPr>
                <w:p w14:paraId="40DEEAC6" w14:textId="77777777" w:rsidR="00C0389A" w:rsidRPr="00906012" w:rsidRDefault="00C0389A" w:rsidP="009F687B">
                  <w:pPr>
                    <w:spacing w:after="0" w:line="240" w:lineRule="auto"/>
                    <w:rPr>
                      <w:rFonts w:ascii="Calibri" w:eastAsia="Times New Roman" w:hAnsi="Calibri" w:cs="Calibri"/>
                      <w:color w:val="000000"/>
                      <w:sz w:val="20"/>
                      <w:szCs w:val="20"/>
                      <w:lang w:val="en-GB" w:eastAsia="en-GB"/>
                    </w:rPr>
                  </w:pPr>
                  <w:r w:rsidRPr="00906012">
                    <w:rPr>
                      <w:rFonts w:ascii="Calibri" w:eastAsia="Times New Roman" w:hAnsi="Calibri" w:cs="Calibri"/>
                      <w:color w:val="000000"/>
                      <w:sz w:val="20"/>
                      <w:szCs w:val="20"/>
                      <w:lang w:val="en-GB" w:eastAsia="en-GB"/>
                    </w:rPr>
                    <w:t> </w:t>
                  </w:r>
                </w:p>
              </w:tc>
              <w:tc>
                <w:tcPr>
                  <w:tcW w:w="550" w:type="dxa"/>
                  <w:tcBorders>
                    <w:top w:val="nil"/>
                    <w:left w:val="nil"/>
                    <w:bottom w:val="single" w:sz="8" w:space="0" w:color="auto"/>
                    <w:right w:val="single" w:sz="8" w:space="0" w:color="auto"/>
                  </w:tcBorders>
                  <w:shd w:val="clear" w:color="auto" w:fill="auto"/>
                  <w:noWrap/>
                  <w:vAlign w:val="bottom"/>
                  <w:hideMark/>
                </w:tcPr>
                <w:p w14:paraId="42E17EB4" w14:textId="77777777" w:rsidR="00C0389A" w:rsidRPr="00906012" w:rsidRDefault="00C0389A" w:rsidP="009F687B">
                  <w:pPr>
                    <w:spacing w:after="0" w:line="240" w:lineRule="auto"/>
                    <w:rPr>
                      <w:rFonts w:ascii="Calibri" w:eastAsia="Times New Roman" w:hAnsi="Calibri" w:cs="Calibri"/>
                      <w:color w:val="000000"/>
                      <w:sz w:val="20"/>
                      <w:szCs w:val="20"/>
                      <w:lang w:val="en-GB" w:eastAsia="en-GB"/>
                    </w:rPr>
                  </w:pPr>
                  <w:r w:rsidRPr="00906012">
                    <w:rPr>
                      <w:rFonts w:ascii="Calibri" w:eastAsia="Times New Roman" w:hAnsi="Calibri" w:cs="Calibri"/>
                      <w:color w:val="000000"/>
                      <w:sz w:val="20"/>
                      <w:szCs w:val="20"/>
                      <w:lang w:val="en-GB" w:eastAsia="en-GB"/>
                    </w:rPr>
                    <w:t> </w:t>
                  </w:r>
                  <w:commentRangeEnd w:id="135"/>
                  <w:r w:rsidR="00041F15">
                    <w:rPr>
                      <w:rStyle w:val="CommentReference"/>
                    </w:rPr>
                    <w:commentReference w:id="135"/>
                  </w:r>
                </w:p>
              </w:tc>
            </w:tr>
          </w:tbl>
          <w:p w14:paraId="5FD78AC7" w14:textId="77777777" w:rsidR="00C0389A" w:rsidRDefault="00C0389A" w:rsidP="009F687B"/>
          <w:p w14:paraId="6AF3E1E9" w14:textId="77777777" w:rsidR="00C0389A" w:rsidRPr="0008009A" w:rsidRDefault="00C0389A" w:rsidP="009F687B">
            <w:pPr>
              <w:rPr>
                <w:b/>
                <w:i/>
              </w:rPr>
            </w:pPr>
            <w:commentRangeStart w:id="136"/>
            <w:r w:rsidRPr="0008009A">
              <w:rPr>
                <w:b/>
                <w:i/>
              </w:rPr>
              <w:t>See code list</w:t>
            </w:r>
            <w:commentRangeEnd w:id="136"/>
            <w:r w:rsidR="00041F15">
              <w:rPr>
                <w:rStyle w:val="CommentReference"/>
              </w:rPr>
              <w:commentReference w:id="136"/>
            </w:r>
          </w:p>
        </w:tc>
      </w:tr>
      <w:tr w:rsidR="00C0389A" w14:paraId="40FA33CD" w14:textId="77777777" w:rsidTr="009F687B">
        <w:tc>
          <w:tcPr>
            <w:tcW w:w="2070" w:type="dxa"/>
          </w:tcPr>
          <w:p w14:paraId="7C6BB2DA" w14:textId="77777777" w:rsidR="00C0389A" w:rsidRPr="00830C7D" w:rsidRDefault="00C0389A" w:rsidP="009F687B">
            <w:pPr>
              <w:jc w:val="right"/>
              <w:rPr>
                <w:b/>
              </w:rPr>
            </w:pPr>
            <w:r>
              <w:rPr>
                <w:b/>
              </w:rPr>
              <w:t>Prefill</w:t>
            </w:r>
          </w:p>
        </w:tc>
        <w:tc>
          <w:tcPr>
            <w:tcW w:w="6835" w:type="dxa"/>
          </w:tcPr>
          <w:p w14:paraId="4AB94789" w14:textId="77777777" w:rsidR="00C0389A" w:rsidRDefault="00C0389A" w:rsidP="009F687B"/>
        </w:tc>
      </w:tr>
      <w:tr w:rsidR="00C0389A" w14:paraId="5F1C0E1C" w14:textId="77777777" w:rsidTr="009F687B">
        <w:tc>
          <w:tcPr>
            <w:tcW w:w="2070" w:type="dxa"/>
          </w:tcPr>
          <w:p w14:paraId="59A221ED" w14:textId="77777777" w:rsidR="00C0389A" w:rsidRPr="00830C7D" w:rsidRDefault="00C0389A" w:rsidP="009F687B">
            <w:pPr>
              <w:jc w:val="right"/>
              <w:rPr>
                <w:b/>
              </w:rPr>
            </w:pPr>
            <w:r w:rsidRPr="00830C7D">
              <w:rPr>
                <w:b/>
              </w:rPr>
              <w:t>Consistency checks</w:t>
            </w:r>
          </w:p>
        </w:tc>
        <w:tc>
          <w:tcPr>
            <w:tcW w:w="6835" w:type="dxa"/>
          </w:tcPr>
          <w:p w14:paraId="3BFC74DD" w14:textId="77777777" w:rsidR="00C0389A" w:rsidRDefault="00C0389A" w:rsidP="009F687B">
            <w:r>
              <w:t>None</w:t>
            </w:r>
          </w:p>
        </w:tc>
      </w:tr>
      <w:tr w:rsidR="00C0389A" w14:paraId="6D54324E" w14:textId="77777777" w:rsidTr="009F687B">
        <w:tc>
          <w:tcPr>
            <w:tcW w:w="2070" w:type="dxa"/>
          </w:tcPr>
          <w:p w14:paraId="5256417B"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521AE872" w14:textId="77777777" w:rsidR="00C0389A" w:rsidRDefault="00C0389A" w:rsidP="009F687B">
            <w:r>
              <w:t>H21</w:t>
            </w:r>
          </w:p>
        </w:tc>
      </w:tr>
      <w:tr w:rsidR="00C0389A" w14:paraId="00E36A7E" w14:textId="77777777" w:rsidTr="009F687B">
        <w:tc>
          <w:tcPr>
            <w:tcW w:w="2070" w:type="dxa"/>
          </w:tcPr>
          <w:p w14:paraId="521AD2D2" w14:textId="77777777" w:rsidR="00C0389A" w:rsidRDefault="00C0389A" w:rsidP="009F687B">
            <w:pPr>
              <w:jc w:val="right"/>
              <w:rPr>
                <w:b/>
                <w:color w:val="FF0000"/>
              </w:rPr>
            </w:pPr>
            <w:r>
              <w:rPr>
                <w:b/>
                <w:color w:val="FF0000"/>
              </w:rPr>
              <w:t>Error message</w:t>
            </w:r>
          </w:p>
        </w:tc>
        <w:tc>
          <w:tcPr>
            <w:tcW w:w="6835" w:type="dxa"/>
          </w:tcPr>
          <w:p w14:paraId="6A169F1F" w14:textId="77777777" w:rsidR="00C0389A" w:rsidRDefault="00C0389A" w:rsidP="009F687B">
            <w:pPr>
              <w:rPr>
                <w:color w:val="FF0000"/>
              </w:rPr>
            </w:pPr>
            <w:r>
              <w:t>None</w:t>
            </w:r>
          </w:p>
        </w:tc>
      </w:tr>
      <w:tr w:rsidR="00C0389A" w14:paraId="0B5CBEE7" w14:textId="77777777" w:rsidTr="009F687B">
        <w:tc>
          <w:tcPr>
            <w:tcW w:w="2070" w:type="dxa"/>
          </w:tcPr>
          <w:p w14:paraId="2F790B69" w14:textId="77777777" w:rsidR="00C0389A" w:rsidRDefault="00C0389A" w:rsidP="009F687B">
            <w:pPr>
              <w:jc w:val="right"/>
              <w:rPr>
                <w:b/>
                <w:color w:val="FF0000"/>
              </w:rPr>
            </w:pPr>
            <w:r>
              <w:rPr>
                <w:b/>
                <w:color w:val="FF0000"/>
              </w:rPr>
              <w:t>Programmer Instructions</w:t>
            </w:r>
          </w:p>
        </w:tc>
        <w:tc>
          <w:tcPr>
            <w:tcW w:w="6835" w:type="dxa"/>
          </w:tcPr>
          <w:p w14:paraId="51B7985B" w14:textId="77777777" w:rsidR="00C0389A" w:rsidRDefault="00C0389A" w:rsidP="009F687B"/>
        </w:tc>
      </w:tr>
      <w:tr w:rsidR="00C0389A" w14:paraId="0D517C1D" w14:textId="77777777" w:rsidTr="009F687B">
        <w:tc>
          <w:tcPr>
            <w:tcW w:w="2070" w:type="dxa"/>
          </w:tcPr>
          <w:p w14:paraId="00146C01" w14:textId="77777777" w:rsidR="00C0389A" w:rsidRDefault="00C0389A" w:rsidP="009F687B">
            <w:pPr>
              <w:jc w:val="right"/>
              <w:rPr>
                <w:b/>
                <w:color w:val="FF0000"/>
              </w:rPr>
            </w:pPr>
            <w:r>
              <w:rPr>
                <w:b/>
                <w:color w:val="FF0000"/>
              </w:rPr>
              <w:t>Change log</w:t>
            </w:r>
          </w:p>
        </w:tc>
        <w:tc>
          <w:tcPr>
            <w:tcW w:w="6835" w:type="dxa"/>
          </w:tcPr>
          <w:p w14:paraId="2A800BCD" w14:textId="77777777" w:rsidR="00C0389A" w:rsidRDefault="00C0389A" w:rsidP="009F687B"/>
        </w:tc>
      </w:tr>
    </w:tbl>
    <w:p w14:paraId="0A130DF9" w14:textId="77777777" w:rsidR="00C0389A" w:rsidRDefault="00C0389A" w:rsidP="00C0389A">
      <w:pPr>
        <w:pStyle w:val="Heading2"/>
      </w:pPr>
    </w:p>
    <w:p w14:paraId="180BCE18" w14:textId="77777777" w:rsidR="00C0389A" w:rsidRDefault="00C0389A" w:rsidP="00C0389A">
      <w:pPr>
        <w:pStyle w:val="Heading2"/>
      </w:pPr>
      <w:r>
        <w:t xml:space="preserve">Field: H20a </w:t>
      </w:r>
      <w:proofErr w:type="gramStart"/>
      <w:r w:rsidRPr="00906012">
        <w:t>What</w:t>
      </w:r>
      <w:proofErr w:type="gramEnd"/>
      <w:r w:rsidRPr="00906012">
        <w:t xml:space="preserve"> is the </w:t>
      </w:r>
      <w:r>
        <w:t>size of cropland</w:t>
      </w:r>
      <w:r w:rsidRPr="00906012">
        <w:t>?</w:t>
      </w:r>
    </w:p>
    <w:tbl>
      <w:tblPr>
        <w:tblStyle w:val="TableGrid"/>
        <w:tblW w:w="0" w:type="auto"/>
        <w:tblInd w:w="445" w:type="dxa"/>
        <w:tblLook w:val="04A0" w:firstRow="1" w:lastRow="0" w:firstColumn="1" w:lastColumn="0" w:noHBand="0" w:noVBand="1"/>
      </w:tblPr>
      <w:tblGrid>
        <w:gridCol w:w="2070"/>
        <w:gridCol w:w="6835"/>
      </w:tblGrid>
      <w:tr w:rsidR="00C0389A" w14:paraId="5A4362B3" w14:textId="77777777" w:rsidTr="009F687B">
        <w:tc>
          <w:tcPr>
            <w:tcW w:w="2070" w:type="dxa"/>
          </w:tcPr>
          <w:p w14:paraId="17EE30E2" w14:textId="77777777" w:rsidR="00C0389A" w:rsidRPr="00830C7D" w:rsidRDefault="00C0389A" w:rsidP="009F687B">
            <w:pPr>
              <w:jc w:val="right"/>
              <w:rPr>
                <w:b/>
              </w:rPr>
            </w:pPr>
            <w:r w:rsidRPr="00830C7D">
              <w:rPr>
                <w:b/>
              </w:rPr>
              <w:t>Description</w:t>
            </w:r>
          </w:p>
        </w:tc>
        <w:tc>
          <w:tcPr>
            <w:tcW w:w="6835" w:type="dxa"/>
          </w:tcPr>
          <w:p w14:paraId="27D6107D" w14:textId="77777777" w:rsidR="00C0389A" w:rsidRDefault="00C0389A" w:rsidP="009F687B">
            <w:r>
              <w:t>Size of land for crops</w:t>
            </w:r>
          </w:p>
        </w:tc>
      </w:tr>
      <w:tr w:rsidR="00C0389A" w14:paraId="44358EF5" w14:textId="77777777" w:rsidTr="009F687B">
        <w:tc>
          <w:tcPr>
            <w:tcW w:w="2070" w:type="dxa"/>
          </w:tcPr>
          <w:p w14:paraId="662E5E51" w14:textId="77777777" w:rsidR="00C0389A" w:rsidRPr="00830C7D" w:rsidRDefault="00C0389A" w:rsidP="009F687B">
            <w:pPr>
              <w:jc w:val="right"/>
              <w:rPr>
                <w:b/>
              </w:rPr>
            </w:pPr>
            <w:r w:rsidRPr="00830C7D">
              <w:rPr>
                <w:b/>
              </w:rPr>
              <w:t>Name</w:t>
            </w:r>
          </w:p>
        </w:tc>
        <w:tc>
          <w:tcPr>
            <w:tcW w:w="6835" w:type="dxa"/>
          </w:tcPr>
          <w:p w14:paraId="1BE53BD8" w14:textId="77777777" w:rsidR="00C0389A" w:rsidRDefault="00C0389A" w:rsidP="009F687B">
            <w:r>
              <w:t>SIZE</w:t>
            </w:r>
          </w:p>
        </w:tc>
      </w:tr>
      <w:tr w:rsidR="00C0389A" w14:paraId="002A6640" w14:textId="77777777" w:rsidTr="009F687B">
        <w:tc>
          <w:tcPr>
            <w:tcW w:w="2070" w:type="dxa"/>
          </w:tcPr>
          <w:p w14:paraId="55BA1D67" w14:textId="77777777" w:rsidR="00C0389A" w:rsidRPr="00830C7D" w:rsidRDefault="00C0389A" w:rsidP="009F687B">
            <w:pPr>
              <w:jc w:val="right"/>
              <w:rPr>
                <w:b/>
              </w:rPr>
            </w:pPr>
            <w:r>
              <w:rPr>
                <w:b/>
              </w:rPr>
              <w:t>Type</w:t>
            </w:r>
          </w:p>
        </w:tc>
        <w:tc>
          <w:tcPr>
            <w:tcW w:w="6835" w:type="dxa"/>
          </w:tcPr>
          <w:p w14:paraId="6006CE6F" w14:textId="77777777" w:rsidR="00C0389A" w:rsidRDefault="00C0389A" w:rsidP="009F687B">
            <w:r>
              <w:t>Numeric</w:t>
            </w:r>
          </w:p>
        </w:tc>
      </w:tr>
      <w:tr w:rsidR="00C0389A" w14:paraId="0BB3AB3A" w14:textId="77777777" w:rsidTr="009F687B">
        <w:tc>
          <w:tcPr>
            <w:tcW w:w="2070" w:type="dxa"/>
          </w:tcPr>
          <w:p w14:paraId="75A14444" w14:textId="77777777" w:rsidR="00C0389A" w:rsidRPr="00830C7D" w:rsidRDefault="00C0389A" w:rsidP="009F687B">
            <w:pPr>
              <w:jc w:val="right"/>
              <w:rPr>
                <w:b/>
              </w:rPr>
            </w:pPr>
            <w:r w:rsidRPr="00830C7D">
              <w:rPr>
                <w:b/>
              </w:rPr>
              <w:t>Universe</w:t>
            </w:r>
          </w:p>
        </w:tc>
        <w:tc>
          <w:tcPr>
            <w:tcW w:w="6835" w:type="dxa"/>
          </w:tcPr>
          <w:p w14:paraId="46C4EC8D" w14:textId="77777777" w:rsidR="00C0389A" w:rsidRDefault="00C0389A" w:rsidP="009F687B">
            <w:r>
              <w:t>Household Type = 100</w:t>
            </w:r>
          </w:p>
        </w:tc>
      </w:tr>
      <w:tr w:rsidR="00C0389A" w14:paraId="10CACEE1" w14:textId="77777777" w:rsidTr="009F687B">
        <w:tc>
          <w:tcPr>
            <w:tcW w:w="2070" w:type="dxa"/>
          </w:tcPr>
          <w:p w14:paraId="06BC86EC" w14:textId="77777777" w:rsidR="00C0389A" w:rsidRPr="00830C7D" w:rsidRDefault="00C0389A" w:rsidP="009F687B">
            <w:pPr>
              <w:jc w:val="right"/>
              <w:rPr>
                <w:b/>
              </w:rPr>
            </w:pPr>
            <w:r w:rsidRPr="00830C7D">
              <w:rPr>
                <w:b/>
              </w:rPr>
              <w:t>Question text</w:t>
            </w:r>
          </w:p>
        </w:tc>
        <w:tc>
          <w:tcPr>
            <w:tcW w:w="6835" w:type="dxa"/>
          </w:tcPr>
          <w:p w14:paraId="0990BDB7" w14:textId="77777777" w:rsidR="00C0389A" w:rsidRDefault="00C0389A" w:rsidP="009F687B">
            <w:r w:rsidRPr="00906012">
              <w:t xml:space="preserve">What is </w:t>
            </w:r>
            <w:r>
              <w:t>the size of cropland</w:t>
            </w:r>
            <w:r w:rsidRPr="00906012">
              <w:t>?</w:t>
            </w:r>
          </w:p>
        </w:tc>
      </w:tr>
      <w:tr w:rsidR="00C0389A" w14:paraId="399E5068" w14:textId="77777777" w:rsidTr="009F687B">
        <w:tc>
          <w:tcPr>
            <w:tcW w:w="2070" w:type="dxa"/>
          </w:tcPr>
          <w:p w14:paraId="4F6F4675" w14:textId="77777777" w:rsidR="00C0389A" w:rsidRPr="00830C7D" w:rsidRDefault="00C0389A" w:rsidP="009F687B">
            <w:pPr>
              <w:jc w:val="right"/>
              <w:rPr>
                <w:b/>
              </w:rPr>
            </w:pPr>
            <w:r w:rsidRPr="00830C7D">
              <w:rPr>
                <w:b/>
              </w:rPr>
              <w:t>Help text</w:t>
            </w:r>
          </w:p>
        </w:tc>
        <w:tc>
          <w:tcPr>
            <w:tcW w:w="6835" w:type="dxa"/>
          </w:tcPr>
          <w:p w14:paraId="7AEEE399" w14:textId="77777777" w:rsidR="00C0389A" w:rsidRDefault="00C0389A" w:rsidP="009F687B">
            <w:r w:rsidRPr="00246A04">
              <w:t xml:space="preserve">Record </w:t>
            </w:r>
            <w:r>
              <w:t>all that apply</w:t>
            </w:r>
          </w:p>
        </w:tc>
      </w:tr>
      <w:tr w:rsidR="00C0389A" w14:paraId="1FDE6E44" w14:textId="77777777" w:rsidTr="009F687B">
        <w:tc>
          <w:tcPr>
            <w:tcW w:w="2070" w:type="dxa"/>
          </w:tcPr>
          <w:p w14:paraId="097F67F2" w14:textId="77777777" w:rsidR="00C0389A" w:rsidRPr="00830C7D" w:rsidRDefault="00C0389A" w:rsidP="009F687B">
            <w:pPr>
              <w:jc w:val="right"/>
              <w:rPr>
                <w:b/>
              </w:rPr>
            </w:pPr>
            <w:r w:rsidRPr="00830C7D">
              <w:rPr>
                <w:b/>
              </w:rPr>
              <w:t>Valid range</w:t>
            </w:r>
          </w:p>
        </w:tc>
        <w:tc>
          <w:tcPr>
            <w:tcW w:w="6835" w:type="dxa"/>
          </w:tcPr>
          <w:p w14:paraId="77C3714C" w14:textId="77777777" w:rsidR="00C0389A" w:rsidRDefault="00C0389A" w:rsidP="009F687B">
            <w:r>
              <w:t>00-09,99 &amp; 00-11,99</w:t>
            </w:r>
          </w:p>
        </w:tc>
      </w:tr>
      <w:tr w:rsidR="00C0389A" w14:paraId="759DAE0E" w14:textId="77777777" w:rsidTr="009F687B">
        <w:tc>
          <w:tcPr>
            <w:tcW w:w="2070" w:type="dxa"/>
          </w:tcPr>
          <w:p w14:paraId="3338F1B5" w14:textId="77777777" w:rsidR="00C0389A" w:rsidRPr="00830C7D" w:rsidRDefault="00C0389A" w:rsidP="009F687B">
            <w:pPr>
              <w:jc w:val="right"/>
              <w:rPr>
                <w:b/>
              </w:rPr>
            </w:pPr>
            <w:r w:rsidRPr="00830C7D">
              <w:rPr>
                <w:b/>
              </w:rPr>
              <w:t>Responses</w:t>
            </w:r>
          </w:p>
        </w:tc>
        <w:tc>
          <w:tcPr>
            <w:tcW w:w="6835" w:type="dxa"/>
          </w:tcPr>
          <w:p w14:paraId="2A9D7FC7" w14:textId="77777777" w:rsidR="00C0389A" w:rsidRDefault="00C0389A" w:rsidP="009F687B">
            <w:r>
              <w:t>Checkbox</w:t>
            </w:r>
          </w:p>
          <w:tbl>
            <w:tblPr>
              <w:tblW w:w="5870" w:type="dxa"/>
              <w:tblLook w:val="04A0" w:firstRow="1" w:lastRow="0" w:firstColumn="1" w:lastColumn="0" w:noHBand="0" w:noVBand="1"/>
            </w:tblPr>
            <w:tblGrid>
              <w:gridCol w:w="4745"/>
              <w:gridCol w:w="575"/>
              <w:gridCol w:w="550"/>
            </w:tblGrid>
            <w:tr w:rsidR="00C0389A" w:rsidRPr="00906012" w14:paraId="338C3B05" w14:textId="77777777" w:rsidTr="009F687B">
              <w:trPr>
                <w:trHeight w:val="319"/>
              </w:trPr>
              <w:tc>
                <w:tcPr>
                  <w:tcW w:w="4745" w:type="dxa"/>
                  <w:tcBorders>
                    <w:top w:val="nil"/>
                    <w:left w:val="single" w:sz="8" w:space="0" w:color="auto"/>
                    <w:bottom w:val="single" w:sz="4" w:space="0" w:color="auto"/>
                    <w:right w:val="nil"/>
                  </w:tcBorders>
                  <w:shd w:val="clear" w:color="auto" w:fill="auto"/>
                  <w:vAlign w:val="center"/>
                  <w:hideMark/>
                </w:tcPr>
                <w:p w14:paraId="773BB2A8" w14:textId="77777777" w:rsidR="00C0389A" w:rsidRDefault="00C0389A" w:rsidP="009F687B">
                  <w:pPr>
                    <w:spacing w:after="0" w:line="240" w:lineRule="auto"/>
                    <w:rPr>
                      <w:rFonts w:ascii="Calibri" w:eastAsia="Times New Roman" w:hAnsi="Calibri" w:cs="Calibri"/>
                      <w:b/>
                      <w:bCs/>
                      <w:i/>
                      <w:iCs/>
                      <w:sz w:val="20"/>
                      <w:szCs w:val="20"/>
                      <w:lang w:val="en-GB" w:eastAsia="en-GB"/>
                    </w:rPr>
                  </w:pPr>
                </w:p>
                <w:p w14:paraId="4841CE2B" w14:textId="77777777" w:rsidR="00C0389A" w:rsidRPr="00906012" w:rsidRDefault="00C0389A" w:rsidP="009F687B">
                  <w:pPr>
                    <w:spacing w:after="0" w:line="240" w:lineRule="auto"/>
                    <w:rPr>
                      <w:rFonts w:ascii="Calibri" w:eastAsia="Times New Roman" w:hAnsi="Calibri" w:cs="Calibri"/>
                      <w:b/>
                      <w:bCs/>
                      <w:i/>
                      <w:iCs/>
                      <w:sz w:val="20"/>
                      <w:szCs w:val="20"/>
                      <w:lang w:val="en-GB" w:eastAsia="en-GB"/>
                    </w:rPr>
                  </w:pPr>
                  <w:r w:rsidRPr="00906012">
                    <w:rPr>
                      <w:rFonts w:ascii="Calibri" w:eastAsia="Times New Roman" w:hAnsi="Calibri" w:cs="Calibri"/>
                      <w:b/>
                      <w:bCs/>
                      <w:i/>
                      <w:iCs/>
                      <w:sz w:val="20"/>
                      <w:szCs w:val="20"/>
                      <w:lang w:val="en-GB" w:eastAsia="en-GB"/>
                    </w:rPr>
                    <w:t>Indicate the appropriate code</w:t>
                  </w:r>
                </w:p>
              </w:tc>
              <w:tc>
                <w:tcPr>
                  <w:tcW w:w="575" w:type="dxa"/>
                  <w:tcBorders>
                    <w:top w:val="nil"/>
                    <w:left w:val="nil"/>
                    <w:bottom w:val="single" w:sz="4" w:space="0" w:color="auto"/>
                    <w:right w:val="nil"/>
                  </w:tcBorders>
                  <w:shd w:val="clear" w:color="auto" w:fill="auto"/>
                  <w:vAlign w:val="center"/>
                  <w:hideMark/>
                </w:tcPr>
                <w:p w14:paraId="1F8F1A45" w14:textId="77777777" w:rsidR="00C0389A" w:rsidRPr="00A2263E" w:rsidRDefault="00C0389A" w:rsidP="009F687B">
                  <w:pPr>
                    <w:spacing w:after="0" w:line="240" w:lineRule="auto"/>
                    <w:rPr>
                      <w:rFonts w:ascii="Calibri" w:eastAsia="Times New Roman" w:hAnsi="Calibri" w:cs="Calibri"/>
                      <w:bCs/>
                      <w:iCs/>
                      <w:sz w:val="20"/>
                      <w:szCs w:val="20"/>
                      <w:lang w:val="en-GB" w:eastAsia="en-GB"/>
                    </w:rPr>
                  </w:pPr>
                </w:p>
              </w:tc>
              <w:tc>
                <w:tcPr>
                  <w:tcW w:w="550" w:type="dxa"/>
                  <w:tcBorders>
                    <w:top w:val="nil"/>
                    <w:left w:val="nil"/>
                    <w:bottom w:val="single" w:sz="4" w:space="0" w:color="auto"/>
                    <w:right w:val="single" w:sz="8" w:space="0" w:color="auto"/>
                  </w:tcBorders>
                  <w:shd w:val="clear" w:color="auto" w:fill="auto"/>
                  <w:vAlign w:val="center"/>
                  <w:hideMark/>
                </w:tcPr>
                <w:p w14:paraId="4FEF89F4" w14:textId="77777777" w:rsidR="00C0389A" w:rsidRPr="00906012" w:rsidRDefault="00C0389A" w:rsidP="009F687B">
                  <w:pPr>
                    <w:spacing w:after="0" w:line="240" w:lineRule="auto"/>
                    <w:rPr>
                      <w:rFonts w:ascii="Calibri" w:eastAsia="Times New Roman" w:hAnsi="Calibri" w:cs="Calibri"/>
                      <w:b/>
                      <w:bCs/>
                      <w:i/>
                      <w:iCs/>
                      <w:sz w:val="20"/>
                      <w:szCs w:val="20"/>
                      <w:lang w:val="en-GB" w:eastAsia="en-GB"/>
                    </w:rPr>
                  </w:pPr>
                  <w:r w:rsidRPr="00906012">
                    <w:rPr>
                      <w:rFonts w:ascii="Calibri" w:eastAsia="Times New Roman" w:hAnsi="Calibri" w:cs="Calibri"/>
                      <w:b/>
                      <w:bCs/>
                      <w:i/>
                      <w:iCs/>
                      <w:sz w:val="20"/>
                      <w:szCs w:val="20"/>
                      <w:lang w:val="en-GB" w:eastAsia="en-GB"/>
                    </w:rPr>
                    <w:t> </w:t>
                  </w:r>
                </w:p>
              </w:tc>
            </w:tr>
            <w:tr w:rsidR="00C0389A" w:rsidRPr="00906012" w14:paraId="4E831E17" w14:textId="77777777" w:rsidTr="009F687B">
              <w:trPr>
                <w:trHeight w:val="319"/>
              </w:trPr>
              <w:tc>
                <w:tcPr>
                  <w:tcW w:w="4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0FF71" w14:textId="77777777" w:rsidR="00C0389A" w:rsidRPr="00906012" w:rsidRDefault="00C0389A" w:rsidP="009F687B">
                  <w:pPr>
                    <w:spacing w:after="0" w:line="240" w:lineRule="auto"/>
                    <w:rPr>
                      <w:rFonts w:ascii="Calibri" w:eastAsia="Times New Roman" w:hAnsi="Calibri" w:cs="Calibri"/>
                      <w:color w:val="000000"/>
                      <w:sz w:val="20"/>
                      <w:szCs w:val="20"/>
                      <w:lang w:val="en-GB" w:eastAsia="en-GB"/>
                    </w:rPr>
                  </w:pPr>
                  <w:r w:rsidRPr="00906012">
                    <w:rPr>
                      <w:rFonts w:ascii="Calibri" w:eastAsia="Times New Roman" w:hAnsi="Calibri" w:cs="Calibri"/>
                      <w:color w:val="000000"/>
                      <w:sz w:val="20"/>
                      <w:szCs w:val="20"/>
                      <w:lang w:val="en-GB" w:eastAsia="en-GB"/>
                    </w:rPr>
                    <w:t>Crop land size</w:t>
                  </w:r>
                </w:p>
              </w:tc>
              <w:tc>
                <w:tcPr>
                  <w:tcW w:w="5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4569B"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c>
                <w:tcPr>
                  <w:tcW w:w="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B803B" w14:textId="77777777" w:rsidR="00C0389A" w:rsidRPr="00906012" w:rsidRDefault="00C0389A" w:rsidP="009F687B">
                  <w:pPr>
                    <w:spacing w:after="0" w:line="240" w:lineRule="auto"/>
                    <w:rPr>
                      <w:rFonts w:ascii="Calibri" w:eastAsia="Times New Roman" w:hAnsi="Calibri" w:cs="Calibri"/>
                      <w:b/>
                      <w:bCs/>
                      <w:sz w:val="20"/>
                      <w:szCs w:val="20"/>
                      <w:lang w:val="en-GB" w:eastAsia="en-GB"/>
                    </w:rPr>
                  </w:pPr>
                  <w:r w:rsidRPr="00906012">
                    <w:rPr>
                      <w:rFonts w:ascii="Calibri" w:eastAsia="Times New Roman" w:hAnsi="Calibri" w:cs="Calibri"/>
                      <w:b/>
                      <w:bCs/>
                      <w:sz w:val="20"/>
                      <w:szCs w:val="20"/>
                      <w:lang w:val="en-GB" w:eastAsia="en-GB"/>
                    </w:rPr>
                    <w:t> </w:t>
                  </w:r>
                </w:p>
              </w:tc>
            </w:tr>
          </w:tbl>
          <w:p w14:paraId="17263D36" w14:textId="77777777" w:rsidR="00C0389A" w:rsidRDefault="00C0389A" w:rsidP="009F687B"/>
          <w:p w14:paraId="310706D4" w14:textId="77777777" w:rsidR="00C0389A" w:rsidRPr="0008009A" w:rsidRDefault="00C0389A" w:rsidP="009F687B">
            <w:pPr>
              <w:rPr>
                <w:b/>
                <w:i/>
              </w:rPr>
            </w:pPr>
            <w:r w:rsidRPr="0008009A">
              <w:rPr>
                <w:b/>
                <w:i/>
              </w:rPr>
              <w:t>See code list</w:t>
            </w:r>
          </w:p>
        </w:tc>
      </w:tr>
      <w:tr w:rsidR="00C0389A" w14:paraId="3B4C7069" w14:textId="77777777" w:rsidTr="009F687B">
        <w:tc>
          <w:tcPr>
            <w:tcW w:w="2070" w:type="dxa"/>
          </w:tcPr>
          <w:p w14:paraId="3D2B5462" w14:textId="77777777" w:rsidR="00C0389A" w:rsidRPr="00830C7D" w:rsidRDefault="00C0389A" w:rsidP="009F687B">
            <w:pPr>
              <w:jc w:val="right"/>
              <w:rPr>
                <w:b/>
              </w:rPr>
            </w:pPr>
            <w:r>
              <w:rPr>
                <w:b/>
              </w:rPr>
              <w:t>Prefill</w:t>
            </w:r>
          </w:p>
        </w:tc>
        <w:tc>
          <w:tcPr>
            <w:tcW w:w="6835" w:type="dxa"/>
          </w:tcPr>
          <w:p w14:paraId="425112D6" w14:textId="77777777" w:rsidR="00C0389A" w:rsidRDefault="00C0389A" w:rsidP="009F687B"/>
        </w:tc>
      </w:tr>
      <w:tr w:rsidR="00C0389A" w14:paraId="3CC55185" w14:textId="77777777" w:rsidTr="009F687B">
        <w:tc>
          <w:tcPr>
            <w:tcW w:w="2070" w:type="dxa"/>
          </w:tcPr>
          <w:p w14:paraId="7E814FB9" w14:textId="77777777" w:rsidR="00C0389A" w:rsidRPr="00830C7D" w:rsidRDefault="00C0389A" w:rsidP="009F687B">
            <w:pPr>
              <w:jc w:val="right"/>
              <w:rPr>
                <w:b/>
              </w:rPr>
            </w:pPr>
            <w:r w:rsidRPr="00830C7D">
              <w:rPr>
                <w:b/>
              </w:rPr>
              <w:t>Consistency checks</w:t>
            </w:r>
          </w:p>
        </w:tc>
        <w:tc>
          <w:tcPr>
            <w:tcW w:w="6835" w:type="dxa"/>
          </w:tcPr>
          <w:p w14:paraId="41DC5568" w14:textId="77777777" w:rsidR="00C0389A" w:rsidRDefault="00C0389A" w:rsidP="009F687B">
            <w:r>
              <w:t>None</w:t>
            </w:r>
          </w:p>
        </w:tc>
      </w:tr>
      <w:tr w:rsidR="00C0389A" w14:paraId="3BA4C937" w14:textId="77777777" w:rsidTr="009F687B">
        <w:tc>
          <w:tcPr>
            <w:tcW w:w="2070" w:type="dxa"/>
          </w:tcPr>
          <w:p w14:paraId="78D533E1"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26343367" w14:textId="77777777" w:rsidR="00C0389A" w:rsidRDefault="00C0389A" w:rsidP="009F687B">
            <w:r>
              <w:t>H21</w:t>
            </w:r>
          </w:p>
        </w:tc>
      </w:tr>
      <w:tr w:rsidR="00C0389A" w14:paraId="4B7969D4" w14:textId="77777777" w:rsidTr="009F687B">
        <w:tc>
          <w:tcPr>
            <w:tcW w:w="2070" w:type="dxa"/>
          </w:tcPr>
          <w:p w14:paraId="3BC811CE" w14:textId="77777777" w:rsidR="00C0389A" w:rsidRDefault="00C0389A" w:rsidP="009F687B">
            <w:pPr>
              <w:jc w:val="right"/>
              <w:rPr>
                <w:b/>
                <w:color w:val="FF0000"/>
              </w:rPr>
            </w:pPr>
            <w:r>
              <w:rPr>
                <w:b/>
                <w:color w:val="FF0000"/>
              </w:rPr>
              <w:t>Error message</w:t>
            </w:r>
          </w:p>
        </w:tc>
        <w:tc>
          <w:tcPr>
            <w:tcW w:w="6835" w:type="dxa"/>
          </w:tcPr>
          <w:p w14:paraId="055FE8FA" w14:textId="77777777" w:rsidR="00C0389A" w:rsidRDefault="00C0389A" w:rsidP="009F687B">
            <w:pPr>
              <w:rPr>
                <w:color w:val="FF0000"/>
              </w:rPr>
            </w:pPr>
            <w:r>
              <w:t>None</w:t>
            </w:r>
          </w:p>
        </w:tc>
      </w:tr>
      <w:tr w:rsidR="00C0389A" w14:paraId="00CC702D" w14:textId="77777777" w:rsidTr="009F687B">
        <w:tc>
          <w:tcPr>
            <w:tcW w:w="2070" w:type="dxa"/>
          </w:tcPr>
          <w:p w14:paraId="0BDDCDE6" w14:textId="77777777" w:rsidR="00C0389A" w:rsidRDefault="00C0389A" w:rsidP="009F687B">
            <w:pPr>
              <w:jc w:val="right"/>
              <w:rPr>
                <w:b/>
                <w:color w:val="FF0000"/>
              </w:rPr>
            </w:pPr>
            <w:r>
              <w:rPr>
                <w:b/>
                <w:color w:val="FF0000"/>
              </w:rPr>
              <w:t>Programmer Instructions</w:t>
            </w:r>
          </w:p>
        </w:tc>
        <w:tc>
          <w:tcPr>
            <w:tcW w:w="6835" w:type="dxa"/>
          </w:tcPr>
          <w:p w14:paraId="5730A8E6" w14:textId="77777777" w:rsidR="00C0389A" w:rsidRDefault="00C0389A" w:rsidP="009F687B"/>
        </w:tc>
      </w:tr>
      <w:tr w:rsidR="00C0389A" w14:paraId="54E02BAD" w14:textId="77777777" w:rsidTr="009F687B">
        <w:tc>
          <w:tcPr>
            <w:tcW w:w="2070" w:type="dxa"/>
          </w:tcPr>
          <w:p w14:paraId="3DF8220C" w14:textId="77777777" w:rsidR="00C0389A" w:rsidRDefault="00C0389A" w:rsidP="009F687B">
            <w:pPr>
              <w:jc w:val="right"/>
              <w:rPr>
                <w:b/>
                <w:color w:val="FF0000"/>
              </w:rPr>
            </w:pPr>
            <w:r>
              <w:rPr>
                <w:b/>
                <w:color w:val="FF0000"/>
              </w:rPr>
              <w:t>Change log</w:t>
            </w:r>
          </w:p>
        </w:tc>
        <w:tc>
          <w:tcPr>
            <w:tcW w:w="6835" w:type="dxa"/>
          </w:tcPr>
          <w:p w14:paraId="733F0CEF" w14:textId="77777777" w:rsidR="00C0389A" w:rsidRDefault="00C0389A" w:rsidP="009F687B"/>
        </w:tc>
      </w:tr>
    </w:tbl>
    <w:p w14:paraId="36F8799E" w14:textId="77777777" w:rsidR="00C0389A" w:rsidRPr="00D27B9B" w:rsidRDefault="00C0389A" w:rsidP="00C0389A"/>
    <w:p w14:paraId="755E8035" w14:textId="77777777" w:rsidR="00C0389A" w:rsidRDefault="00C0389A" w:rsidP="00C0389A">
      <w:pPr>
        <w:pStyle w:val="Heading2"/>
      </w:pPr>
      <w:r>
        <w:t>Field: H21 M</w:t>
      </w:r>
      <w:r w:rsidRPr="000D1B68">
        <w:t>ain purpose of production of this agricultural activity</w:t>
      </w:r>
      <w:r>
        <w:t xml:space="preserve"> </w:t>
      </w:r>
    </w:p>
    <w:tbl>
      <w:tblPr>
        <w:tblStyle w:val="TableGrid"/>
        <w:tblW w:w="0" w:type="auto"/>
        <w:tblInd w:w="445" w:type="dxa"/>
        <w:tblLook w:val="04A0" w:firstRow="1" w:lastRow="0" w:firstColumn="1" w:lastColumn="0" w:noHBand="0" w:noVBand="1"/>
      </w:tblPr>
      <w:tblGrid>
        <w:gridCol w:w="2070"/>
        <w:gridCol w:w="6835"/>
      </w:tblGrid>
      <w:tr w:rsidR="00C0389A" w14:paraId="632BCB68" w14:textId="77777777" w:rsidTr="009F687B">
        <w:tc>
          <w:tcPr>
            <w:tcW w:w="2070" w:type="dxa"/>
          </w:tcPr>
          <w:p w14:paraId="45695AFA" w14:textId="77777777" w:rsidR="00C0389A" w:rsidRPr="00830C7D" w:rsidRDefault="00C0389A" w:rsidP="009F687B">
            <w:pPr>
              <w:jc w:val="right"/>
              <w:rPr>
                <w:b/>
              </w:rPr>
            </w:pPr>
            <w:r w:rsidRPr="00830C7D">
              <w:rPr>
                <w:b/>
              </w:rPr>
              <w:t>Description</w:t>
            </w:r>
          </w:p>
        </w:tc>
        <w:tc>
          <w:tcPr>
            <w:tcW w:w="6835" w:type="dxa"/>
          </w:tcPr>
          <w:p w14:paraId="75D40E0C" w14:textId="77777777" w:rsidR="00C0389A" w:rsidRDefault="00C0389A" w:rsidP="009F687B">
            <w:r>
              <w:t>P</w:t>
            </w:r>
            <w:r w:rsidRPr="000D1B68">
              <w:t>urpose of production of this agricultural activity</w:t>
            </w:r>
            <w:r>
              <w:t xml:space="preserve"> </w:t>
            </w:r>
          </w:p>
        </w:tc>
      </w:tr>
      <w:tr w:rsidR="00C0389A" w14:paraId="6D292D89" w14:textId="77777777" w:rsidTr="009F687B">
        <w:tc>
          <w:tcPr>
            <w:tcW w:w="2070" w:type="dxa"/>
          </w:tcPr>
          <w:p w14:paraId="22274819" w14:textId="77777777" w:rsidR="00C0389A" w:rsidRPr="00830C7D" w:rsidRDefault="00C0389A" w:rsidP="009F687B">
            <w:pPr>
              <w:jc w:val="right"/>
              <w:rPr>
                <w:b/>
              </w:rPr>
            </w:pPr>
            <w:r w:rsidRPr="00830C7D">
              <w:rPr>
                <w:b/>
              </w:rPr>
              <w:lastRenderedPageBreak/>
              <w:t>Name</w:t>
            </w:r>
          </w:p>
        </w:tc>
        <w:tc>
          <w:tcPr>
            <w:tcW w:w="6835" w:type="dxa"/>
          </w:tcPr>
          <w:p w14:paraId="5805AF76" w14:textId="77777777" w:rsidR="00C0389A" w:rsidRDefault="00C0389A" w:rsidP="009F687B">
            <w:r>
              <w:t>PURPOSE_PRODUCTION</w:t>
            </w:r>
          </w:p>
        </w:tc>
      </w:tr>
      <w:tr w:rsidR="00C0389A" w14:paraId="78C1BE64" w14:textId="77777777" w:rsidTr="009F687B">
        <w:tc>
          <w:tcPr>
            <w:tcW w:w="2070" w:type="dxa"/>
          </w:tcPr>
          <w:p w14:paraId="5FC4E1A5" w14:textId="77777777" w:rsidR="00C0389A" w:rsidRPr="00830C7D" w:rsidRDefault="00C0389A" w:rsidP="009F687B">
            <w:pPr>
              <w:jc w:val="right"/>
              <w:rPr>
                <w:b/>
              </w:rPr>
            </w:pPr>
            <w:r>
              <w:rPr>
                <w:b/>
              </w:rPr>
              <w:t>Type</w:t>
            </w:r>
          </w:p>
        </w:tc>
        <w:tc>
          <w:tcPr>
            <w:tcW w:w="6835" w:type="dxa"/>
          </w:tcPr>
          <w:p w14:paraId="1F1160F8" w14:textId="77777777" w:rsidR="00C0389A" w:rsidRDefault="00C0389A" w:rsidP="009F687B">
            <w:r>
              <w:t>Numeric</w:t>
            </w:r>
          </w:p>
        </w:tc>
      </w:tr>
      <w:tr w:rsidR="00C0389A" w14:paraId="49B0518D" w14:textId="77777777" w:rsidTr="009F687B">
        <w:tc>
          <w:tcPr>
            <w:tcW w:w="2070" w:type="dxa"/>
          </w:tcPr>
          <w:p w14:paraId="3BB1FA4A" w14:textId="77777777" w:rsidR="00C0389A" w:rsidRPr="00830C7D" w:rsidRDefault="00C0389A" w:rsidP="009F687B">
            <w:pPr>
              <w:jc w:val="right"/>
              <w:rPr>
                <w:b/>
              </w:rPr>
            </w:pPr>
            <w:r w:rsidRPr="00830C7D">
              <w:rPr>
                <w:b/>
              </w:rPr>
              <w:t>Universe</w:t>
            </w:r>
          </w:p>
        </w:tc>
        <w:tc>
          <w:tcPr>
            <w:tcW w:w="6835" w:type="dxa"/>
          </w:tcPr>
          <w:p w14:paraId="35DBBB61" w14:textId="77777777" w:rsidR="00C0389A" w:rsidRDefault="00C0389A" w:rsidP="009F687B">
            <w:r>
              <w:t>Household Type = 100</w:t>
            </w:r>
          </w:p>
        </w:tc>
      </w:tr>
      <w:tr w:rsidR="00C0389A" w14:paraId="06244493" w14:textId="77777777" w:rsidTr="009F687B">
        <w:tc>
          <w:tcPr>
            <w:tcW w:w="2070" w:type="dxa"/>
          </w:tcPr>
          <w:p w14:paraId="0C357BD9" w14:textId="77777777" w:rsidR="00C0389A" w:rsidRPr="00830C7D" w:rsidRDefault="00C0389A" w:rsidP="009F687B">
            <w:pPr>
              <w:jc w:val="right"/>
              <w:rPr>
                <w:b/>
              </w:rPr>
            </w:pPr>
            <w:r w:rsidRPr="00830C7D">
              <w:rPr>
                <w:b/>
              </w:rPr>
              <w:t>Question text</w:t>
            </w:r>
          </w:p>
        </w:tc>
        <w:tc>
          <w:tcPr>
            <w:tcW w:w="6835" w:type="dxa"/>
          </w:tcPr>
          <w:p w14:paraId="7ADCDD57" w14:textId="77777777" w:rsidR="00C0389A" w:rsidRDefault="00C0389A" w:rsidP="009F687B">
            <w:r w:rsidRPr="000D1B68">
              <w:t>What is the main purpose of production of this agricultural activity?</w:t>
            </w:r>
          </w:p>
        </w:tc>
      </w:tr>
      <w:tr w:rsidR="00C0389A" w14:paraId="45D47502" w14:textId="77777777" w:rsidTr="009F687B">
        <w:tc>
          <w:tcPr>
            <w:tcW w:w="2070" w:type="dxa"/>
          </w:tcPr>
          <w:p w14:paraId="38677985" w14:textId="77777777" w:rsidR="00C0389A" w:rsidRPr="00830C7D" w:rsidRDefault="00C0389A" w:rsidP="009F687B">
            <w:pPr>
              <w:jc w:val="right"/>
              <w:rPr>
                <w:b/>
              </w:rPr>
            </w:pPr>
            <w:r w:rsidRPr="00830C7D">
              <w:rPr>
                <w:b/>
              </w:rPr>
              <w:t>Help text</w:t>
            </w:r>
          </w:p>
        </w:tc>
        <w:tc>
          <w:tcPr>
            <w:tcW w:w="6835" w:type="dxa"/>
          </w:tcPr>
          <w:p w14:paraId="74ADAD0B" w14:textId="77777777" w:rsidR="00C0389A" w:rsidRDefault="00C0389A" w:rsidP="009F687B">
            <w:r w:rsidRPr="00246A04">
              <w:t xml:space="preserve">Record MAIN </w:t>
            </w:r>
            <w:r>
              <w:t>only</w:t>
            </w:r>
          </w:p>
        </w:tc>
      </w:tr>
      <w:tr w:rsidR="00C0389A" w14:paraId="1F785DEA" w14:textId="77777777" w:rsidTr="009F687B">
        <w:tc>
          <w:tcPr>
            <w:tcW w:w="2070" w:type="dxa"/>
          </w:tcPr>
          <w:p w14:paraId="0299AADE" w14:textId="77777777" w:rsidR="00C0389A" w:rsidRPr="00830C7D" w:rsidRDefault="00C0389A" w:rsidP="009F687B">
            <w:pPr>
              <w:jc w:val="right"/>
              <w:rPr>
                <w:b/>
              </w:rPr>
            </w:pPr>
            <w:r w:rsidRPr="00830C7D">
              <w:rPr>
                <w:b/>
              </w:rPr>
              <w:t>Valid range</w:t>
            </w:r>
          </w:p>
        </w:tc>
        <w:tc>
          <w:tcPr>
            <w:tcW w:w="6835" w:type="dxa"/>
          </w:tcPr>
          <w:p w14:paraId="5C3CB1A8" w14:textId="77777777" w:rsidR="00C0389A" w:rsidRDefault="00C0389A" w:rsidP="009F687B">
            <w:r>
              <w:t>1-4</w:t>
            </w:r>
          </w:p>
        </w:tc>
      </w:tr>
      <w:tr w:rsidR="00C0389A" w14:paraId="6BE05067" w14:textId="77777777" w:rsidTr="009F687B">
        <w:tc>
          <w:tcPr>
            <w:tcW w:w="2070" w:type="dxa"/>
          </w:tcPr>
          <w:p w14:paraId="67B7A95B" w14:textId="77777777" w:rsidR="00C0389A" w:rsidRPr="00830C7D" w:rsidRDefault="00C0389A" w:rsidP="009F687B">
            <w:pPr>
              <w:jc w:val="right"/>
              <w:rPr>
                <w:b/>
              </w:rPr>
            </w:pPr>
            <w:r w:rsidRPr="00830C7D">
              <w:rPr>
                <w:b/>
              </w:rPr>
              <w:t>Responses</w:t>
            </w:r>
          </w:p>
        </w:tc>
        <w:tc>
          <w:tcPr>
            <w:tcW w:w="6835" w:type="dxa"/>
          </w:tcPr>
          <w:p w14:paraId="0BE8EF9D" w14:textId="77777777" w:rsidR="00C0389A" w:rsidRDefault="00C0389A" w:rsidP="009F687B">
            <w:r>
              <w:t>Radio Button</w:t>
            </w:r>
          </w:p>
          <w:p w14:paraId="023D0E90" w14:textId="77777777" w:rsidR="00C0389A" w:rsidRDefault="00C0389A" w:rsidP="009F687B"/>
          <w:p w14:paraId="7B646A73" w14:textId="77777777" w:rsidR="00C0389A" w:rsidRDefault="00C0389A" w:rsidP="009F687B">
            <w:r>
              <w:t>Producing only for sale                                                               1</w:t>
            </w:r>
          </w:p>
          <w:p w14:paraId="5654AA33" w14:textId="77777777" w:rsidR="00C0389A" w:rsidRDefault="00C0389A" w:rsidP="009F687B">
            <w:r>
              <w:t>Producing only for sale with some own consumption          2</w:t>
            </w:r>
          </w:p>
          <w:p w14:paraId="09125101" w14:textId="77777777" w:rsidR="00C0389A" w:rsidRDefault="00C0389A" w:rsidP="009F687B">
            <w:r>
              <w:t>Producing only for own consumption with some sale          3</w:t>
            </w:r>
          </w:p>
          <w:p w14:paraId="1EBA4B1D" w14:textId="77777777" w:rsidR="00C0389A" w:rsidRDefault="00C0389A" w:rsidP="009F687B">
            <w:r>
              <w:t>Producing only for own consumption                                      4</w:t>
            </w:r>
          </w:p>
        </w:tc>
      </w:tr>
      <w:tr w:rsidR="00C0389A" w14:paraId="111E5901" w14:textId="77777777" w:rsidTr="009F687B">
        <w:tc>
          <w:tcPr>
            <w:tcW w:w="2070" w:type="dxa"/>
          </w:tcPr>
          <w:p w14:paraId="17797A74" w14:textId="77777777" w:rsidR="00C0389A" w:rsidRPr="00830C7D" w:rsidRDefault="00C0389A" w:rsidP="009F687B">
            <w:pPr>
              <w:jc w:val="right"/>
              <w:rPr>
                <w:b/>
              </w:rPr>
            </w:pPr>
            <w:r>
              <w:rPr>
                <w:b/>
              </w:rPr>
              <w:t>Prefill</w:t>
            </w:r>
          </w:p>
        </w:tc>
        <w:tc>
          <w:tcPr>
            <w:tcW w:w="6835" w:type="dxa"/>
          </w:tcPr>
          <w:p w14:paraId="2A5B7182" w14:textId="77777777" w:rsidR="00C0389A" w:rsidRDefault="00C0389A" w:rsidP="009F687B"/>
        </w:tc>
      </w:tr>
      <w:tr w:rsidR="00C0389A" w14:paraId="79538565" w14:textId="77777777" w:rsidTr="009F687B">
        <w:tc>
          <w:tcPr>
            <w:tcW w:w="2070" w:type="dxa"/>
          </w:tcPr>
          <w:p w14:paraId="5449277F" w14:textId="77777777" w:rsidR="00C0389A" w:rsidRPr="00830C7D" w:rsidRDefault="00C0389A" w:rsidP="009F687B">
            <w:pPr>
              <w:jc w:val="right"/>
              <w:rPr>
                <w:b/>
              </w:rPr>
            </w:pPr>
            <w:r w:rsidRPr="00830C7D">
              <w:rPr>
                <w:b/>
              </w:rPr>
              <w:t>Consistency checks</w:t>
            </w:r>
          </w:p>
        </w:tc>
        <w:tc>
          <w:tcPr>
            <w:tcW w:w="6835" w:type="dxa"/>
          </w:tcPr>
          <w:p w14:paraId="157D0C74" w14:textId="77777777" w:rsidR="00C0389A" w:rsidRDefault="00C0389A" w:rsidP="009F687B">
            <w:r>
              <w:t>None</w:t>
            </w:r>
          </w:p>
        </w:tc>
      </w:tr>
      <w:tr w:rsidR="00C0389A" w14:paraId="598458F5" w14:textId="77777777" w:rsidTr="009F687B">
        <w:tc>
          <w:tcPr>
            <w:tcW w:w="2070" w:type="dxa"/>
          </w:tcPr>
          <w:p w14:paraId="143169EE" w14:textId="77777777" w:rsidR="00C0389A" w:rsidRPr="00830C7D" w:rsidRDefault="00C0389A" w:rsidP="009F687B">
            <w:pPr>
              <w:jc w:val="right"/>
              <w:rPr>
                <w:b/>
              </w:rPr>
            </w:pPr>
            <w:r>
              <w:rPr>
                <w:b/>
                <w:color w:val="FF0000"/>
              </w:rPr>
              <w:t>R</w:t>
            </w:r>
            <w:r w:rsidRPr="00CC4EE6">
              <w:rPr>
                <w:b/>
                <w:color w:val="FF0000"/>
              </w:rPr>
              <w:t>outing</w:t>
            </w:r>
          </w:p>
        </w:tc>
        <w:tc>
          <w:tcPr>
            <w:tcW w:w="6835" w:type="dxa"/>
          </w:tcPr>
          <w:p w14:paraId="46B99B37" w14:textId="77777777" w:rsidR="00C0389A" w:rsidRDefault="00C0389A" w:rsidP="009F687B">
            <w:r>
              <w:t>End of interview</w:t>
            </w:r>
          </w:p>
        </w:tc>
      </w:tr>
      <w:tr w:rsidR="00C0389A" w14:paraId="3B075831" w14:textId="77777777" w:rsidTr="009F687B">
        <w:tc>
          <w:tcPr>
            <w:tcW w:w="2070" w:type="dxa"/>
          </w:tcPr>
          <w:p w14:paraId="45558FE3" w14:textId="77777777" w:rsidR="00C0389A" w:rsidRDefault="00C0389A" w:rsidP="009F687B">
            <w:pPr>
              <w:jc w:val="right"/>
              <w:rPr>
                <w:b/>
                <w:color w:val="FF0000"/>
              </w:rPr>
            </w:pPr>
            <w:r>
              <w:rPr>
                <w:b/>
                <w:color w:val="FF0000"/>
              </w:rPr>
              <w:t>Error message</w:t>
            </w:r>
          </w:p>
        </w:tc>
        <w:tc>
          <w:tcPr>
            <w:tcW w:w="6835" w:type="dxa"/>
          </w:tcPr>
          <w:p w14:paraId="7E7DCBFB" w14:textId="77777777" w:rsidR="00C0389A" w:rsidRDefault="00C0389A" w:rsidP="009F687B">
            <w:pPr>
              <w:rPr>
                <w:color w:val="FF0000"/>
              </w:rPr>
            </w:pPr>
            <w:r>
              <w:t>None</w:t>
            </w:r>
          </w:p>
        </w:tc>
      </w:tr>
      <w:tr w:rsidR="00C0389A" w14:paraId="3CAD4012" w14:textId="77777777" w:rsidTr="009F687B">
        <w:tc>
          <w:tcPr>
            <w:tcW w:w="2070" w:type="dxa"/>
          </w:tcPr>
          <w:p w14:paraId="23CF1AF5" w14:textId="77777777" w:rsidR="00C0389A" w:rsidRDefault="00C0389A" w:rsidP="009F687B">
            <w:pPr>
              <w:jc w:val="right"/>
              <w:rPr>
                <w:b/>
                <w:color w:val="FF0000"/>
              </w:rPr>
            </w:pPr>
            <w:r>
              <w:rPr>
                <w:b/>
                <w:color w:val="FF0000"/>
              </w:rPr>
              <w:t>Programmer Instructions</w:t>
            </w:r>
          </w:p>
        </w:tc>
        <w:tc>
          <w:tcPr>
            <w:tcW w:w="6835" w:type="dxa"/>
          </w:tcPr>
          <w:p w14:paraId="5B49E399" w14:textId="77777777" w:rsidR="00C0389A" w:rsidRDefault="00C0389A" w:rsidP="009F687B"/>
        </w:tc>
      </w:tr>
      <w:tr w:rsidR="00C0389A" w14:paraId="29E6B82C" w14:textId="77777777" w:rsidTr="009F687B">
        <w:tc>
          <w:tcPr>
            <w:tcW w:w="2070" w:type="dxa"/>
          </w:tcPr>
          <w:p w14:paraId="5D7FC40F" w14:textId="77777777" w:rsidR="00C0389A" w:rsidRDefault="00C0389A" w:rsidP="009F687B">
            <w:pPr>
              <w:jc w:val="right"/>
              <w:rPr>
                <w:b/>
                <w:color w:val="FF0000"/>
              </w:rPr>
            </w:pPr>
            <w:r>
              <w:rPr>
                <w:b/>
                <w:color w:val="FF0000"/>
              </w:rPr>
              <w:t>Change log</w:t>
            </w:r>
          </w:p>
        </w:tc>
        <w:tc>
          <w:tcPr>
            <w:tcW w:w="6835" w:type="dxa"/>
          </w:tcPr>
          <w:p w14:paraId="09916545" w14:textId="77777777" w:rsidR="00C0389A" w:rsidRDefault="00C0389A" w:rsidP="009F687B"/>
        </w:tc>
      </w:tr>
    </w:tbl>
    <w:p w14:paraId="13343AFE" w14:textId="77777777" w:rsidR="00C0389A" w:rsidRPr="00D922BC" w:rsidRDefault="00C0389A" w:rsidP="00C0389A">
      <w:pPr>
        <w:rPr>
          <w:rFonts w:asciiTheme="majorHAnsi" w:eastAsiaTheme="majorEastAsia" w:hAnsiTheme="majorHAnsi" w:cstheme="majorBidi"/>
          <w:color w:val="2E74B5" w:themeColor="accent1" w:themeShade="BF"/>
          <w:sz w:val="26"/>
          <w:szCs w:val="26"/>
        </w:rPr>
      </w:pPr>
    </w:p>
    <w:p w14:paraId="55C7CEEE" w14:textId="77777777" w:rsidR="00C0389A" w:rsidRDefault="00C0389A" w:rsidP="00C0389A"/>
    <w:p w14:paraId="6D5A6430" w14:textId="77777777" w:rsidR="00C0389A" w:rsidRDefault="00C0389A" w:rsidP="00BB1AC6">
      <w:pPr>
        <w:rPr>
          <w:rFonts w:asciiTheme="majorHAnsi" w:eastAsiaTheme="majorEastAsia" w:hAnsiTheme="majorHAnsi" w:cstheme="majorBidi"/>
          <w:color w:val="2E74B5" w:themeColor="accent1" w:themeShade="BF"/>
          <w:sz w:val="26"/>
          <w:szCs w:val="26"/>
        </w:rPr>
      </w:pPr>
    </w:p>
    <w:sectPr w:rsidR="00C0389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obuko Mizoguchi (CENSUS/POP FED)" w:date="2020-03-09T13:56:00Z" w:initials="NM(F">
    <w:p w14:paraId="27A63886" w14:textId="77777777" w:rsidR="00FD721C" w:rsidRDefault="00FD721C">
      <w:pPr>
        <w:pStyle w:val="CommentText"/>
      </w:pPr>
      <w:r>
        <w:rPr>
          <w:rStyle w:val="CommentReference"/>
        </w:rPr>
        <w:annotationRef/>
      </w:r>
      <w:r>
        <w:t>How do you want to display these codes? This is a long list of codes to display.</w:t>
      </w:r>
    </w:p>
    <w:p w14:paraId="2ED33583" w14:textId="77777777" w:rsidR="00FD721C" w:rsidRDefault="00FD721C">
      <w:pPr>
        <w:pStyle w:val="CommentText"/>
      </w:pPr>
      <w:r>
        <w:t>Search function?</w:t>
      </w:r>
    </w:p>
    <w:p w14:paraId="77B8AB58" w14:textId="77777777" w:rsidR="00FD721C" w:rsidRDefault="00FD721C">
      <w:pPr>
        <w:pStyle w:val="CommentText"/>
      </w:pPr>
      <w:r>
        <w:t>Short list of the top countries of citizenship and then open to a long list if other?</w:t>
      </w:r>
    </w:p>
    <w:p w14:paraId="02923720" w14:textId="77777777" w:rsidR="00FD721C" w:rsidRDefault="00FD721C">
      <w:pPr>
        <w:pStyle w:val="CommentText"/>
      </w:pPr>
      <w:r>
        <w:t>Both?</w:t>
      </w:r>
    </w:p>
    <w:p w14:paraId="3E596652" w14:textId="77777777" w:rsidR="00FD721C" w:rsidRDefault="00FD721C">
      <w:pPr>
        <w:pStyle w:val="CommentText"/>
      </w:pPr>
      <w:r>
        <w:t xml:space="preserve">Need to specify this further. </w:t>
      </w:r>
    </w:p>
  </w:comment>
  <w:comment w:id="7" w:author="Nobuko Mizoguchi (CENSUS/POP FED)" w:date="2020-03-09T13:59:00Z" w:initials="NM(F">
    <w:p w14:paraId="06B72B44" w14:textId="77777777" w:rsidR="00FD721C" w:rsidRDefault="00FD721C">
      <w:pPr>
        <w:pStyle w:val="CommentText"/>
      </w:pPr>
      <w:r>
        <w:rPr>
          <w:rStyle w:val="CommentReference"/>
        </w:rPr>
        <w:annotationRef/>
      </w:r>
      <w:r>
        <w:t xml:space="preserve">This question is a bit vague. Do people understand this question? Does this question require enumerator to read the responses? </w:t>
      </w:r>
    </w:p>
  </w:comment>
  <w:comment w:id="8" w:author="Nobuko Mizoguchi (CENSUS/POP FED)" w:date="2020-03-09T14:08:00Z" w:initials="NM(F">
    <w:p w14:paraId="3C038128" w14:textId="77777777" w:rsidR="00FD721C" w:rsidRDefault="00FD721C">
      <w:pPr>
        <w:pStyle w:val="CommentText"/>
      </w:pPr>
      <w:r>
        <w:rPr>
          <w:rStyle w:val="CommentReference"/>
        </w:rPr>
        <w:annotationRef/>
      </w:r>
      <w:r>
        <w:t xml:space="preserve">Aren’t “Namibian certificate” option 2 also issued by the Namibian government? Responses should be mutually exclusive. </w:t>
      </w:r>
    </w:p>
  </w:comment>
  <w:comment w:id="9" w:author="Nobuko Mizoguchi (CENSUS/POP FED)" w:date="2020-03-09T13:54:00Z" w:initials="NM(F">
    <w:p w14:paraId="6D7EB0DF" w14:textId="77777777" w:rsidR="00FD721C" w:rsidRDefault="00FD721C">
      <w:pPr>
        <w:pStyle w:val="CommentText"/>
      </w:pPr>
      <w:r>
        <w:rPr>
          <w:rStyle w:val="CommentReference"/>
        </w:rPr>
        <w:annotationRef/>
      </w:r>
      <w:r>
        <w:t>What does foreign mean here? This should show exactly what the birth certificate for non-Namibians say, e.g. “Birth Certificate for Non-Namibians”</w:t>
      </w:r>
    </w:p>
  </w:comment>
  <w:comment w:id="10" w:author="Nobuko Mizoguchi (CENSUS/POP FED)" w:date="2020-03-09T13:59:00Z" w:initials="NM(F">
    <w:p w14:paraId="305456F2" w14:textId="77777777" w:rsidR="00FD721C" w:rsidRDefault="00FD721C">
      <w:pPr>
        <w:pStyle w:val="CommentText"/>
      </w:pPr>
      <w:r>
        <w:rPr>
          <w:rStyle w:val="CommentReference"/>
        </w:rPr>
        <w:annotationRef/>
      </w:r>
      <w:r>
        <w:t xml:space="preserve">What does “Namibian” mean here? Citizenship? If so, it’s already captured. You just need “Birth certificate issued by a foreign government” </w:t>
      </w:r>
    </w:p>
  </w:comment>
  <w:comment w:id="23" w:author="Nobuko Mizoguchi (CENSUS/POP FED)" w:date="2020-03-09T14:35:00Z" w:initials="NM(F">
    <w:p w14:paraId="2E98462D" w14:textId="77777777" w:rsidR="00FD721C" w:rsidRDefault="00FD721C">
      <w:pPr>
        <w:pStyle w:val="CommentText"/>
      </w:pPr>
      <w:r>
        <w:rPr>
          <w:rStyle w:val="CommentReference"/>
        </w:rPr>
        <w:annotationRef/>
      </w:r>
      <w:r>
        <w:t xml:space="preserve">There is no 3 above. </w:t>
      </w:r>
    </w:p>
  </w:comment>
  <w:comment w:id="32" w:author="Nobuko Mizoguchi (CENSUS/POP FED)" w:date="2020-03-09T14:37:00Z" w:initials="NM(F">
    <w:p w14:paraId="22C8F208" w14:textId="77777777" w:rsidR="00FD721C" w:rsidRDefault="00FD721C">
      <w:pPr>
        <w:pStyle w:val="CommentText"/>
      </w:pPr>
      <w:r>
        <w:rPr>
          <w:rStyle w:val="CommentReference"/>
        </w:rPr>
        <w:annotationRef/>
      </w:r>
      <w:r>
        <w:t>As we discussed, this question is problematic. It should either be:</w:t>
      </w:r>
    </w:p>
    <w:p w14:paraId="11F9F3E7" w14:textId="77777777" w:rsidR="00FD721C" w:rsidRDefault="00FD721C" w:rsidP="00992466">
      <w:pPr>
        <w:pStyle w:val="ListParagraph"/>
        <w:numPr>
          <w:ilvl w:val="0"/>
          <w:numId w:val="49"/>
        </w:numPr>
      </w:pPr>
      <w:r>
        <w:t>“</w:t>
      </w:r>
      <w:r w:rsidRPr="00AC64B9">
        <w:t>Where did [NAME</w:t>
      </w:r>
      <w:r>
        <w:t>] usually live in</w:t>
      </w:r>
      <w:r w:rsidRPr="00AC64B9">
        <w:t xml:space="preserve"> September 2020?</w:t>
      </w:r>
      <w:r>
        <w:rPr>
          <w:rStyle w:val="CommentReference"/>
        </w:rPr>
        <w:annotationRef/>
      </w:r>
      <w:r>
        <w:t xml:space="preserve">” or </w:t>
      </w:r>
    </w:p>
    <w:p w14:paraId="3D0E93F9" w14:textId="77777777" w:rsidR="00FD721C" w:rsidRDefault="00FD721C" w:rsidP="00992466">
      <w:pPr>
        <w:pStyle w:val="ListParagraph"/>
        <w:numPr>
          <w:ilvl w:val="0"/>
          <w:numId w:val="49"/>
        </w:numPr>
      </w:pPr>
      <w:r>
        <w:t xml:space="preserve"> “Where was the last place that [NAME] lived before this place?”</w:t>
      </w:r>
    </w:p>
    <w:p w14:paraId="734F93FE" w14:textId="77777777" w:rsidR="00FD721C" w:rsidRDefault="00FD721C" w:rsidP="00992466"/>
    <w:p w14:paraId="4EED5DA0" w14:textId="77777777" w:rsidR="00FD721C" w:rsidRDefault="00FD721C" w:rsidP="00992466">
      <w:r>
        <w:t xml:space="preserve">I think what you want is #1, based on the tables you produced in 2011. </w:t>
      </w:r>
    </w:p>
    <w:p w14:paraId="032DA1C3" w14:textId="77777777" w:rsidR="00FD721C" w:rsidRDefault="00FD721C">
      <w:pPr>
        <w:pStyle w:val="CommentText"/>
      </w:pPr>
    </w:p>
  </w:comment>
  <w:comment w:id="40" w:author="Theodensia Nakale" w:date="2020-03-18T13:06:00Z" w:initials="TN">
    <w:p w14:paraId="3AC7746E" w14:textId="0CE26D35" w:rsidR="00FA562E" w:rsidRDefault="00FA562E">
      <w:pPr>
        <w:pStyle w:val="CommentText"/>
      </w:pPr>
      <w:r>
        <w:rPr>
          <w:rStyle w:val="CommentReference"/>
        </w:rPr>
        <w:annotationRef/>
      </w:r>
      <w:r>
        <w:t xml:space="preserve">Removed the numbers just for </w:t>
      </w:r>
      <w:r>
        <w:t>consistency</w:t>
      </w:r>
      <w:bookmarkStart w:id="41" w:name="_GoBack"/>
      <w:bookmarkEnd w:id="41"/>
    </w:p>
  </w:comment>
  <w:comment w:id="47" w:author="Nobuko Mizoguchi (CENSUS/POP FED)" w:date="2020-03-09T14:43:00Z" w:initials="NM(F">
    <w:p w14:paraId="08A37921" w14:textId="77777777" w:rsidR="00FD721C" w:rsidRDefault="00FD721C">
      <w:pPr>
        <w:pStyle w:val="CommentText"/>
      </w:pPr>
      <w:r>
        <w:rPr>
          <w:rStyle w:val="CommentReference"/>
        </w:rPr>
        <w:annotationRef/>
      </w:r>
      <w:r>
        <w:t>Ways other countries have asked this question:</w:t>
      </w:r>
    </w:p>
    <w:p w14:paraId="026A9ED1" w14:textId="77777777" w:rsidR="00FD721C" w:rsidRDefault="00FD721C">
      <w:pPr>
        <w:pStyle w:val="CommentText"/>
      </w:pPr>
      <w:r>
        <w:t>“Does [NAME] have albinism?”</w:t>
      </w:r>
    </w:p>
    <w:p w14:paraId="4F5B6865" w14:textId="77777777" w:rsidR="00FD721C" w:rsidRDefault="00FD721C">
      <w:pPr>
        <w:pStyle w:val="CommentText"/>
      </w:pPr>
      <w:r>
        <w:t>“Is [NAME] albino?”</w:t>
      </w:r>
    </w:p>
  </w:comment>
  <w:comment w:id="52" w:author="Nobuko Mizoguchi (CENSUS/POP FED)" w:date="2020-03-09T17:20:00Z" w:initials="NM(F">
    <w:p w14:paraId="7EF6A9E4" w14:textId="77777777" w:rsidR="00FD721C" w:rsidRDefault="00FD721C">
      <w:pPr>
        <w:pStyle w:val="CommentText"/>
      </w:pPr>
      <w:r>
        <w:rPr>
          <w:rStyle w:val="CommentReference"/>
        </w:rPr>
        <w:annotationRef/>
      </w:r>
      <w:r>
        <w:t xml:space="preserve">This question is better asked in parts so that the responses for this question would be: </w:t>
      </w:r>
    </w:p>
    <w:p w14:paraId="57E08EC2" w14:textId="77777777" w:rsidR="00FD721C" w:rsidRDefault="00FD721C">
      <w:pPr>
        <w:pStyle w:val="CommentText"/>
      </w:pPr>
      <w:r w:rsidRPr="002A609D">
        <w:rPr>
          <w:rFonts w:ascii="Calibri" w:eastAsia="Times New Roman" w:hAnsi="Calibri" w:cs="Calibri"/>
          <w:sz w:val="24"/>
          <w:szCs w:val="24"/>
          <w:lang w:val="en-GB" w:eastAsia="en-GB"/>
        </w:rPr>
        <w:t xml:space="preserve">Subsistence/Communal Farmer  </w:t>
      </w:r>
    </w:p>
    <w:p w14:paraId="5CD18250" w14:textId="77777777" w:rsidR="00FD721C" w:rsidRDefault="00FD721C" w:rsidP="00E96A14">
      <w:pPr>
        <w:pStyle w:val="CommentText"/>
      </w:pPr>
      <w:r>
        <w:t>Commercial farmer (with paid employees)</w:t>
      </w:r>
    </w:p>
    <w:p w14:paraId="6C812F18" w14:textId="77777777" w:rsidR="00FD721C" w:rsidRDefault="00FD721C" w:rsidP="00E96A14">
      <w:pPr>
        <w:pStyle w:val="CommentText"/>
      </w:pPr>
      <w:r>
        <w:t>Other Employer (with paid employees)</w:t>
      </w:r>
    </w:p>
    <w:p w14:paraId="32F8AB79" w14:textId="77777777" w:rsidR="00FD721C" w:rsidRDefault="00FD721C" w:rsidP="00E96A14">
      <w:pPr>
        <w:pStyle w:val="CommentText"/>
      </w:pPr>
      <w:r>
        <w:t>Own Account Worker (without paid employees)</w:t>
      </w:r>
    </w:p>
    <w:p w14:paraId="08D70F43" w14:textId="77777777" w:rsidR="00FD721C" w:rsidRDefault="00FD721C">
      <w:pPr>
        <w:pStyle w:val="CommentText"/>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Employee</w:t>
      </w:r>
    </w:p>
    <w:p w14:paraId="3D7129B3" w14:textId="77777777" w:rsidR="00FD721C" w:rsidRDefault="00FD721C">
      <w:pPr>
        <w:pStyle w:val="CommentText"/>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Unpaid Family Worker (subsistence/communal)</w:t>
      </w:r>
    </w:p>
    <w:p w14:paraId="39597FE2" w14:textId="77777777" w:rsidR="00FD721C" w:rsidRDefault="00FD721C">
      <w:pPr>
        <w:pStyle w:val="CommentText"/>
        <w:rPr>
          <w:rFonts w:ascii="Calibri" w:eastAsia="Times New Roman" w:hAnsi="Calibri" w:cs="Calibri"/>
          <w:sz w:val="24"/>
          <w:szCs w:val="24"/>
          <w:lang w:val="en-GB" w:eastAsia="en-GB"/>
        </w:rPr>
      </w:pPr>
      <w:r w:rsidRPr="002A609D">
        <w:rPr>
          <w:rFonts w:ascii="Calibri" w:eastAsia="Times New Roman" w:hAnsi="Calibri" w:cs="Calibri"/>
          <w:sz w:val="24"/>
          <w:szCs w:val="24"/>
          <w:lang w:val="en-GB" w:eastAsia="en-GB"/>
        </w:rPr>
        <w:t>Other Unpaid Family Worker</w:t>
      </w:r>
    </w:p>
    <w:p w14:paraId="398BE25C" w14:textId="77777777" w:rsidR="00FD721C" w:rsidRDefault="00FD721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Don’t know</w:t>
      </w:r>
    </w:p>
    <w:p w14:paraId="4677B46B" w14:textId="77777777" w:rsidR="00FD721C" w:rsidRDefault="00FD721C">
      <w:pPr>
        <w:pStyle w:val="CommentText"/>
        <w:rPr>
          <w:rFonts w:ascii="Calibri" w:eastAsia="Times New Roman" w:hAnsi="Calibri" w:cs="Calibri"/>
          <w:sz w:val="24"/>
          <w:szCs w:val="24"/>
          <w:lang w:val="en-GB" w:eastAsia="en-GB"/>
        </w:rPr>
      </w:pPr>
    </w:p>
    <w:p w14:paraId="79515445" w14:textId="77777777" w:rsidR="00FD721C" w:rsidRDefault="00FD721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Then if they say subsistence/communal farmer, then ask if he/she has paid employees.</w:t>
      </w:r>
    </w:p>
    <w:p w14:paraId="401ACE62" w14:textId="77777777" w:rsidR="00FD721C" w:rsidRDefault="00FD721C">
      <w:pPr>
        <w:pStyle w:val="CommentText"/>
        <w:rPr>
          <w:rFonts w:ascii="Calibri" w:eastAsia="Times New Roman" w:hAnsi="Calibri" w:cs="Calibri"/>
          <w:sz w:val="24"/>
          <w:szCs w:val="24"/>
          <w:lang w:val="en-GB" w:eastAsia="en-GB"/>
        </w:rPr>
      </w:pPr>
    </w:p>
    <w:p w14:paraId="5F6C4E0E" w14:textId="77777777" w:rsidR="00FD721C" w:rsidRDefault="00FD721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If employee then ask who they work for:</w:t>
      </w:r>
    </w:p>
    <w:p w14:paraId="58FB61BA" w14:textId="77777777" w:rsidR="00FD721C" w:rsidRDefault="00FD721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Communal farm</w:t>
      </w:r>
    </w:p>
    <w:p w14:paraId="3EE0F2F7" w14:textId="77777777" w:rsidR="00FD721C" w:rsidRDefault="00FD721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Commercial farm</w:t>
      </w:r>
    </w:p>
    <w:p w14:paraId="56D5B1C4" w14:textId="77777777" w:rsidR="00FD721C" w:rsidRDefault="00FD721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Government</w:t>
      </w:r>
    </w:p>
    <w:p w14:paraId="5F118358" w14:textId="77777777" w:rsidR="00FD721C" w:rsidRDefault="00FD721C">
      <w:pPr>
        <w:pStyle w:val="CommentText"/>
        <w:rPr>
          <w:rFonts w:ascii="Calibri" w:eastAsia="Times New Roman" w:hAnsi="Calibri" w:cs="Calibri"/>
          <w:sz w:val="24"/>
          <w:szCs w:val="24"/>
          <w:lang w:val="en-GB" w:eastAsia="en-GB"/>
        </w:rPr>
      </w:pPr>
      <w:r>
        <w:rPr>
          <w:rFonts w:ascii="Calibri" w:eastAsia="Times New Roman" w:hAnsi="Calibri" w:cs="Calibri"/>
          <w:sz w:val="24"/>
          <w:szCs w:val="24"/>
          <w:lang w:val="en-GB" w:eastAsia="en-GB"/>
        </w:rPr>
        <w:t>Parastatal</w:t>
      </w:r>
    </w:p>
    <w:p w14:paraId="3DE8AA53" w14:textId="77777777" w:rsidR="00FD721C" w:rsidRDefault="00FD721C">
      <w:pPr>
        <w:pStyle w:val="CommentText"/>
      </w:pPr>
      <w:r>
        <w:rPr>
          <w:rFonts w:ascii="Calibri" w:eastAsia="Times New Roman" w:hAnsi="Calibri" w:cs="Calibri"/>
          <w:sz w:val="24"/>
          <w:szCs w:val="24"/>
          <w:lang w:val="en-GB" w:eastAsia="en-GB"/>
        </w:rPr>
        <w:t>Private</w:t>
      </w:r>
    </w:p>
  </w:comment>
  <w:comment w:id="55" w:author="Nobuko Mizoguchi (CENSUS/POP FED)" w:date="2020-03-09T17:28:00Z" w:initials="NM(F">
    <w:p w14:paraId="21DB0673" w14:textId="77777777" w:rsidR="00FD721C" w:rsidRDefault="00FD721C">
      <w:pPr>
        <w:pStyle w:val="CommentText"/>
      </w:pPr>
      <w:r>
        <w:rPr>
          <w:rStyle w:val="CommentReference"/>
        </w:rPr>
        <w:annotationRef/>
      </w:r>
      <w:r>
        <w:t>Consider filterin</w:t>
      </w:r>
      <w:r>
        <w:softHyphen/>
        <w:t>g this on people who have ever had any live birth, i.e. sum of F1&gt;0</w:t>
      </w:r>
    </w:p>
  </w:comment>
  <w:comment w:id="56" w:author="Nobuko Mizoguchi (CENSUS/POP FED)" w:date="2020-03-09T17:27:00Z" w:initials="NM(F">
    <w:p w14:paraId="6A932A83" w14:textId="77777777" w:rsidR="00FD721C" w:rsidRDefault="00FD721C">
      <w:pPr>
        <w:pStyle w:val="CommentText"/>
      </w:pPr>
      <w:r>
        <w:rPr>
          <w:rStyle w:val="CommentReference"/>
        </w:rPr>
        <w:annotationRef/>
      </w:r>
      <w:r>
        <w:t>When you ask how old was the first live birth right before the question about the month and year of the last live birth, it can be confusing. Consider prefacing with “I am now going to ask you about your last birth.”</w:t>
      </w:r>
    </w:p>
  </w:comment>
  <w:comment w:id="57" w:author="Nobuko Mizoguchi (CENSUS/POP FED)" w:date="2020-03-09T17:31:00Z" w:initials="NM(F">
    <w:p w14:paraId="2AD2E165" w14:textId="77777777" w:rsidR="00FD721C" w:rsidRDefault="00FD721C">
      <w:pPr>
        <w:pStyle w:val="CommentText"/>
      </w:pPr>
      <w:r>
        <w:rPr>
          <w:rStyle w:val="CommentReference"/>
        </w:rPr>
        <w:annotationRef/>
      </w:r>
      <w:r>
        <w:t>Again, filter only sum of F1&gt;0</w:t>
      </w:r>
    </w:p>
  </w:comment>
  <w:comment w:id="58" w:author="Nobuko Mizoguchi (CENSUS/POP FED)" w:date="2020-03-09T17:32:00Z" w:initials="NM(F">
    <w:p w14:paraId="771DB88E" w14:textId="77777777" w:rsidR="00FD721C" w:rsidRDefault="00FD721C">
      <w:pPr>
        <w:pStyle w:val="CommentText"/>
      </w:pPr>
      <w:r>
        <w:rPr>
          <w:rStyle w:val="CommentReference"/>
        </w:rPr>
        <w:annotationRef/>
      </w:r>
      <w:r>
        <w:t>And only those who have given birth.</w:t>
      </w:r>
    </w:p>
  </w:comment>
  <w:comment w:id="59" w:author="Nobuko Mizoguchi (CENSUS/POP FED)" w:date="2020-03-09T17:32:00Z" w:initials="NM(F">
    <w:p w14:paraId="4A3E09C2" w14:textId="77777777" w:rsidR="00FD721C" w:rsidRDefault="00FD721C">
      <w:pPr>
        <w:pStyle w:val="CommentText"/>
      </w:pPr>
      <w:r>
        <w:rPr>
          <w:rStyle w:val="CommentReference"/>
        </w:rPr>
        <w:annotationRef/>
      </w:r>
      <w:r>
        <w:t>And only those who have given birth</w:t>
      </w:r>
    </w:p>
  </w:comment>
  <w:comment w:id="60" w:author="Nobuko Mizoguchi (CENSUS/POP FED)" w:date="2020-03-09T17:33:00Z" w:initials="NM(F">
    <w:p w14:paraId="49094027" w14:textId="77777777" w:rsidR="00FD721C" w:rsidRDefault="00FD721C">
      <w:pPr>
        <w:pStyle w:val="CommentText"/>
      </w:pPr>
      <w:r>
        <w:rPr>
          <w:rStyle w:val="CommentReference"/>
        </w:rPr>
        <w:annotationRef/>
      </w:r>
      <w:r>
        <w:t xml:space="preserve">Responses below is just yes and no. Considering F8 doesn’t account for multiple births, yes/no is fine. You are asking about the last live birth. There is only one last birth, even if it was born only a few minutes after the first. </w:t>
      </w:r>
    </w:p>
    <w:p w14:paraId="02EEE87F" w14:textId="77777777" w:rsidR="00FD721C" w:rsidRDefault="00FD721C">
      <w:pPr>
        <w:pStyle w:val="CommentText"/>
      </w:pPr>
    </w:p>
    <w:p w14:paraId="2259F8D3" w14:textId="77777777" w:rsidR="00FD721C" w:rsidRDefault="00FD721C">
      <w:pPr>
        <w:pStyle w:val="CommentText"/>
      </w:pPr>
    </w:p>
    <w:p w14:paraId="70AB8254" w14:textId="77777777" w:rsidR="00FD721C" w:rsidRDefault="00FD721C">
      <w:pPr>
        <w:pStyle w:val="CommentText"/>
      </w:pPr>
    </w:p>
  </w:comment>
  <w:comment w:id="62" w:author="Nobuko Mizoguchi (CENSUS/POP FED)" w:date="2020-03-09T17:36:00Z" w:initials="NM(F">
    <w:p w14:paraId="7EB3D2E3" w14:textId="77777777" w:rsidR="00FD721C" w:rsidRDefault="00FD721C">
      <w:pPr>
        <w:pStyle w:val="CommentText"/>
      </w:pPr>
      <w:r>
        <w:rPr>
          <w:rStyle w:val="CommentReference"/>
        </w:rPr>
        <w:annotationRef/>
      </w:r>
      <w:r>
        <w:t xml:space="preserve">Why is this a combo box? Are you allowing don’t know? </w:t>
      </w:r>
    </w:p>
  </w:comment>
  <w:comment w:id="63" w:author="Nobuko Mizoguchi (CENSUS/POP FED)" w:date="2020-03-09T17:37:00Z" w:initials="NM(F">
    <w:p w14:paraId="53AE50C4" w14:textId="77777777" w:rsidR="00FD721C" w:rsidRDefault="00FD721C">
      <w:pPr>
        <w:pStyle w:val="CommentText"/>
      </w:pPr>
      <w:r>
        <w:rPr>
          <w:rStyle w:val="CommentReference"/>
        </w:rPr>
        <w:annotationRef/>
      </w:r>
      <w:r>
        <w:t xml:space="preserve">This would be difficult to implement well. It requires text matching. Also, you could have people with the same name in the household and who died. I would remove this check. </w:t>
      </w:r>
    </w:p>
  </w:comment>
  <w:comment w:id="71" w:author="Nobuko Mizoguchi (CENSUS/POP FED)" w:date="2020-03-09T17:42:00Z" w:initials="NM(F">
    <w:p w14:paraId="615D443F" w14:textId="77777777" w:rsidR="00FD721C" w:rsidRDefault="00FD721C">
      <w:pPr>
        <w:pStyle w:val="CommentText"/>
      </w:pPr>
      <w:r>
        <w:rPr>
          <w:rStyle w:val="CommentReference"/>
        </w:rPr>
        <w:annotationRef/>
      </w:r>
      <w:r>
        <w:t>Not necessary. This question should only show up for G6=1</w:t>
      </w:r>
    </w:p>
  </w:comment>
  <w:comment w:id="72" w:author="Nobuko Mizoguchi (CENSUS/POP FED)" w:date="2020-03-09T17:43:00Z" w:initials="NM(F">
    <w:p w14:paraId="521004F2" w14:textId="77777777" w:rsidR="00FD721C" w:rsidRDefault="00FD721C">
      <w:pPr>
        <w:pStyle w:val="CommentText"/>
      </w:pPr>
      <w:r>
        <w:rPr>
          <w:rStyle w:val="CommentReference"/>
        </w:rPr>
        <w:annotationRef/>
      </w:r>
      <w:r>
        <w:t xml:space="preserve">Also not necessary. The responses should be filtered out based on whether G3 is 1 or 2. </w:t>
      </w:r>
    </w:p>
  </w:comment>
  <w:comment w:id="73" w:author="Nobuko Mizoguchi (CENSUS/POP FED)" w:date="2020-03-09T17:43:00Z" w:initials="NM(F">
    <w:p w14:paraId="4B9A8C82" w14:textId="77777777" w:rsidR="00FD721C" w:rsidRDefault="00FD721C">
      <w:pPr>
        <w:pStyle w:val="CommentText"/>
      </w:pPr>
      <w:r>
        <w:rPr>
          <w:rStyle w:val="CommentReference"/>
        </w:rPr>
        <w:annotationRef/>
      </w:r>
      <w:r>
        <w:t xml:space="preserve">Not necessary. </w:t>
      </w:r>
    </w:p>
  </w:comment>
  <w:comment w:id="75" w:author="Nobuko Mizoguchi (CENSUS/POP FED)" w:date="2020-03-09T17:46:00Z" w:initials="NM(F">
    <w:p w14:paraId="030D33D8" w14:textId="77777777" w:rsidR="00FD721C" w:rsidRDefault="00FD721C">
      <w:pPr>
        <w:pStyle w:val="CommentText"/>
      </w:pPr>
      <w:r>
        <w:rPr>
          <w:rStyle w:val="CommentReference"/>
        </w:rPr>
        <w:annotationRef/>
      </w:r>
      <w:r>
        <w:t xml:space="preserve">This is very important. You need to ask this to all females who died regardless of the cause stated in G6. </w:t>
      </w:r>
    </w:p>
    <w:p w14:paraId="2C8A8610" w14:textId="77777777" w:rsidR="00FD721C" w:rsidRDefault="00FD721C">
      <w:pPr>
        <w:pStyle w:val="CommentText"/>
      </w:pPr>
    </w:p>
  </w:comment>
  <w:comment w:id="80" w:author="Nobuko Mizoguchi (CENSUS/POP FED)" w:date="2020-03-09T17:44:00Z" w:initials="NM(F">
    <w:p w14:paraId="5945EE2D" w14:textId="77777777" w:rsidR="00FD721C" w:rsidRDefault="00FD721C">
      <w:pPr>
        <w:pStyle w:val="CommentText"/>
      </w:pPr>
      <w:r>
        <w:rPr>
          <w:rStyle w:val="CommentReference"/>
        </w:rPr>
        <w:annotationRef/>
      </w:r>
      <w:r>
        <w:t xml:space="preserve">This is not part of the WHO questions on pregnancy=related mortality. </w:t>
      </w:r>
    </w:p>
  </w:comment>
  <w:comment w:id="85" w:author="Nobuko Mizoguchi (CENSUS/POP FED)" w:date="2020-03-10T10:09:00Z" w:initials="NM(F">
    <w:p w14:paraId="2840A65D" w14:textId="666D7D40" w:rsidR="00FD721C" w:rsidRDefault="00FD721C">
      <w:pPr>
        <w:pStyle w:val="CommentText"/>
      </w:pPr>
      <w:r>
        <w:rPr>
          <w:rStyle w:val="CommentReference"/>
        </w:rPr>
        <w:annotationRef/>
      </w:r>
      <w:r>
        <w:t xml:space="preserve">Make this into a block of yes/no questions. </w:t>
      </w:r>
    </w:p>
  </w:comment>
  <w:comment w:id="128" w:author="Nobuko Mizoguchi (CENSUS/POP FED)" w:date="2020-03-09T17:49:00Z" w:initials="NM(F">
    <w:p w14:paraId="6ACF276F" w14:textId="77777777" w:rsidR="00FD721C" w:rsidRDefault="00FD721C">
      <w:pPr>
        <w:pStyle w:val="CommentText"/>
      </w:pPr>
      <w:r>
        <w:rPr>
          <w:rStyle w:val="CommentReference"/>
        </w:rPr>
        <w:annotationRef/>
      </w:r>
      <w:r>
        <w:t>Remove specify or ask another question to specify.</w:t>
      </w:r>
    </w:p>
  </w:comment>
  <w:comment w:id="129" w:author="Nobuko Mizoguchi (CENSUS/POP FED)" w:date="2020-03-09T17:50:00Z" w:initials="NM(F">
    <w:p w14:paraId="2828CD87" w14:textId="77777777" w:rsidR="00FD721C" w:rsidRDefault="00FD721C">
      <w:pPr>
        <w:pStyle w:val="CommentText"/>
      </w:pPr>
      <w:r>
        <w:rPr>
          <w:rStyle w:val="CommentReference"/>
        </w:rPr>
        <w:annotationRef/>
      </w:r>
      <w:r>
        <w:t xml:space="preserve">This question is better asked in 2 parts. </w:t>
      </w:r>
    </w:p>
    <w:p w14:paraId="406185CA" w14:textId="77777777" w:rsidR="00FD721C" w:rsidRDefault="00FD721C">
      <w:pPr>
        <w:pStyle w:val="CommentText"/>
      </w:pPr>
    </w:p>
    <w:p w14:paraId="785676BD" w14:textId="77777777" w:rsidR="00FD721C" w:rsidRDefault="00FD721C">
      <w:pPr>
        <w:pStyle w:val="CommentText"/>
      </w:pPr>
      <w:r>
        <w:t xml:space="preserve">The responses to this question should be: </w:t>
      </w:r>
    </w:p>
    <w:p w14:paraId="28162121" w14:textId="77777777" w:rsidR="00FD721C" w:rsidRDefault="00FD721C">
      <w:pPr>
        <w:pStyle w:val="CommentText"/>
      </w:pPr>
      <w:r>
        <w:t>Owner occupied</w:t>
      </w:r>
    </w:p>
    <w:p w14:paraId="7401BB30" w14:textId="77777777" w:rsidR="00FD721C" w:rsidRDefault="00FD721C">
      <w:pPr>
        <w:pStyle w:val="CommentText"/>
      </w:pPr>
      <w:r>
        <w:t>Rented</w:t>
      </w:r>
    </w:p>
    <w:p w14:paraId="0177163B" w14:textId="77777777" w:rsidR="00FD721C" w:rsidRDefault="00FD721C">
      <w:pPr>
        <w:pStyle w:val="CommentText"/>
      </w:pPr>
      <w:r>
        <w:t xml:space="preserve">Occupied rent free </w:t>
      </w:r>
    </w:p>
    <w:p w14:paraId="509C773A" w14:textId="77777777" w:rsidR="00FD721C" w:rsidRDefault="00FD721C">
      <w:pPr>
        <w:pStyle w:val="CommentText"/>
      </w:pPr>
      <w:r>
        <w:t>Other</w:t>
      </w:r>
    </w:p>
    <w:p w14:paraId="1D96C2D7" w14:textId="77777777" w:rsidR="00FD721C" w:rsidRDefault="00FD721C">
      <w:pPr>
        <w:pStyle w:val="CommentText"/>
      </w:pPr>
    </w:p>
    <w:p w14:paraId="3BBD7E15" w14:textId="77777777" w:rsidR="00FD721C" w:rsidRDefault="00FD721C">
      <w:pPr>
        <w:pStyle w:val="CommentText"/>
      </w:pPr>
      <w:r>
        <w:t xml:space="preserve">Then, if owner occupied ask if you have a mortgage on it. </w:t>
      </w:r>
    </w:p>
    <w:p w14:paraId="6F9ACC82" w14:textId="77777777" w:rsidR="00FD721C" w:rsidRDefault="00FD721C">
      <w:pPr>
        <w:pStyle w:val="CommentText"/>
      </w:pPr>
    </w:p>
    <w:p w14:paraId="20A4921C" w14:textId="77777777" w:rsidR="00FD721C" w:rsidRDefault="00FD721C">
      <w:pPr>
        <w:pStyle w:val="CommentText"/>
      </w:pPr>
      <w:r>
        <w:t xml:space="preserve">If rented, ask from whom. </w:t>
      </w:r>
    </w:p>
    <w:p w14:paraId="648611D0" w14:textId="77777777" w:rsidR="00FD721C" w:rsidRDefault="00FD721C">
      <w:pPr>
        <w:pStyle w:val="CommentText"/>
      </w:pPr>
    </w:p>
  </w:comment>
  <w:comment w:id="130" w:author="Nobuko Mizoguchi (CENSUS/POP FED)" w:date="2020-03-09T17:49:00Z" w:initials="NM(F">
    <w:p w14:paraId="06664A02" w14:textId="77777777" w:rsidR="00FD721C" w:rsidRDefault="00FD721C">
      <w:pPr>
        <w:pStyle w:val="CommentText"/>
      </w:pPr>
      <w:r>
        <w:rPr>
          <w:rStyle w:val="CommentReference"/>
        </w:rPr>
        <w:annotationRef/>
      </w:r>
      <w:r>
        <w:t>Remove specify or ask another question to specify.</w:t>
      </w:r>
    </w:p>
  </w:comment>
  <w:comment w:id="131" w:author="Nobuko Mizoguchi (CENSUS/POP FED)" w:date="2020-03-09T17:51:00Z" w:initials="NM(F">
    <w:p w14:paraId="1D31E25B" w14:textId="77777777" w:rsidR="00FD721C" w:rsidRDefault="00FD721C">
      <w:pPr>
        <w:pStyle w:val="CommentText"/>
      </w:pPr>
      <w:r>
        <w:rPr>
          <w:rStyle w:val="CommentReference"/>
        </w:rPr>
        <w:annotationRef/>
      </w:r>
      <w:r>
        <w:t xml:space="preserve">Remove specify or ask another question to specify. </w:t>
      </w:r>
    </w:p>
  </w:comment>
  <w:comment w:id="132" w:author="Nobuko Mizoguchi (CENSUS/POP FED)" w:date="2020-03-09T17:53:00Z" w:initials="NM(F">
    <w:p w14:paraId="1DC5764E" w14:textId="77777777" w:rsidR="00FD721C" w:rsidRDefault="00FD721C">
      <w:pPr>
        <w:pStyle w:val="CommentText"/>
      </w:pPr>
      <w:r>
        <w:rPr>
          <w:rStyle w:val="CommentReference"/>
        </w:rPr>
        <w:annotationRef/>
      </w:r>
      <w:r>
        <w:t xml:space="preserve">The question should be: </w:t>
      </w:r>
    </w:p>
    <w:p w14:paraId="3B585F7C" w14:textId="77777777" w:rsidR="00FD721C" w:rsidRDefault="00FD721C">
      <w:pPr>
        <w:pStyle w:val="CommentText"/>
      </w:pPr>
      <w:r>
        <w:t>“What is the flush toilet connected to?”</w:t>
      </w:r>
    </w:p>
    <w:p w14:paraId="4853E705" w14:textId="77777777" w:rsidR="00FD721C" w:rsidRDefault="00FD721C">
      <w:pPr>
        <w:pStyle w:val="CommentText"/>
      </w:pPr>
    </w:p>
    <w:p w14:paraId="55D295E3" w14:textId="77777777" w:rsidR="00FD721C" w:rsidRDefault="00FD721C">
      <w:pPr>
        <w:pStyle w:val="CommentText"/>
      </w:pPr>
      <w:r>
        <w:t>Asking “Is the flush toilet connected” leads to a yes/no response</w:t>
      </w:r>
      <w:proofErr w:type="gramStart"/>
      <w:r>
        <w:t>..</w:t>
      </w:r>
      <w:proofErr w:type="gramEnd"/>
      <w:r>
        <w:t xml:space="preserve"> </w:t>
      </w:r>
    </w:p>
    <w:p w14:paraId="0ACD14F6" w14:textId="77777777" w:rsidR="00FD721C" w:rsidRDefault="00FD721C">
      <w:pPr>
        <w:pStyle w:val="CommentText"/>
      </w:pPr>
    </w:p>
    <w:p w14:paraId="78A9DFA1" w14:textId="77777777" w:rsidR="00FD721C" w:rsidRDefault="00FD721C">
      <w:pPr>
        <w:pStyle w:val="CommentText"/>
      </w:pPr>
      <w:r>
        <w:t xml:space="preserve">You have already established private vs share flush in H11a, so here, you only need to know: </w:t>
      </w:r>
    </w:p>
    <w:p w14:paraId="27F52185" w14:textId="77777777" w:rsidR="00FD721C" w:rsidRDefault="00FD721C">
      <w:pPr>
        <w:pStyle w:val="CommentText"/>
      </w:pPr>
    </w:p>
    <w:p w14:paraId="0213B2E1" w14:textId="77777777" w:rsidR="00FD721C" w:rsidRDefault="00FD721C">
      <w:pPr>
        <w:pStyle w:val="CommentText"/>
      </w:pPr>
      <w:r>
        <w:t>Connected to main sewer</w:t>
      </w:r>
    </w:p>
    <w:p w14:paraId="48C200C2" w14:textId="77777777" w:rsidR="00FD721C" w:rsidRDefault="00FD721C">
      <w:pPr>
        <w:pStyle w:val="CommentText"/>
      </w:pPr>
      <w:r>
        <w:t>Connected to septic main sewer</w:t>
      </w:r>
    </w:p>
    <w:p w14:paraId="55A3F3F6" w14:textId="77777777" w:rsidR="00FD721C" w:rsidRDefault="00FD721C">
      <w:pPr>
        <w:pStyle w:val="CommentText"/>
      </w:pPr>
      <w:r>
        <w:t>Connected to Septic cesspool</w:t>
      </w:r>
    </w:p>
    <w:p w14:paraId="0DD2FAEA" w14:textId="77777777" w:rsidR="00FD721C" w:rsidRDefault="00FD721C">
      <w:pPr>
        <w:pStyle w:val="CommentText"/>
      </w:pPr>
      <w:r>
        <w:t>Not connected</w:t>
      </w:r>
    </w:p>
    <w:p w14:paraId="71F08E9D" w14:textId="77777777" w:rsidR="00FD721C" w:rsidRDefault="00FD721C">
      <w:pPr>
        <w:pStyle w:val="CommentText"/>
      </w:pPr>
    </w:p>
    <w:p w14:paraId="349C124D" w14:textId="77777777" w:rsidR="00FD721C" w:rsidRDefault="00FD721C">
      <w:pPr>
        <w:pStyle w:val="CommentText"/>
      </w:pPr>
      <w:r>
        <w:t xml:space="preserve">Also, what’s the difference between connected to main sewer and septic main sewer? Is it possible for private flush to be connected to septic main sewer and shared flush to be connected to main sewer? </w:t>
      </w:r>
    </w:p>
    <w:p w14:paraId="6276D1C9" w14:textId="77777777" w:rsidR="00FD721C" w:rsidRDefault="00FD721C">
      <w:pPr>
        <w:pStyle w:val="CommentText"/>
      </w:pPr>
    </w:p>
    <w:p w14:paraId="035B069B" w14:textId="77777777" w:rsidR="00FD721C" w:rsidRDefault="00FD721C">
      <w:pPr>
        <w:pStyle w:val="CommentText"/>
      </w:pPr>
    </w:p>
  </w:comment>
  <w:comment w:id="133" w:author="Nobuko Mizoguchi (CENSUS/POP FED)" w:date="2020-03-09T17:57:00Z" w:initials="NM(F">
    <w:p w14:paraId="56192214" w14:textId="77777777" w:rsidR="00FD721C" w:rsidRDefault="00FD721C">
      <w:pPr>
        <w:pStyle w:val="CommentText"/>
      </w:pPr>
      <w:r>
        <w:rPr>
          <w:rStyle w:val="CommentReference"/>
        </w:rPr>
        <w:annotationRef/>
      </w:r>
      <w:r>
        <w:t xml:space="preserve">Why is the same question as H13.a repeated here? Is H13.a major and H13.b minor? If so, then you don’t need this if H13.a = 8,9,10. They are repeated. </w:t>
      </w:r>
    </w:p>
    <w:p w14:paraId="1D3D34D5" w14:textId="77777777" w:rsidR="00FD721C" w:rsidRDefault="00FD721C">
      <w:pPr>
        <w:pStyle w:val="CommentText"/>
      </w:pPr>
    </w:p>
    <w:p w14:paraId="50208181" w14:textId="77777777" w:rsidR="00FD721C" w:rsidRDefault="00FD721C">
      <w:pPr>
        <w:pStyle w:val="CommentText"/>
      </w:pPr>
      <w:r>
        <w:t xml:space="preserve">Also, since you are only interested in the response to H13.b, suggest just having a search function for this list, in addition to the major/minor categories. </w:t>
      </w:r>
    </w:p>
  </w:comment>
  <w:comment w:id="134" w:author="Nobuko Mizoguchi (CENSUS/POP FED)" w:date="2020-03-09T18:00:00Z" w:initials="NM(F">
    <w:p w14:paraId="0A151F90" w14:textId="77777777" w:rsidR="00FD721C" w:rsidRDefault="00FD721C">
      <w:pPr>
        <w:pStyle w:val="CommentText"/>
      </w:pPr>
      <w:r>
        <w:rPr>
          <w:rStyle w:val="CommentReference"/>
        </w:rPr>
        <w:annotationRef/>
      </w:r>
      <w:r>
        <w:t>Where is H14.b?</w:t>
      </w:r>
    </w:p>
  </w:comment>
  <w:comment w:id="135" w:author="Nobuko Mizoguchi (CENSUS/POP FED)" w:date="2020-03-09T18:03:00Z" w:initials="NM(F">
    <w:p w14:paraId="676887CA" w14:textId="77777777" w:rsidR="00FD721C" w:rsidRDefault="00FD721C">
      <w:pPr>
        <w:pStyle w:val="CommentText"/>
      </w:pPr>
      <w:r>
        <w:rPr>
          <w:rStyle w:val="CommentReference"/>
        </w:rPr>
        <w:annotationRef/>
      </w:r>
      <w:r>
        <w:t xml:space="preserve">Suggest you remove the other here. If there are some animals that you want to know about, then include them as a category. Having a dump all “other” category here would be difficult to analyze. </w:t>
      </w:r>
    </w:p>
    <w:p w14:paraId="302E3E3B" w14:textId="77777777" w:rsidR="00FD721C" w:rsidRDefault="00FD721C">
      <w:pPr>
        <w:pStyle w:val="CommentText"/>
      </w:pPr>
    </w:p>
    <w:p w14:paraId="79161BD9" w14:textId="77777777" w:rsidR="00FD721C" w:rsidRDefault="00FD721C">
      <w:pPr>
        <w:pStyle w:val="CommentText"/>
      </w:pPr>
      <w:r>
        <w:t xml:space="preserve">Do you need pigs? Are pig farms common? Do people raise pigs? </w:t>
      </w:r>
    </w:p>
    <w:p w14:paraId="6037396F" w14:textId="77777777" w:rsidR="00FD721C" w:rsidRDefault="00FD721C">
      <w:pPr>
        <w:pStyle w:val="CommentText"/>
      </w:pPr>
    </w:p>
    <w:p w14:paraId="41A33CDA" w14:textId="77777777" w:rsidR="00FD721C" w:rsidRDefault="00FD721C">
      <w:pPr>
        <w:pStyle w:val="CommentText"/>
      </w:pPr>
      <w:r>
        <w:t xml:space="preserve">Example, farmer who have 5 rabbits and 5 zebras. They would write 10 here. But rabbits and zebras are valued very differently. </w:t>
      </w:r>
    </w:p>
  </w:comment>
  <w:comment w:id="136" w:author="Nobuko Mizoguchi (CENSUS/POP FED)" w:date="2020-03-09T18:03:00Z" w:initials="NM(F">
    <w:p w14:paraId="2E6255C2" w14:textId="77777777" w:rsidR="00FD721C" w:rsidRDefault="00FD721C">
      <w:pPr>
        <w:pStyle w:val="CommentText"/>
      </w:pPr>
      <w:r>
        <w:rPr>
          <w:rStyle w:val="CommentReference"/>
        </w:rPr>
        <w:annotationRef/>
      </w:r>
      <w:proofErr w:type="gramStart"/>
      <w:r>
        <w:t>What ‘s</w:t>
      </w:r>
      <w:proofErr w:type="gramEnd"/>
      <w:r>
        <w:t xml:space="preserve"> the code list?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596652" w15:done="0"/>
  <w15:commentEx w15:paraId="06B72B44" w15:done="0"/>
  <w15:commentEx w15:paraId="3C038128" w15:done="0"/>
  <w15:commentEx w15:paraId="6D7EB0DF" w15:done="0"/>
  <w15:commentEx w15:paraId="305456F2" w15:done="0"/>
  <w15:commentEx w15:paraId="2E98462D" w15:done="0"/>
  <w15:commentEx w15:paraId="032DA1C3" w15:done="0"/>
  <w15:commentEx w15:paraId="3AC7746E" w15:done="0"/>
  <w15:commentEx w15:paraId="4F5B6865" w15:done="0"/>
  <w15:commentEx w15:paraId="3DE8AA53" w15:done="0"/>
  <w15:commentEx w15:paraId="21DB0673" w15:done="0"/>
  <w15:commentEx w15:paraId="6A932A83" w15:done="0"/>
  <w15:commentEx w15:paraId="2AD2E165" w15:done="0"/>
  <w15:commentEx w15:paraId="771DB88E" w15:done="0"/>
  <w15:commentEx w15:paraId="4A3E09C2" w15:done="0"/>
  <w15:commentEx w15:paraId="70AB8254" w15:done="0"/>
  <w15:commentEx w15:paraId="7EB3D2E3" w15:done="0"/>
  <w15:commentEx w15:paraId="53AE50C4" w15:done="0"/>
  <w15:commentEx w15:paraId="615D443F" w15:done="0"/>
  <w15:commentEx w15:paraId="521004F2" w15:done="0"/>
  <w15:commentEx w15:paraId="4B9A8C82" w15:done="0"/>
  <w15:commentEx w15:paraId="2C8A8610" w15:done="0"/>
  <w15:commentEx w15:paraId="5945EE2D" w15:done="0"/>
  <w15:commentEx w15:paraId="2840A65D" w15:done="0"/>
  <w15:commentEx w15:paraId="6ACF276F" w15:done="0"/>
  <w15:commentEx w15:paraId="648611D0" w15:done="0"/>
  <w15:commentEx w15:paraId="06664A02" w15:done="0"/>
  <w15:commentEx w15:paraId="1D31E25B" w15:done="0"/>
  <w15:commentEx w15:paraId="035B069B" w15:done="0"/>
  <w15:commentEx w15:paraId="50208181" w15:done="0"/>
  <w15:commentEx w15:paraId="0A151F90" w15:done="0"/>
  <w15:commentEx w15:paraId="41A33CDA" w15:done="0"/>
  <w15:commentEx w15:paraId="2E6255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4A3"/>
    <w:multiLevelType w:val="hybridMultilevel"/>
    <w:tmpl w:val="34146914"/>
    <w:lvl w:ilvl="0" w:tplc="A00C92DA">
      <w:start w:val="1"/>
      <w:numFmt w:val="bullet"/>
      <w:lvlText w:val="•"/>
      <w:lvlJc w:val="left"/>
      <w:pPr>
        <w:tabs>
          <w:tab w:val="num" w:pos="720"/>
        </w:tabs>
        <w:ind w:left="720" w:hanging="360"/>
      </w:pPr>
      <w:rPr>
        <w:rFonts w:ascii="Arial" w:hAnsi="Arial" w:hint="default"/>
      </w:rPr>
    </w:lvl>
    <w:lvl w:ilvl="1" w:tplc="4F969862">
      <w:start w:val="155"/>
      <w:numFmt w:val="bullet"/>
      <w:lvlText w:val="•"/>
      <w:lvlJc w:val="left"/>
      <w:pPr>
        <w:tabs>
          <w:tab w:val="num" w:pos="1440"/>
        </w:tabs>
        <w:ind w:left="1440" w:hanging="360"/>
      </w:pPr>
      <w:rPr>
        <w:rFonts w:ascii="Arial" w:hAnsi="Arial" w:hint="default"/>
      </w:rPr>
    </w:lvl>
    <w:lvl w:ilvl="2" w:tplc="667626CE" w:tentative="1">
      <w:start w:val="1"/>
      <w:numFmt w:val="bullet"/>
      <w:lvlText w:val="•"/>
      <w:lvlJc w:val="left"/>
      <w:pPr>
        <w:tabs>
          <w:tab w:val="num" w:pos="2160"/>
        </w:tabs>
        <w:ind w:left="2160" w:hanging="360"/>
      </w:pPr>
      <w:rPr>
        <w:rFonts w:ascii="Arial" w:hAnsi="Arial" w:hint="default"/>
      </w:rPr>
    </w:lvl>
    <w:lvl w:ilvl="3" w:tplc="396C4F24" w:tentative="1">
      <w:start w:val="1"/>
      <w:numFmt w:val="bullet"/>
      <w:lvlText w:val="•"/>
      <w:lvlJc w:val="left"/>
      <w:pPr>
        <w:tabs>
          <w:tab w:val="num" w:pos="2880"/>
        </w:tabs>
        <w:ind w:left="2880" w:hanging="360"/>
      </w:pPr>
      <w:rPr>
        <w:rFonts w:ascii="Arial" w:hAnsi="Arial" w:hint="default"/>
      </w:rPr>
    </w:lvl>
    <w:lvl w:ilvl="4" w:tplc="B082F96E" w:tentative="1">
      <w:start w:val="1"/>
      <w:numFmt w:val="bullet"/>
      <w:lvlText w:val="•"/>
      <w:lvlJc w:val="left"/>
      <w:pPr>
        <w:tabs>
          <w:tab w:val="num" w:pos="3600"/>
        </w:tabs>
        <w:ind w:left="3600" w:hanging="360"/>
      </w:pPr>
      <w:rPr>
        <w:rFonts w:ascii="Arial" w:hAnsi="Arial" w:hint="default"/>
      </w:rPr>
    </w:lvl>
    <w:lvl w:ilvl="5" w:tplc="A404C3A8" w:tentative="1">
      <w:start w:val="1"/>
      <w:numFmt w:val="bullet"/>
      <w:lvlText w:val="•"/>
      <w:lvlJc w:val="left"/>
      <w:pPr>
        <w:tabs>
          <w:tab w:val="num" w:pos="4320"/>
        </w:tabs>
        <w:ind w:left="4320" w:hanging="360"/>
      </w:pPr>
      <w:rPr>
        <w:rFonts w:ascii="Arial" w:hAnsi="Arial" w:hint="default"/>
      </w:rPr>
    </w:lvl>
    <w:lvl w:ilvl="6" w:tplc="876A8F76" w:tentative="1">
      <w:start w:val="1"/>
      <w:numFmt w:val="bullet"/>
      <w:lvlText w:val="•"/>
      <w:lvlJc w:val="left"/>
      <w:pPr>
        <w:tabs>
          <w:tab w:val="num" w:pos="5040"/>
        </w:tabs>
        <w:ind w:left="5040" w:hanging="360"/>
      </w:pPr>
      <w:rPr>
        <w:rFonts w:ascii="Arial" w:hAnsi="Arial" w:hint="default"/>
      </w:rPr>
    </w:lvl>
    <w:lvl w:ilvl="7" w:tplc="39167572" w:tentative="1">
      <w:start w:val="1"/>
      <w:numFmt w:val="bullet"/>
      <w:lvlText w:val="•"/>
      <w:lvlJc w:val="left"/>
      <w:pPr>
        <w:tabs>
          <w:tab w:val="num" w:pos="5760"/>
        </w:tabs>
        <w:ind w:left="5760" w:hanging="360"/>
      </w:pPr>
      <w:rPr>
        <w:rFonts w:ascii="Arial" w:hAnsi="Arial" w:hint="default"/>
      </w:rPr>
    </w:lvl>
    <w:lvl w:ilvl="8" w:tplc="051686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25EEF"/>
    <w:multiLevelType w:val="hybridMultilevel"/>
    <w:tmpl w:val="9C4E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24CF4"/>
    <w:multiLevelType w:val="hybridMultilevel"/>
    <w:tmpl w:val="D05C0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AA591F"/>
    <w:multiLevelType w:val="hybridMultilevel"/>
    <w:tmpl w:val="F89AD84C"/>
    <w:lvl w:ilvl="0" w:tplc="C24675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F5845"/>
    <w:multiLevelType w:val="hybridMultilevel"/>
    <w:tmpl w:val="25AC795C"/>
    <w:lvl w:ilvl="0" w:tplc="46D25AA6">
      <w:start w:val="1"/>
      <w:numFmt w:val="bullet"/>
      <w:lvlText w:val="•"/>
      <w:lvlJc w:val="left"/>
      <w:pPr>
        <w:tabs>
          <w:tab w:val="num" w:pos="720"/>
        </w:tabs>
        <w:ind w:left="720" w:hanging="360"/>
      </w:pPr>
      <w:rPr>
        <w:rFonts w:ascii="Arial" w:hAnsi="Arial" w:hint="default"/>
      </w:rPr>
    </w:lvl>
    <w:lvl w:ilvl="1" w:tplc="07E666E8">
      <w:start w:val="155"/>
      <w:numFmt w:val="bullet"/>
      <w:lvlText w:val="•"/>
      <w:lvlJc w:val="left"/>
      <w:pPr>
        <w:tabs>
          <w:tab w:val="num" w:pos="1440"/>
        </w:tabs>
        <w:ind w:left="1440" w:hanging="360"/>
      </w:pPr>
      <w:rPr>
        <w:rFonts w:ascii="Arial" w:hAnsi="Arial" w:hint="default"/>
      </w:rPr>
    </w:lvl>
    <w:lvl w:ilvl="2" w:tplc="27B82518" w:tentative="1">
      <w:start w:val="1"/>
      <w:numFmt w:val="bullet"/>
      <w:lvlText w:val="•"/>
      <w:lvlJc w:val="left"/>
      <w:pPr>
        <w:tabs>
          <w:tab w:val="num" w:pos="2160"/>
        </w:tabs>
        <w:ind w:left="2160" w:hanging="360"/>
      </w:pPr>
      <w:rPr>
        <w:rFonts w:ascii="Arial" w:hAnsi="Arial" w:hint="default"/>
      </w:rPr>
    </w:lvl>
    <w:lvl w:ilvl="3" w:tplc="561039E0" w:tentative="1">
      <w:start w:val="1"/>
      <w:numFmt w:val="bullet"/>
      <w:lvlText w:val="•"/>
      <w:lvlJc w:val="left"/>
      <w:pPr>
        <w:tabs>
          <w:tab w:val="num" w:pos="2880"/>
        </w:tabs>
        <w:ind w:left="2880" w:hanging="360"/>
      </w:pPr>
      <w:rPr>
        <w:rFonts w:ascii="Arial" w:hAnsi="Arial" w:hint="default"/>
      </w:rPr>
    </w:lvl>
    <w:lvl w:ilvl="4" w:tplc="CCAC8E36" w:tentative="1">
      <w:start w:val="1"/>
      <w:numFmt w:val="bullet"/>
      <w:lvlText w:val="•"/>
      <w:lvlJc w:val="left"/>
      <w:pPr>
        <w:tabs>
          <w:tab w:val="num" w:pos="3600"/>
        </w:tabs>
        <w:ind w:left="3600" w:hanging="360"/>
      </w:pPr>
      <w:rPr>
        <w:rFonts w:ascii="Arial" w:hAnsi="Arial" w:hint="default"/>
      </w:rPr>
    </w:lvl>
    <w:lvl w:ilvl="5" w:tplc="26D633F4" w:tentative="1">
      <w:start w:val="1"/>
      <w:numFmt w:val="bullet"/>
      <w:lvlText w:val="•"/>
      <w:lvlJc w:val="left"/>
      <w:pPr>
        <w:tabs>
          <w:tab w:val="num" w:pos="4320"/>
        </w:tabs>
        <w:ind w:left="4320" w:hanging="360"/>
      </w:pPr>
      <w:rPr>
        <w:rFonts w:ascii="Arial" w:hAnsi="Arial" w:hint="default"/>
      </w:rPr>
    </w:lvl>
    <w:lvl w:ilvl="6" w:tplc="938832D2" w:tentative="1">
      <w:start w:val="1"/>
      <w:numFmt w:val="bullet"/>
      <w:lvlText w:val="•"/>
      <w:lvlJc w:val="left"/>
      <w:pPr>
        <w:tabs>
          <w:tab w:val="num" w:pos="5040"/>
        </w:tabs>
        <w:ind w:left="5040" w:hanging="360"/>
      </w:pPr>
      <w:rPr>
        <w:rFonts w:ascii="Arial" w:hAnsi="Arial" w:hint="default"/>
      </w:rPr>
    </w:lvl>
    <w:lvl w:ilvl="7" w:tplc="1B20E1C0" w:tentative="1">
      <w:start w:val="1"/>
      <w:numFmt w:val="bullet"/>
      <w:lvlText w:val="•"/>
      <w:lvlJc w:val="left"/>
      <w:pPr>
        <w:tabs>
          <w:tab w:val="num" w:pos="5760"/>
        </w:tabs>
        <w:ind w:left="5760" w:hanging="360"/>
      </w:pPr>
      <w:rPr>
        <w:rFonts w:ascii="Arial" w:hAnsi="Arial" w:hint="default"/>
      </w:rPr>
    </w:lvl>
    <w:lvl w:ilvl="8" w:tplc="1AE2B3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C97AB8"/>
    <w:multiLevelType w:val="hybridMultilevel"/>
    <w:tmpl w:val="820A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561BBF"/>
    <w:multiLevelType w:val="hybridMultilevel"/>
    <w:tmpl w:val="4D00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16AE0"/>
    <w:multiLevelType w:val="hybridMultilevel"/>
    <w:tmpl w:val="A7C81E52"/>
    <w:lvl w:ilvl="0" w:tplc="B164C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53315"/>
    <w:multiLevelType w:val="hybridMultilevel"/>
    <w:tmpl w:val="759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15D0D"/>
    <w:multiLevelType w:val="hybridMultilevel"/>
    <w:tmpl w:val="257C7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36B1A"/>
    <w:multiLevelType w:val="hybridMultilevel"/>
    <w:tmpl w:val="1500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525D"/>
    <w:multiLevelType w:val="hybridMultilevel"/>
    <w:tmpl w:val="87843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9B40ED"/>
    <w:multiLevelType w:val="hybridMultilevel"/>
    <w:tmpl w:val="F57AE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0771EB"/>
    <w:multiLevelType w:val="hybridMultilevel"/>
    <w:tmpl w:val="171C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353752"/>
    <w:multiLevelType w:val="hybridMultilevel"/>
    <w:tmpl w:val="FDDA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A7033"/>
    <w:multiLevelType w:val="hybridMultilevel"/>
    <w:tmpl w:val="FB08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F7A62"/>
    <w:multiLevelType w:val="hybridMultilevel"/>
    <w:tmpl w:val="EDB83A88"/>
    <w:lvl w:ilvl="0" w:tplc="03A64F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743B7E"/>
    <w:multiLevelType w:val="hybridMultilevel"/>
    <w:tmpl w:val="0D1E8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6C3B79"/>
    <w:multiLevelType w:val="hybridMultilevel"/>
    <w:tmpl w:val="CC403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D41"/>
    <w:multiLevelType w:val="hybridMultilevel"/>
    <w:tmpl w:val="8D04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F193D"/>
    <w:multiLevelType w:val="hybridMultilevel"/>
    <w:tmpl w:val="C3484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7252E3"/>
    <w:multiLevelType w:val="hybridMultilevel"/>
    <w:tmpl w:val="0D70D8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FE54F6"/>
    <w:multiLevelType w:val="hybridMultilevel"/>
    <w:tmpl w:val="40AC594A"/>
    <w:lvl w:ilvl="0" w:tplc="EA1AA84C">
      <w:start w:val="1"/>
      <w:numFmt w:val="bullet"/>
      <w:lvlText w:val="•"/>
      <w:lvlJc w:val="left"/>
      <w:pPr>
        <w:tabs>
          <w:tab w:val="num" w:pos="720"/>
        </w:tabs>
        <w:ind w:left="720" w:hanging="360"/>
      </w:pPr>
      <w:rPr>
        <w:rFonts w:ascii="Arial" w:hAnsi="Arial" w:hint="default"/>
      </w:rPr>
    </w:lvl>
    <w:lvl w:ilvl="1" w:tplc="F4761E86">
      <w:start w:val="155"/>
      <w:numFmt w:val="bullet"/>
      <w:lvlText w:val="•"/>
      <w:lvlJc w:val="left"/>
      <w:pPr>
        <w:tabs>
          <w:tab w:val="num" w:pos="1440"/>
        </w:tabs>
        <w:ind w:left="1440" w:hanging="360"/>
      </w:pPr>
      <w:rPr>
        <w:rFonts w:ascii="Arial" w:hAnsi="Arial" w:hint="default"/>
      </w:rPr>
    </w:lvl>
    <w:lvl w:ilvl="2" w:tplc="579C629C">
      <w:start w:val="155"/>
      <w:numFmt w:val="bullet"/>
      <w:lvlText w:val="•"/>
      <w:lvlJc w:val="left"/>
      <w:pPr>
        <w:tabs>
          <w:tab w:val="num" w:pos="2160"/>
        </w:tabs>
        <w:ind w:left="2160" w:hanging="360"/>
      </w:pPr>
      <w:rPr>
        <w:rFonts w:ascii="Arial" w:hAnsi="Arial" w:hint="default"/>
      </w:rPr>
    </w:lvl>
    <w:lvl w:ilvl="3" w:tplc="6F7C74DC" w:tentative="1">
      <w:start w:val="1"/>
      <w:numFmt w:val="bullet"/>
      <w:lvlText w:val="•"/>
      <w:lvlJc w:val="left"/>
      <w:pPr>
        <w:tabs>
          <w:tab w:val="num" w:pos="2880"/>
        </w:tabs>
        <w:ind w:left="2880" w:hanging="360"/>
      </w:pPr>
      <w:rPr>
        <w:rFonts w:ascii="Arial" w:hAnsi="Arial" w:hint="default"/>
      </w:rPr>
    </w:lvl>
    <w:lvl w:ilvl="4" w:tplc="B96AB466" w:tentative="1">
      <w:start w:val="1"/>
      <w:numFmt w:val="bullet"/>
      <w:lvlText w:val="•"/>
      <w:lvlJc w:val="left"/>
      <w:pPr>
        <w:tabs>
          <w:tab w:val="num" w:pos="3600"/>
        </w:tabs>
        <w:ind w:left="3600" w:hanging="360"/>
      </w:pPr>
      <w:rPr>
        <w:rFonts w:ascii="Arial" w:hAnsi="Arial" w:hint="default"/>
      </w:rPr>
    </w:lvl>
    <w:lvl w:ilvl="5" w:tplc="549422A0" w:tentative="1">
      <w:start w:val="1"/>
      <w:numFmt w:val="bullet"/>
      <w:lvlText w:val="•"/>
      <w:lvlJc w:val="left"/>
      <w:pPr>
        <w:tabs>
          <w:tab w:val="num" w:pos="4320"/>
        </w:tabs>
        <w:ind w:left="4320" w:hanging="360"/>
      </w:pPr>
      <w:rPr>
        <w:rFonts w:ascii="Arial" w:hAnsi="Arial" w:hint="default"/>
      </w:rPr>
    </w:lvl>
    <w:lvl w:ilvl="6" w:tplc="DA16FF50" w:tentative="1">
      <w:start w:val="1"/>
      <w:numFmt w:val="bullet"/>
      <w:lvlText w:val="•"/>
      <w:lvlJc w:val="left"/>
      <w:pPr>
        <w:tabs>
          <w:tab w:val="num" w:pos="5040"/>
        </w:tabs>
        <w:ind w:left="5040" w:hanging="360"/>
      </w:pPr>
      <w:rPr>
        <w:rFonts w:ascii="Arial" w:hAnsi="Arial" w:hint="default"/>
      </w:rPr>
    </w:lvl>
    <w:lvl w:ilvl="7" w:tplc="39A2615A" w:tentative="1">
      <w:start w:val="1"/>
      <w:numFmt w:val="bullet"/>
      <w:lvlText w:val="•"/>
      <w:lvlJc w:val="left"/>
      <w:pPr>
        <w:tabs>
          <w:tab w:val="num" w:pos="5760"/>
        </w:tabs>
        <w:ind w:left="5760" w:hanging="360"/>
      </w:pPr>
      <w:rPr>
        <w:rFonts w:ascii="Arial" w:hAnsi="Arial" w:hint="default"/>
      </w:rPr>
    </w:lvl>
    <w:lvl w:ilvl="8" w:tplc="49E656E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052364"/>
    <w:multiLevelType w:val="hybridMultilevel"/>
    <w:tmpl w:val="F1B2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AC0572"/>
    <w:multiLevelType w:val="hybridMultilevel"/>
    <w:tmpl w:val="E0408D30"/>
    <w:lvl w:ilvl="0" w:tplc="6A5CEAA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34F6DA1"/>
    <w:multiLevelType w:val="hybridMultilevel"/>
    <w:tmpl w:val="1464A2B0"/>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55370"/>
    <w:multiLevelType w:val="hybridMultilevel"/>
    <w:tmpl w:val="4A921184"/>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D55FA"/>
    <w:multiLevelType w:val="hybridMultilevel"/>
    <w:tmpl w:val="21B69EC4"/>
    <w:lvl w:ilvl="0" w:tplc="5D5AD3EA">
      <w:start w:val="1"/>
      <w:numFmt w:val="bullet"/>
      <w:lvlText w:val="•"/>
      <w:lvlJc w:val="left"/>
      <w:pPr>
        <w:tabs>
          <w:tab w:val="num" w:pos="720"/>
        </w:tabs>
        <w:ind w:left="720" w:hanging="360"/>
      </w:pPr>
      <w:rPr>
        <w:rFonts w:ascii="Arial" w:hAnsi="Arial" w:hint="default"/>
      </w:rPr>
    </w:lvl>
    <w:lvl w:ilvl="1" w:tplc="58B0F4C4" w:tentative="1">
      <w:start w:val="1"/>
      <w:numFmt w:val="bullet"/>
      <w:lvlText w:val="•"/>
      <w:lvlJc w:val="left"/>
      <w:pPr>
        <w:tabs>
          <w:tab w:val="num" w:pos="1440"/>
        </w:tabs>
        <w:ind w:left="1440" w:hanging="360"/>
      </w:pPr>
      <w:rPr>
        <w:rFonts w:ascii="Arial" w:hAnsi="Arial" w:hint="default"/>
      </w:rPr>
    </w:lvl>
    <w:lvl w:ilvl="2" w:tplc="87D8F49C" w:tentative="1">
      <w:start w:val="1"/>
      <w:numFmt w:val="bullet"/>
      <w:lvlText w:val="•"/>
      <w:lvlJc w:val="left"/>
      <w:pPr>
        <w:tabs>
          <w:tab w:val="num" w:pos="2160"/>
        </w:tabs>
        <w:ind w:left="2160" w:hanging="360"/>
      </w:pPr>
      <w:rPr>
        <w:rFonts w:ascii="Arial" w:hAnsi="Arial" w:hint="default"/>
      </w:rPr>
    </w:lvl>
    <w:lvl w:ilvl="3" w:tplc="C27EE650" w:tentative="1">
      <w:start w:val="1"/>
      <w:numFmt w:val="bullet"/>
      <w:lvlText w:val="•"/>
      <w:lvlJc w:val="left"/>
      <w:pPr>
        <w:tabs>
          <w:tab w:val="num" w:pos="2880"/>
        </w:tabs>
        <w:ind w:left="2880" w:hanging="360"/>
      </w:pPr>
      <w:rPr>
        <w:rFonts w:ascii="Arial" w:hAnsi="Arial" w:hint="default"/>
      </w:rPr>
    </w:lvl>
    <w:lvl w:ilvl="4" w:tplc="289AE394" w:tentative="1">
      <w:start w:val="1"/>
      <w:numFmt w:val="bullet"/>
      <w:lvlText w:val="•"/>
      <w:lvlJc w:val="left"/>
      <w:pPr>
        <w:tabs>
          <w:tab w:val="num" w:pos="3600"/>
        </w:tabs>
        <w:ind w:left="3600" w:hanging="360"/>
      </w:pPr>
      <w:rPr>
        <w:rFonts w:ascii="Arial" w:hAnsi="Arial" w:hint="default"/>
      </w:rPr>
    </w:lvl>
    <w:lvl w:ilvl="5" w:tplc="345287B8" w:tentative="1">
      <w:start w:val="1"/>
      <w:numFmt w:val="bullet"/>
      <w:lvlText w:val="•"/>
      <w:lvlJc w:val="left"/>
      <w:pPr>
        <w:tabs>
          <w:tab w:val="num" w:pos="4320"/>
        </w:tabs>
        <w:ind w:left="4320" w:hanging="360"/>
      </w:pPr>
      <w:rPr>
        <w:rFonts w:ascii="Arial" w:hAnsi="Arial" w:hint="default"/>
      </w:rPr>
    </w:lvl>
    <w:lvl w:ilvl="6" w:tplc="1040B790" w:tentative="1">
      <w:start w:val="1"/>
      <w:numFmt w:val="bullet"/>
      <w:lvlText w:val="•"/>
      <w:lvlJc w:val="left"/>
      <w:pPr>
        <w:tabs>
          <w:tab w:val="num" w:pos="5040"/>
        </w:tabs>
        <w:ind w:left="5040" w:hanging="360"/>
      </w:pPr>
      <w:rPr>
        <w:rFonts w:ascii="Arial" w:hAnsi="Arial" w:hint="default"/>
      </w:rPr>
    </w:lvl>
    <w:lvl w:ilvl="7" w:tplc="A0BA89A0" w:tentative="1">
      <w:start w:val="1"/>
      <w:numFmt w:val="bullet"/>
      <w:lvlText w:val="•"/>
      <w:lvlJc w:val="left"/>
      <w:pPr>
        <w:tabs>
          <w:tab w:val="num" w:pos="5760"/>
        </w:tabs>
        <w:ind w:left="5760" w:hanging="360"/>
      </w:pPr>
      <w:rPr>
        <w:rFonts w:ascii="Arial" w:hAnsi="Arial" w:hint="default"/>
      </w:rPr>
    </w:lvl>
    <w:lvl w:ilvl="8" w:tplc="4EACA3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9DC4FEA"/>
    <w:multiLevelType w:val="hybridMultilevel"/>
    <w:tmpl w:val="195C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61242E"/>
    <w:multiLevelType w:val="hybridMultilevel"/>
    <w:tmpl w:val="489C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2438C"/>
    <w:multiLevelType w:val="hybridMultilevel"/>
    <w:tmpl w:val="02F0E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9F6009"/>
    <w:multiLevelType w:val="hybridMultilevel"/>
    <w:tmpl w:val="EBC454B8"/>
    <w:lvl w:ilvl="0" w:tplc="03A64F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790551"/>
    <w:multiLevelType w:val="hybridMultilevel"/>
    <w:tmpl w:val="2BC22BAE"/>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914967"/>
    <w:multiLevelType w:val="hybridMultilevel"/>
    <w:tmpl w:val="91222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5D0C21"/>
    <w:multiLevelType w:val="hybridMultilevel"/>
    <w:tmpl w:val="77043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0AA32CE"/>
    <w:multiLevelType w:val="hybridMultilevel"/>
    <w:tmpl w:val="F3907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035F4F"/>
    <w:multiLevelType w:val="hybridMultilevel"/>
    <w:tmpl w:val="ED0A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2E19FE"/>
    <w:multiLevelType w:val="hybridMultilevel"/>
    <w:tmpl w:val="19DE9A1C"/>
    <w:lvl w:ilvl="0" w:tplc="C3869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2870C8"/>
    <w:multiLevelType w:val="hybridMultilevel"/>
    <w:tmpl w:val="12FA6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D02DD5"/>
    <w:multiLevelType w:val="hybridMultilevel"/>
    <w:tmpl w:val="0192A7B4"/>
    <w:lvl w:ilvl="0" w:tplc="0E9279A4">
      <w:start w:val="1"/>
      <w:numFmt w:val="bullet"/>
      <w:lvlText w:val="•"/>
      <w:lvlJc w:val="left"/>
      <w:pPr>
        <w:tabs>
          <w:tab w:val="num" w:pos="720"/>
        </w:tabs>
        <w:ind w:left="720" w:hanging="360"/>
      </w:pPr>
      <w:rPr>
        <w:rFonts w:ascii="Arial" w:hAnsi="Arial" w:hint="default"/>
      </w:rPr>
    </w:lvl>
    <w:lvl w:ilvl="1" w:tplc="F4864B42">
      <w:start w:val="155"/>
      <w:numFmt w:val="bullet"/>
      <w:lvlText w:val="•"/>
      <w:lvlJc w:val="left"/>
      <w:pPr>
        <w:tabs>
          <w:tab w:val="num" w:pos="1440"/>
        </w:tabs>
        <w:ind w:left="1440" w:hanging="360"/>
      </w:pPr>
      <w:rPr>
        <w:rFonts w:ascii="Arial" w:hAnsi="Arial" w:hint="default"/>
      </w:rPr>
    </w:lvl>
    <w:lvl w:ilvl="2" w:tplc="73C2551C" w:tentative="1">
      <w:start w:val="1"/>
      <w:numFmt w:val="bullet"/>
      <w:lvlText w:val="•"/>
      <w:lvlJc w:val="left"/>
      <w:pPr>
        <w:tabs>
          <w:tab w:val="num" w:pos="2160"/>
        </w:tabs>
        <w:ind w:left="2160" w:hanging="360"/>
      </w:pPr>
      <w:rPr>
        <w:rFonts w:ascii="Arial" w:hAnsi="Arial" w:hint="default"/>
      </w:rPr>
    </w:lvl>
    <w:lvl w:ilvl="3" w:tplc="84B44D1E" w:tentative="1">
      <w:start w:val="1"/>
      <w:numFmt w:val="bullet"/>
      <w:lvlText w:val="•"/>
      <w:lvlJc w:val="left"/>
      <w:pPr>
        <w:tabs>
          <w:tab w:val="num" w:pos="2880"/>
        </w:tabs>
        <w:ind w:left="2880" w:hanging="360"/>
      </w:pPr>
      <w:rPr>
        <w:rFonts w:ascii="Arial" w:hAnsi="Arial" w:hint="default"/>
      </w:rPr>
    </w:lvl>
    <w:lvl w:ilvl="4" w:tplc="E9D662E2" w:tentative="1">
      <w:start w:val="1"/>
      <w:numFmt w:val="bullet"/>
      <w:lvlText w:val="•"/>
      <w:lvlJc w:val="left"/>
      <w:pPr>
        <w:tabs>
          <w:tab w:val="num" w:pos="3600"/>
        </w:tabs>
        <w:ind w:left="3600" w:hanging="360"/>
      </w:pPr>
      <w:rPr>
        <w:rFonts w:ascii="Arial" w:hAnsi="Arial" w:hint="default"/>
      </w:rPr>
    </w:lvl>
    <w:lvl w:ilvl="5" w:tplc="FF7615AE" w:tentative="1">
      <w:start w:val="1"/>
      <w:numFmt w:val="bullet"/>
      <w:lvlText w:val="•"/>
      <w:lvlJc w:val="left"/>
      <w:pPr>
        <w:tabs>
          <w:tab w:val="num" w:pos="4320"/>
        </w:tabs>
        <w:ind w:left="4320" w:hanging="360"/>
      </w:pPr>
      <w:rPr>
        <w:rFonts w:ascii="Arial" w:hAnsi="Arial" w:hint="default"/>
      </w:rPr>
    </w:lvl>
    <w:lvl w:ilvl="6" w:tplc="04FCABBC" w:tentative="1">
      <w:start w:val="1"/>
      <w:numFmt w:val="bullet"/>
      <w:lvlText w:val="•"/>
      <w:lvlJc w:val="left"/>
      <w:pPr>
        <w:tabs>
          <w:tab w:val="num" w:pos="5040"/>
        </w:tabs>
        <w:ind w:left="5040" w:hanging="360"/>
      </w:pPr>
      <w:rPr>
        <w:rFonts w:ascii="Arial" w:hAnsi="Arial" w:hint="default"/>
      </w:rPr>
    </w:lvl>
    <w:lvl w:ilvl="7" w:tplc="DB0270BE" w:tentative="1">
      <w:start w:val="1"/>
      <w:numFmt w:val="bullet"/>
      <w:lvlText w:val="•"/>
      <w:lvlJc w:val="left"/>
      <w:pPr>
        <w:tabs>
          <w:tab w:val="num" w:pos="5760"/>
        </w:tabs>
        <w:ind w:left="5760" w:hanging="360"/>
      </w:pPr>
      <w:rPr>
        <w:rFonts w:ascii="Arial" w:hAnsi="Arial" w:hint="default"/>
      </w:rPr>
    </w:lvl>
    <w:lvl w:ilvl="8" w:tplc="911671F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9CE40F7"/>
    <w:multiLevelType w:val="hybridMultilevel"/>
    <w:tmpl w:val="25E65054"/>
    <w:lvl w:ilvl="0" w:tplc="FF5C252C">
      <w:start w:val="1"/>
      <w:numFmt w:val="bullet"/>
      <w:lvlText w:val="•"/>
      <w:lvlJc w:val="left"/>
      <w:pPr>
        <w:tabs>
          <w:tab w:val="num" w:pos="720"/>
        </w:tabs>
        <w:ind w:left="720" w:hanging="360"/>
      </w:pPr>
      <w:rPr>
        <w:rFonts w:ascii="Arial" w:hAnsi="Arial" w:hint="default"/>
      </w:rPr>
    </w:lvl>
    <w:lvl w:ilvl="1" w:tplc="69185B44">
      <w:start w:val="155"/>
      <w:numFmt w:val="bullet"/>
      <w:lvlText w:val="•"/>
      <w:lvlJc w:val="left"/>
      <w:pPr>
        <w:tabs>
          <w:tab w:val="num" w:pos="1440"/>
        </w:tabs>
        <w:ind w:left="1440" w:hanging="360"/>
      </w:pPr>
      <w:rPr>
        <w:rFonts w:ascii="Arial" w:hAnsi="Arial" w:hint="default"/>
      </w:rPr>
    </w:lvl>
    <w:lvl w:ilvl="2" w:tplc="A484F47A">
      <w:start w:val="155"/>
      <w:numFmt w:val="bullet"/>
      <w:lvlText w:val="•"/>
      <w:lvlJc w:val="left"/>
      <w:pPr>
        <w:tabs>
          <w:tab w:val="num" w:pos="2160"/>
        </w:tabs>
        <w:ind w:left="2160" w:hanging="360"/>
      </w:pPr>
      <w:rPr>
        <w:rFonts w:ascii="Arial" w:hAnsi="Arial" w:hint="default"/>
      </w:rPr>
    </w:lvl>
    <w:lvl w:ilvl="3" w:tplc="8F902C2A">
      <w:start w:val="155"/>
      <w:numFmt w:val="bullet"/>
      <w:lvlText w:val="•"/>
      <w:lvlJc w:val="left"/>
      <w:pPr>
        <w:tabs>
          <w:tab w:val="num" w:pos="2880"/>
        </w:tabs>
        <w:ind w:left="2880" w:hanging="360"/>
      </w:pPr>
      <w:rPr>
        <w:rFonts w:ascii="Arial" w:hAnsi="Arial" w:hint="default"/>
      </w:rPr>
    </w:lvl>
    <w:lvl w:ilvl="4" w:tplc="A132856C" w:tentative="1">
      <w:start w:val="1"/>
      <w:numFmt w:val="bullet"/>
      <w:lvlText w:val="•"/>
      <w:lvlJc w:val="left"/>
      <w:pPr>
        <w:tabs>
          <w:tab w:val="num" w:pos="3600"/>
        </w:tabs>
        <w:ind w:left="3600" w:hanging="360"/>
      </w:pPr>
      <w:rPr>
        <w:rFonts w:ascii="Arial" w:hAnsi="Arial" w:hint="default"/>
      </w:rPr>
    </w:lvl>
    <w:lvl w:ilvl="5" w:tplc="12B64872" w:tentative="1">
      <w:start w:val="1"/>
      <w:numFmt w:val="bullet"/>
      <w:lvlText w:val="•"/>
      <w:lvlJc w:val="left"/>
      <w:pPr>
        <w:tabs>
          <w:tab w:val="num" w:pos="4320"/>
        </w:tabs>
        <w:ind w:left="4320" w:hanging="360"/>
      </w:pPr>
      <w:rPr>
        <w:rFonts w:ascii="Arial" w:hAnsi="Arial" w:hint="default"/>
      </w:rPr>
    </w:lvl>
    <w:lvl w:ilvl="6" w:tplc="8CC86D1E" w:tentative="1">
      <w:start w:val="1"/>
      <w:numFmt w:val="bullet"/>
      <w:lvlText w:val="•"/>
      <w:lvlJc w:val="left"/>
      <w:pPr>
        <w:tabs>
          <w:tab w:val="num" w:pos="5040"/>
        </w:tabs>
        <w:ind w:left="5040" w:hanging="360"/>
      </w:pPr>
      <w:rPr>
        <w:rFonts w:ascii="Arial" w:hAnsi="Arial" w:hint="default"/>
      </w:rPr>
    </w:lvl>
    <w:lvl w:ilvl="7" w:tplc="80585540" w:tentative="1">
      <w:start w:val="1"/>
      <w:numFmt w:val="bullet"/>
      <w:lvlText w:val="•"/>
      <w:lvlJc w:val="left"/>
      <w:pPr>
        <w:tabs>
          <w:tab w:val="num" w:pos="5760"/>
        </w:tabs>
        <w:ind w:left="5760" w:hanging="360"/>
      </w:pPr>
      <w:rPr>
        <w:rFonts w:ascii="Arial" w:hAnsi="Arial" w:hint="default"/>
      </w:rPr>
    </w:lvl>
    <w:lvl w:ilvl="8" w:tplc="E1F8A83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AA16814"/>
    <w:multiLevelType w:val="hybridMultilevel"/>
    <w:tmpl w:val="42E6EF42"/>
    <w:lvl w:ilvl="0" w:tplc="53F07EA0">
      <w:start w:val="1"/>
      <w:numFmt w:val="bullet"/>
      <w:lvlText w:val="•"/>
      <w:lvlJc w:val="left"/>
      <w:pPr>
        <w:tabs>
          <w:tab w:val="num" w:pos="720"/>
        </w:tabs>
        <w:ind w:left="720" w:hanging="360"/>
      </w:pPr>
      <w:rPr>
        <w:rFonts w:ascii="Arial" w:hAnsi="Arial" w:hint="default"/>
      </w:rPr>
    </w:lvl>
    <w:lvl w:ilvl="1" w:tplc="36082E0C" w:tentative="1">
      <w:start w:val="1"/>
      <w:numFmt w:val="bullet"/>
      <w:lvlText w:val="•"/>
      <w:lvlJc w:val="left"/>
      <w:pPr>
        <w:tabs>
          <w:tab w:val="num" w:pos="1440"/>
        </w:tabs>
        <w:ind w:left="1440" w:hanging="360"/>
      </w:pPr>
      <w:rPr>
        <w:rFonts w:ascii="Arial" w:hAnsi="Arial" w:hint="default"/>
      </w:rPr>
    </w:lvl>
    <w:lvl w:ilvl="2" w:tplc="EAC62B90" w:tentative="1">
      <w:start w:val="1"/>
      <w:numFmt w:val="bullet"/>
      <w:lvlText w:val="•"/>
      <w:lvlJc w:val="left"/>
      <w:pPr>
        <w:tabs>
          <w:tab w:val="num" w:pos="2160"/>
        </w:tabs>
        <w:ind w:left="2160" w:hanging="360"/>
      </w:pPr>
      <w:rPr>
        <w:rFonts w:ascii="Arial" w:hAnsi="Arial" w:hint="default"/>
      </w:rPr>
    </w:lvl>
    <w:lvl w:ilvl="3" w:tplc="8D624C08" w:tentative="1">
      <w:start w:val="1"/>
      <w:numFmt w:val="bullet"/>
      <w:lvlText w:val="•"/>
      <w:lvlJc w:val="left"/>
      <w:pPr>
        <w:tabs>
          <w:tab w:val="num" w:pos="2880"/>
        </w:tabs>
        <w:ind w:left="2880" w:hanging="360"/>
      </w:pPr>
      <w:rPr>
        <w:rFonts w:ascii="Arial" w:hAnsi="Arial" w:hint="default"/>
      </w:rPr>
    </w:lvl>
    <w:lvl w:ilvl="4" w:tplc="33DCD83C" w:tentative="1">
      <w:start w:val="1"/>
      <w:numFmt w:val="bullet"/>
      <w:lvlText w:val="•"/>
      <w:lvlJc w:val="left"/>
      <w:pPr>
        <w:tabs>
          <w:tab w:val="num" w:pos="3600"/>
        </w:tabs>
        <w:ind w:left="3600" w:hanging="360"/>
      </w:pPr>
      <w:rPr>
        <w:rFonts w:ascii="Arial" w:hAnsi="Arial" w:hint="default"/>
      </w:rPr>
    </w:lvl>
    <w:lvl w:ilvl="5" w:tplc="0DDAAB70" w:tentative="1">
      <w:start w:val="1"/>
      <w:numFmt w:val="bullet"/>
      <w:lvlText w:val="•"/>
      <w:lvlJc w:val="left"/>
      <w:pPr>
        <w:tabs>
          <w:tab w:val="num" w:pos="4320"/>
        </w:tabs>
        <w:ind w:left="4320" w:hanging="360"/>
      </w:pPr>
      <w:rPr>
        <w:rFonts w:ascii="Arial" w:hAnsi="Arial" w:hint="default"/>
      </w:rPr>
    </w:lvl>
    <w:lvl w:ilvl="6" w:tplc="535A2C34" w:tentative="1">
      <w:start w:val="1"/>
      <w:numFmt w:val="bullet"/>
      <w:lvlText w:val="•"/>
      <w:lvlJc w:val="left"/>
      <w:pPr>
        <w:tabs>
          <w:tab w:val="num" w:pos="5040"/>
        </w:tabs>
        <w:ind w:left="5040" w:hanging="360"/>
      </w:pPr>
      <w:rPr>
        <w:rFonts w:ascii="Arial" w:hAnsi="Arial" w:hint="default"/>
      </w:rPr>
    </w:lvl>
    <w:lvl w:ilvl="7" w:tplc="204C4E6C" w:tentative="1">
      <w:start w:val="1"/>
      <w:numFmt w:val="bullet"/>
      <w:lvlText w:val="•"/>
      <w:lvlJc w:val="left"/>
      <w:pPr>
        <w:tabs>
          <w:tab w:val="num" w:pos="5760"/>
        </w:tabs>
        <w:ind w:left="5760" w:hanging="360"/>
      </w:pPr>
      <w:rPr>
        <w:rFonts w:ascii="Arial" w:hAnsi="Arial" w:hint="default"/>
      </w:rPr>
    </w:lvl>
    <w:lvl w:ilvl="8" w:tplc="1B28445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FD1B3C"/>
    <w:multiLevelType w:val="hybridMultilevel"/>
    <w:tmpl w:val="EFF67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983793"/>
    <w:multiLevelType w:val="hybridMultilevel"/>
    <w:tmpl w:val="6E1CC1A8"/>
    <w:lvl w:ilvl="0" w:tplc="EFA8B04E">
      <w:start w:val="1"/>
      <w:numFmt w:val="bullet"/>
      <w:lvlText w:val="•"/>
      <w:lvlJc w:val="left"/>
      <w:pPr>
        <w:tabs>
          <w:tab w:val="num" w:pos="720"/>
        </w:tabs>
        <w:ind w:left="720" w:hanging="360"/>
      </w:pPr>
      <w:rPr>
        <w:rFonts w:ascii="Arial" w:hAnsi="Arial" w:hint="default"/>
      </w:rPr>
    </w:lvl>
    <w:lvl w:ilvl="1" w:tplc="38BC0066">
      <w:start w:val="155"/>
      <w:numFmt w:val="bullet"/>
      <w:lvlText w:val="•"/>
      <w:lvlJc w:val="left"/>
      <w:pPr>
        <w:tabs>
          <w:tab w:val="num" w:pos="1440"/>
        </w:tabs>
        <w:ind w:left="1440" w:hanging="360"/>
      </w:pPr>
      <w:rPr>
        <w:rFonts w:ascii="Arial" w:hAnsi="Arial" w:hint="default"/>
      </w:rPr>
    </w:lvl>
    <w:lvl w:ilvl="2" w:tplc="8426122E" w:tentative="1">
      <w:start w:val="1"/>
      <w:numFmt w:val="bullet"/>
      <w:lvlText w:val="•"/>
      <w:lvlJc w:val="left"/>
      <w:pPr>
        <w:tabs>
          <w:tab w:val="num" w:pos="2160"/>
        </w:tabs>
        <w:ind w:left="2160" w:hanging="360"/>
      </w:pPr>
      <w:rPr>
        <w:rFonts w:ascii="Arial" w:hAnsi="Arial" w:hint="default"/>
      </w:rPr>
    </w:lvl>
    <w:lvl w:ilvl="3" w:tplc="DCE03D0E" w:tentative="1">
      <w:start w:val="1"/>
      <w:numFmt w:val="bullet"/>
      <w:lvlText w:val="•"/>
      <w:lvlJc w:val="left"/>
      <w:pPr>
        <w:tabs>
          <w:tab w:val="num" w:pos="2880"/>
        </w:tabs>
        <w:ind w:left="2880" w:hanging="360"/>
      </w:pPr>
      <w:rPr>
        <w:rFonts w:ascii="Arial" w:hAnsi="Arial" w:hint="default"/>
      </w:rPr>
    </w:lvl>
    <w:lvl w:ilvl="4" w:tplc="B3AEA66E" w:tentative="1">
      <w:start w:val="1"/>
      <w:numFmt w:val="bullet"/>
      <w:lvlText w:val="•"/>
      <w:lvlJc w:val="left"/>
      <w:pPr>
        <w:tabs>
          <w:tab w:val="num" w:pos="3600"/>
        </w:tabs>
        <w:ind w:left="3600" w:hanging="360"/>
      </w:pPr>
      <w:rPr>
        <w:rFonts w:ascii="Arial" w:hAnsi="Arial" w:hint="default"/>
      </w:rPr>
    </w:lvl>
    <w:lvl w:ilvl="5" w:tplc="37646E64" w:tentative="1">
      <w:start w:val="1"/>
      <w:numFmt w:val="bullet"/>
      <w:lvlText w:val="•"/>
      <w:lvlJc w:val="left"/>
      <w:pPr>
        <w:tabs>
          <w:tab w:val="num" w:pos="4320"/>
        </w:tabs>
        <w:ind w:left="4320" w:hanging="360"/>
      </w:pPr>
      <w:rPr>
        <w:rFonts w:ascii="Arial" w:hAnsi="Arial" w:hint="default"/>
      </w:rPr>
    </w:lvl>
    <w:lvl w:ilvl="6" w:tplc="6DACF7B4" w:tentative="1">
      <w:start w:val="1"/>
      <w:numFmt w:val="bullet"/>
      <w:lvlText w:val="•"/>
      <w:lvlJc w:val="left"/>
      <w:pPr>
        <w:tabs>
          <w:tab w:val="num" w:pos="5040"/>
        </w:tabs>
        <w:ind w:left="5040" w:hanging="360"/>
      </w:pPr>
      <w:rPr>
        <w:rFonts w:ascii="Arial" w:hAnsi="Arial" w:hint="default"/>
      </w:rPr>
    </w:lvl>
    <w:lvl w:ilvl="7" w:tplc="7CF2DF9E" w:tentative="1">
      <w:start w:val="1"/>
      <w:numFmt w:val="bullet"/>
      <w:lvlText w:val="•"/>
      <w:lvlJc w:val="left"/>
      <w:pPr>
        <w:tabs>
          <w:tab w:val="num" w:pos="5760"/>
        </w:tabs>
        <w:ind w:left="5760" w:hanging="360"/>
      </w:pPr>
      <w:rPr>
        <w:rFonts w:ascii="Arial" w:hAnsi="Arial" w:hint="default"/>
      </w:rPr>
    </w:lvl>
    <w:lvl w:ilvl="8" w:tplc="7398241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FF724BA"/>
    <w:multiLevelType w:val="hybridMultilevel"/>
    <w:tmpl w:val="3EEC4404"/>
    <w:lvl w:ilvl="0" w:tplc="C8748FF6">
      <w:start w:val="1"/>
      <w:numFmt w:val="bullet"/>
      <w:lvlText w:val="•"/>
      <w:lvlJc w:val="left"/>
      <w:pPr>
        <w:tabs>
          <w:tab w:val="num" w:pos="720"/>
        </w:tabs>
        <w:ind w:left="720" w:hanging="360"/>
      </w:pPr>
      <w:rPr>
        <w:rFonts w:ascii="Arial" w:hAnsi="Arial" w:hint="default"/>
      </w:rPr>
    </w:lvl>
    <w:lvl w:ilvl="1" w:tplc="54780FFC" w:tentative="1">
      <w:start w:val="1"/>
      <w:numFmt w:val="bullet"/>
      <w:lvlText w:val="•"/>
      <w:lvlJc w:val="left"/>
      <w:pPr>
        <w:tabs>
          <w:tab w:val="num" w:pos="1440"/>
        </w:tabs>
        <w:ind w:left="1440" w:hanging="360"/>
      </w:pPr>
      <w:rPr>
        <w:rFonts w:ascii="Arial" w:hAnsi="Arial" w:hint="default"/>
      </w:rPr>
    </w:lvl>
    <w:lvl w:ilvl="2" w:tplc="A5C28FE6" w:tentative="1">
      <w:start w:val="1"/>
      <w:numFmt w:val="bullet"/>
      <w:lvlText w:val="•"/>
      <w:lvlJc w:val="left"/>
      <w:pPr>
        <w:tabs>
          <w:tab w:val="num" w:pos="2160"/>
        </w:tabs>
        <w:ind w:left="2160" w:hanging="360"/>
      </w:pPr>
      <w:rPr>
        <w:rFonts w:ascii="Arial" w:hAnsi="Arial" w:hint="default"/>
      </w:rPr>
    </w:lvl>
    <w:lvl w:ilvl="3" w:tplc="E5546A9C" w:tentative="1">
      <w:start w:val="1"/>
      <w:numFmt w:val="bullet"/>
      <w:lvlText w:val="•"/>
      <w:lvlJc w:val="left"/>
      <w:pPr>
        <w:tabs>
          <w:tab w:val="num" w:pos="2880"/>
        </w:tabs>
        <w:ind w:left="2880" w:hanging="360"/>
      </w:pPr>
      <w:rPr>
        <w:rFonts w:ascii="Arial" w:hAnsi="Arial" w:hint="default"/>
      </w:rPr>
    </w:lvl>
    <w:lvl w:ilvl="4" w:tplc="4B928E86" w:tentative="1">
      <w:start w:val="1"/>
      <w:numFmt w:val="bullet"/>
      <w:lvlText w:val="•"/>
      <w:lvlJc w:val="left"/>
      <w:pPr>
        <w:tabs>
          <w:tab w:val="num" w:pos="3600"/>
        </w:tabs>
        <w:ind w:left="3600" w:hanging="360"/>
      </w:pPr>
      <w:rPr>
        <w:rFonts w:ascii="Arial" w:hAnsi="Arial" w:hint="default"/>
      </w:rPr>
    </w:lvl>
    <w:lvl w:ilvl="5" w:tplc="4DF061AC" w:tentative="1">
      <w:start w:val="1"/>
      <w:numFmt w:val="bullet"/>
      <w:lvlText w:val="•"/>
      <w:lvlJc w:val="left"/>
      <w:pPr>
        <w:tabs>
          <w:tab w:val="num" w:pos="4320"/>
        </w:tabs>
        <w:ind w:left="4320" w:hanging="360"/>
      </w:pPr>
      <w:rPr>
        <w:rFonts w:ascii="Arial" w:hAnsi="Arial" w:hint="default"/>
      </w:rPr>
    </w:lvl>
    <w:lvl w:ilvl="6" w:tplc="803262FC" w:tentative="1">
      <w:start w:val="1"/>
      <w:numFmt w:val="bullet"/>
      <w:lvlText w:val="•"/>
      <w:lvlJc w:val="left"/>
      <w:pPr>
        <w:tabs>
          <w:tab w:val="num" w:pos="5040"/>
        </w:tabs>
        <w:ind w:left="5040" w:hanging="360"/>
      </w:pPr>
      <w:rPr>
        <w:rFonts w:ascii="Arial" w:hAnsi="Arial" w:hint="default"/>
      </w:rPr>
    </w:lvl>
    <w:lvl w:ilvl="7" w:tplc="E19A563C" w:tentative="1">
      <w:start w:val="1"/>
      <w:numFmt w:val="bullet"/>
      <w:lvlText w:val="•"/>
      <w:lvlJc w:val="left"/>
      <w:pPr>
        <w:tabs>
          <w:tab w:val="num" w:pos="5760"/>
        </w:tabs>
        <w:ind w:left="5760" w:hanging="360"/>
      </w:pPr>
      <w:rPr>
        <w:rFonts w:ascii="Arial" w:hAnsi="Arial" w:hint="default"/>
      </w:rPr>
    </w:lvl>
    <w:lvl w:ilvl="8" w:tplc="9FF0513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0147DB2"/>
    <w:multiLevelType w:val="hybridMultilevel"/>
    <w:tmpl w:val="85C0A04E"/>
    <w:lvl w:ilvl="0" w:tplc="03A64F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2E5138F"/>
    <w:multiLevelType w:val="hybridMultilevel"/>
    <w:tmpl w:val="383E2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7" w15:restartNumberingAfterBreak="0">
    <w:nsid w:val="7B9C51A8"/>
    <w:multiLevelType w:val="hybridMultilevel"/>
    <w:tmpl w:val="E0C0B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410791"/>
    <w:multiLevelType w:val="hybridMultilevel"/>
    <w:tmpl w:val="C9E0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8"/>
  </w:num>
  <w:num w:numId="4">
    <w:abstractNumId w:val="5"/>
  </w:num>
  <w:num w:numId="5">
    <w:abstractNumId w:val="2"/>
  </w:num>
  <w:num w:numId="6">
    <w:abstractNumId w:val="38"/>
  </w:num>
  <w:num w:numId="7">
    <w:abstractNumId w:val="35"/>
  </w:num>
  <w:num w:numId="8">
    <w:abstractNumId w:val="17"/>
  </w:num>
  <w:num w:numId="9">
    <w:abstractNumId w:val="23"/>
  </w:num>
  <w:num w:numId="10">
    <w:abstractNumId w:val="33"/>
  </w:num>
  <w:num w:numId="11">
    <w:abstractNumId w:val="12"/>
  </w:num>
  <w:num w:numId="12">
    <w:abstractNumId w:val="13"/>
  </w:num>
  <w:num w:numId="13">
    <w:abstractNumId w:val="48"/>
  </w:num>
  <w:num w:numId="14">
    <w:abstractNumId w:val="21"/>
  </w:num>
  <w:num w:numId="15">
    <w:abstractNumId w:val="11"/>
  </w:num>
  <w:num w:numId="16">
    <w:abstractNumId w:val="46"/>
  </w:num>
  <w:num w:numId="17">
    <w:abstractNumId w:val="9"/>
  </w:num>
  <w:num w:numId="18">
    <w:abstractNumId w:val="34"/>
  </w:num>
  <w:num w:numId="19">
    <w:abstractNumId w:val="37"/>
  </w:num>
  <w:num w:numId="20">
    <w:abstractNumId w:val="7"/>
  </w:num>
  <w:num w:numId="21">
    <w:abstractNumId w:val="3"/>
  </w:num>
  <w:num w:numId="22">
    <w:abstractNumId w:val="40"/>
  </w:num>
  <w:num w:numId="23">
    <w:abstractNumId w:val="42"/>
  </w:num>
  <w:num w:numId="24">
    <w:abstractNumId w:val="27"/>
  </w:num>
  <w:num w:numId="25">
    <w:abstractNumId w:val="0"/>
  </w:num>
  <w:num w:numId="26">
    <w:abstractNumId w:val="39"/>
  </w:num>
  <w:num w:numId="27">
    <w:abstractNumId w:val="4"/>
  </w:num>
  <w:num w:numId="28">
    <w:abstractNumId w:val="22"/>
  </w:num>
  <w:num w:numId="29">
    <w:abstractNumId w:val="43"/>
  </w:num>
  <w:num w:numId="30">
    <w:abstractNumId w:val="41"/>
  </w:num>
  <w:num w:numId="31">
    <w:abstractNumId w:val="44"/>
  </w:num>
  <w:num w:numId="32">
    <w:abstractNumId w:val="10"/>
  </w:num>
  <w:num w:numId="33">
    <w:abstractNumId w:val="19"/>
  </w:num>
  <w:num w:numId="34">
    <w:abstractNumId w:val="36"/>
  </w:num>
  <w:num w:numId="35">
    <w:abstractNumId w:val="31"/>
  </w:num>
  <w:num w:numId="36">
    <w:abstractNumId w:val="45"/>
  </w:num>
  <w:num w:numId="37">
    <w:abstractNumId w:val="16"/>
  </w:num>
  <w:num w:numId="38">
    <w:abstractNumId w:val="8"/>
  </w:num>
  <w:num w:numId="39">
    <w:abstractNumId w:val="14"/>
  </w:num>
  <w:num w:numId="40">
    <w:abstractNumId w:val="30"/>
  </w:num>
  <w:num w:numId="41">
    <w:abstractNumId w:val="47"/>
  </w:num>
  <w:num w:numId="42">
    <w:abstractNumId w:val="32"/>
  </w:num>
  <w:num w:numId="43">
    <w:abstractNumId w:val="26"/>
  </w:num>
  <w:num w:numId="44">
    <w:abstractNumId w:val="25"/>
  </w:num>
  <w:num w:numId="45">
    <w:abstractNumId w:val="24"/>
  </w:num>
  <w:num w:numId="46">
    <w:abstractNumId w:val="29"/>
  </w:num>
  <w:num w:numId="47">
    <w:abstractNumId w:val="1"/>
  </w:num>
  <w:num w:numId="48">
    <w:abstractNumId w:val="18"/>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buko Mizoguchi (CENSUS/POP FED)">
    <w15:presenceInfo w15:providerId="AD" w15:userId="S-1-5-21-2418650581-3053253586-2785318765-209877"/>
  </w15:person>
  <w15:person w15:author="Theodensia Nakale">
    <w15:presenceInfo w15:providerId="AD" w15:userId="S-1-5-21-4217960889-1970684117-1974861167-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C6"/>
    <w:rsid w:val="00041F15"/>
    <w:rsid w:val="00084023"/>
    <w:rsid w:val="00142285"/>
    <w:rsid w:val="00162B82"/>
    <w:rsid w:val="001A6B34"/>
    <w:rsid w:val="00204940"/>
    <w:rsid w:val="00217CBB"/>
    <w:rsid w:val="002266D4"/>
    <w:rsid w:val="002352E6"/>
    <w:rsid w:val="002423ED"/>
    <w:rsid w:val="002B16C7"/>
    <w:rsid w:val="002D1B86"/>
    <w:rsid w:val="002F7B9F"/>
    <w:rsid w:val="00300F5B"/>
    <w:rsid w:val="00300FFF"/>
    <w:rsid w:val="0036469E"/>
    <w:rsid w:val="00364885"/>
    <w:rsid w:val="003818BD"/>
    <w:rsid w:val="003A7691"/>
    <w:rsid w:val="003C09CC"/>
    <w:rsid w:val="003D4DF2"/>
    <w:rsid w:val="003F1F4A"/>
    <w:rsid w:val="003F7805"/>
    <w:rsid w:val="00423B03"/>
    <w:rsid w:val="00451EF9"/>
    <w:rsid w:val="00495CB6"/>
    <w:rsid w:val="004A56BA"/>
    <w:rsid w:val="004E4D5F"/>
    <w:rsid w:val="004E64C8"/>
    <w:rsid w:val="00507AFC"/>
    <w:rsid w:val="005100BF"/>
    <w:rsid w:val="005120A8"/>
    <w:rsid w:val="00525A71"/>
    <w:rsid w:val="00530A69"/>
    <w:rsid w:val="00535BDB"/>
    <w:rsid w:val="00554BCF"/>
    <w:rsid w:val="00563790"/>
    <w:rsid w:val="00572001"/>
    <w:rsid w:val="005A4B84"/>
    <w:rsid w:val="005B6434"/>
    <w:rsid w:val="005E194E"/>
    <w:rsid w:val="005F1D00"/>
    <w:rsid w:val="006066D1"/>
    <w:rsid w:val="00620E1A"/>
    <w:rsid w:val="00666B6E"/>
    <w:rsid w:val="00675744"/>
    <w:rsid w:val="0068346F"/>
    <w:rsid w:val="006D6ADB"/>
    <w:rsid w:val="006F199A"/>
    <w:rsid w:val="00707101"/>
    <w:rsid w:val="00744ADA"/>
    <w:rsid w:val="007C187B"/>
    <w:rsid w:val="007D5D16"/>
    <w:rsid w:val="007E3DF5"/>
    <w:rsid w:val="007F4B45"/>
    <w:rsid w:val="007F56A9"/>
    <w:rsid w:val="007F79E6"/>
    <w:rsid w:val="00814E98"/>
    <w:rsid w:val="008217ED"/>
    <w:rsid w:val="008327B9"/>
    <w:rsid w:val="0087442B"/>
    <w:rsid w:val="008A78A8"/>
    <w:rsid w:val="008B796C"/>
    <w:rsid w:val="008C5444"/>
    <w:rsid w:val="008E078F"/>
    <w:rsid w:val="0093238B"/>
    <w:rsid w:val="00966CDB"/>
    <w:rsid w:val="00980788"/>
    <w:rsid w:val="0098252B"/>
    <w:rsid w:val="00992466"/>
    <w:rsid w:val="009C76A3"/>
    <w:rsid w:val="009D3041"/>
    <w:rsid w:val="009F687B"/>
    <w:rsid w:val="00A2541B"/>
    <w:rsid w:val="00A41FCC"/>
    <w:rsid w:val="00A47059"/>
    <w:rsid w:val="00A55E78"/>
    <w:rsid w:val="00A67F65"/>
    <w:rsid w:val="00A95930"/>
    <w:rsid w:val="00AD2C29"/>
    <w:rsid w:val="00AD720E"/>
    <w:rsid w:val="00B10402"/>
    <w:rsid w:val="00B11878"/>
    <w:rsid w:val="00B45AD2"/>
    <w:rsid w:val="00B77FBC"/>
    <w:rsid w:val="00B846D0"/>
    <w:rsid w:val="00BA5525"/>
    <w:rsid w:val="00BB1AC6"/>
    <w:rsid w:val="00BC545E"/>
    <w:rsid w:val="00C0389A"/>
    <w:rsid w:val="00C143F0"/>
    <w:rsid w:val="00C26C67"/>
    <w:rsid w:val="00C40377"/>
    <w:rsid w:val="00C63C16"/>
    <w:rsid w:val="00C706D3"/>
    <w:rsid w:val="00C70A51"/>
    <w:rsid w:val="00C7294E"/>
    <w:rsid w:val="00C825A3"/>
    <w:rsid w:val="00CA3D63"/>
    <w:rsid w:val="00CB0D39"/>
    <w:rsid w:val="00CB14D1"/>
    <w:rsid w:val="00CB2127"/>
    <w:rsid w:val="00CB5A10"/>
    <w:rsid w:val="00D34FA7"/>
    <w:rsid w:val="00D66D62"/>
    <w:rsid w:val="00D94E46"/>
    <w:rsid w:val="00D9558B"/>
    <w:rsid w:val="00DD711C"/>
    <w:rsid w:val="00E0194C"/>
    <w:rsid w:val="00E30C09"/>
    <w:rsid w:val="00E51AC9"/>
    <w:rsid w:val="00E6318E"/>
    <w:rsid w:val="00E63DA8"/>
    <w:rsid w:val="00E760CD"/>
    <w:rsid w:val="00E8717D"/>
    <w:rsid w:val="00E96A14"/>
    <w:rsid w:val="00EA017C"/>
    <w:rsid w:val="00EB0DBC"/>
    <w:rsid w:val="00EC7DDF"/>
    <w:rsid w:val="00F019DF"/>
    <w:rsid w:val="00F23DFD"/>
    <w:rsid w:val="00F4730F"/>
    <w:rsid w:val="00FA562E"/>
    <w:rsid w:val="00FD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6C76"/>
  <w15:chartTrackingRefBased/>
  <w15:docId w15:val="{2BF09991-2CEF-41FC-869C-C24EBF5C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AC6"/>
  </w:style>
  <w:style w:type="paragraph" w:styleId="Heading1">
    <w:name w:val="heading 1"/>
    <w:basedOn w:val="Normal"/>
    <w:next w:val="Normal"/>
    <w:link w:val="Heading1Char"/>
    <w:uiPriority w:val="9"/>
    <w:qFormat/>
    <w:rsid w:val="00BB1A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1A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B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B1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B1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BB1AC6"/>
    <w:rPr>
      <w:sz w:val="16"/>
      <w:szCs w:val="16"/>
    </w:rPr>
  </w:style>
  <w:style w:type="paragraph" w:styleId="CommentText">
    <w:name w:val="annotation text"/>
    <w:basedOn w:val="Normal"/>
    <w:link w:val="CommentTextChar"/>
    <w:uiPriority w:val="99"/>
    <w:unhideWhenUsed/>
    <w:rsid w:val="00BB1AC6"/>
    <w:pPr>
      <w:spacing w:line="240" w:lineRule="auto"/>
    </w:pPr>
    <w:rPr>
      <w:sz w:val="20"/>
      <w:szCs w:val="20"/>
    </w:rPr>
  </w:style>
  <w:style w:type="character" w:customStyle="1" w:styleId="CommentTextChar">
    <w:name w:val="Comment Text Char"/>
    <w:basedOn w:val="DefaultParagraphFont"/>
    <w:link w:val="CommentText"/>
    <w:uiPriority w:val="99"/>
    <w:rsid w:val="00BB1AC6"/>
    <w:rPr>
      <w:sz w:val="20"/>
      <w:szCs w:val="20"/>
    </w:rPr>
  </w:style>
  <w:style w:type="paragraph" w:styleId="BalloonText">
    <w:name w:val="Balloon Text"/>
    <w:basedOn w:val="Normal"/>
    <w:link w:val="BalloonTextChar"/>
    <w:uiPriority w:val="99"/>
    <w:semiHidden/>
    <w:unhideWhenUsed/>
    <w:rsid w:val="00BB1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AC6"/>
    <w:rPr>
      <w:rFonts w:ascii="Segoe UI" w:hAnsi="Segoe UI" w:cs="Segoe UI"/>
      <w:sz w:val="18"/>
      <w:szCs w:val="18"/>
    </w:rPr>
  </w:style>
  <w:style w:type="paragraph" w:styleId="ListParagraph">
    <w:name w:val="List Paragraph"/>
    <w:basedOn w:val="Normal"/>
    <w:uiPriority w:val="34"/>
    <w:qFormat/>
    <w:rsid w:val="00BB1AC6"/>
    <w:pPr>
      <w:ind w:left="720"/>
      <w:contextualSpacing/>
    </w:pPr>
  </w:style>
  <w:style w:type="paragraph" w:styleId="CommentSubject">
    <w:name w:val="annotation subject"/>
    <w:basedOn w:val="CommentText"/>
    <w:next w:val="CommentText"/>
    <w:link w:val="CommentSubjectChar"/>
    <w:uiPriority w:val="99"/>
    <w:semiHidden/>
    <w:unhideWhenUsed/>
    <w:rsid w:val="00BB1AC6"/>
    <w:rPr>
      <w:b/>
      <w:bCs/>
    </w:rPr>
  </w:style>
  <w:style w:type="character" w:customStyle="1" w:styleId="CommentSubjectChar">
    <w:name w:val="Comment Subject Char"/>
    <w:basedOn w:val="CommentTextChar"/>
    <w:link w:val="CommentSubject"/>
    <w:uiPriority w:val="99"/>
    <w:semiHidden/>
    <w:rsid w:val="00BB1AC6"/>
    <w:rPr>
      <w:b/>
      <w:bCs/>
      <w:sz w:val="20"/>
      <w:szCs w:val="20"/>
    </w:rPr>
  </w:style>
  <w:style w:type="paragraph" w:styleId="Header">
    <w:name w:val="header"/>
    <w:basedOn w:val="Normal"/>
    <w:link w:val="HeaderChar"/>
    <w:uiPriority w:val="99"/>
    <w:unhideWhenUsed/>
    <w:rsid w:val="00BB1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AC6"/>
  </w:style>
  <w:style w:type="paragraph" w:styleId="Footer">
    <w:name w:val="footer"/>
    <w:basedOn w:val="Normal"/>
    <w:link w:val="FooterChar"/>
    <w:uiPriority w:val="99"/>
    <w:unhideWhenUsed/>
    <w:rsid w:val="00BB1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AC6"/>
  </w:style>
  <w:style w:type="paragraph" w:styleId="Revision">
    <w:name w:val="Revision"/>
    <w:hidden/>
    <w:uiPriority w:val="99"/>
    <w:semiHidden/>
    <w:rsid w:val="003818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07880">
      <w:bodyDiv w:val="1"/>
      <w:marLeft w:val="0"/>
      <w:marRight w:val="0"/>
      <w:marTop w:val="0"/>
      <w:marBottom w:val="0"/>
      <w:divBdr>
        <w:top w:val="none" w:sz="0" w:space="0" w:color="auto"/>
        <w:left w:val="none" w:sz="0" w:space="0" w:color="auto"/>
        <w:bottom w:val="none" w:sz="0" w:space="0" w:color="auto"/>
        <w:right w:val="none" w:sz="0" w:space="0" w:color="auto"/>
      </w:divBdr>
    </w:div>
    <w:div w:id="131741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A9F5C-CD89-4C17-9FFD-D508D902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69</Pages>
  <Words>12065</Words>
  <Characters>68772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Shifotoka</dc:creator>
  <cp:keywords/>
  <dc:description/>
  <cp:lastModifiedBy>Theodensia Nakale</cp:lastModifiedBy>
  <cp:revision>5</cp:revision>
  <cp:lastPrinted>2020-03-17T12:04:00Z</cp:lastPrinted>
  <dcterms:created xsi:type="dcterms:W3CDTF">2020-03-16T14:37:00Z</dcterms:created>
  <dcterms:modified xsi:type="dcterms:W3CDTF">2020-03-18T11:07:00Z</dcterms:modified>
</cp:coreProperties>
</file>